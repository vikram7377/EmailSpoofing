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0A4" w:rsidRDefault="00B7111A" w:rsidP="00BA52F1">
      <w:pPr>
        <w:ind w:left="2160" w:firstLine="720"/>
      </w:pPr>
      <w:r w:rsidRPr="00842F4A">
        <w:rPr>
          <w:rFonts w:eastAsia="Times New Roman"/>
          <w:b/>
          <w:bCs/>
          <w:noProof/>
          <w:color w:val="000000"/>
          <w:lang w:val="en-US"/>
        </w:rPr>
        <w:drawing>
          <wp:inline distT="0" distB="0" distL="0" distR="0" wp14:anchorId="746B5589" wp14:editId="54BD51D1">
            <wp:extent cx="2476500" cy="742950"/>
            <wp:effectExtent l="0" t="0" r="0" b="0"/>
            <wp:docPr id="3" name="Picture 3" descr="cid:image001.png@01D22B9E.39AD1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2B9E.39AD1FC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742950"/>
                    </a:xfrm>
                    <a:prstGeom prst="rect">
                      <a:avLst/>
                    </a:prstGeom>
                    <a:noFill/>
                    <a:ln>
                      <a:noFill/>
                    </a:ln>
                  </pic:spPr>
                </pic:pic>
              </a:graphicData>
            </a:graphic>
          </wp:inline>
        </w:drawing>
      </w:r>
    </w:p>
    <w:p w:rsidR="002669D7" w:rsidRDefault="00C70AE1" w:rsidP="00BA52F1">
      <w:pPr>
        <w:jc w:val="center"/>
        <w:rPr>
          <w:rFonts w:ascii="Arial" w:hAnsi="Arial" w:cs="Arial"/>
          <w:b/>
        </w:rPr>
      </w:pPr>
      <w:r w:rsidRPr="00C70AE1">
        <w:rPr>
          <w:rFonts w:ascii="Arial" w:hAnsi="Arial" w:cs="Arial"/>
          <w:b/>
        </w:rPr>
        <w:t>Email Spoofing Detection Prevention &amp; Alerting</w:t>
      </w:r>
    </w:p>
    <w:p w:rsidR="002669D7" w:rsidRDefault="002669D7" w:rsidP="002669D7">
      <w:pPr>
        <w:ind w:left="2160" w:firstLine="720"/>
        <w:rPr>
          <w:rFonts w:ascii="Arial" w:hAnsi="Arial" w:cs="Arial"/>
          <w:b/>
        </w:rPr>
      </w:pPr>
    </w:p>
    <w:p w:rsidR="002669D7" w:rsidRDefault="00BA52F1" w:rsidP="00795D95">
      <w:pPr>
        <w:jc w:val="center"/>
        <w:rPr>
          <w:rFonts w:ascii="Arial" w:hAnsi="Arial" w:cs="Arial"/>
          <w:b/>
        </w:rPr>
        <w:pPrChange w:id="0" w:author="Saseendran, Arun" w:date="2017-05-15T15:53:00Z">
          <w:pPr>
            <w:ind w:left="2160" w:firstLine="720"/>
          </w:pPr>
        </w:pPrChange>
      </w:pPr>
      <w:r>
        <w:rPr>
          <w:rFonts w:ascii="Arial" w:hAnsi="Arial" w:cs="Arial"/>
          <w:b/>
        </w:rPr>
        <w:t>“</w:t>
      </w:r>
      <w:r w:rsidR="002669D7">
        <w:rPr>
          <w:rFonts w:ascii="Arial" w:hAnsi="Arial" w:cs="Arial"/>
          <w:b/>
        </w:rPr>
        <w:t>Winning Team</w:t>
      </w:r>
      <w:r>
        <w:rPr>
          <w:rFonts w:ascii="Arial" w:hAnsi="Arial" w:cs="Arial"/>
          <w:b/>
        </w:rPr>
        <w:t xml:space="preserve">” </w:t>
      </w:r>
      <w:r w:rsidR="002669D7">
        <w:rPr>
          <w:rFonts w:ascii="Arial" w:hAnsi="Arial" w:cs="Arial"/>
          <w:b/>
        </w:rPr>
        <w:t>Under</w:t>
      </w:r>
    </w:p>
    <w:p w:rsidR="002669D7" w:rsidRDefault="002669D7" w:rsidP="00795D95">
      <w:pPr>
        <w:jc w:val="center"/>
        <w:rPr>
          <w:rFonts w:ascii="Arial" w:hAnsi="Arial" w:cs="Arial"/>
          <w:b/>
        </w:rPr>
        <w:pPrChange w:id="1" w:author="Saseendran, Arun" w:date="2017-05-15T15:53:00Z">
          <w:pPr>
            <w:ind w:left="2160" w:firstLine="720"/>
          </w:pPr>
        </w:pPrChange>
      </w:pPr>
      <w:r>
        <w:rPr>
          <w:rFonts w:ascii="Arial" w:hAnsi="Arial" w:cs="Arial"/>
          <w:b/>
        </w:rPr>
        <w:t>Ministry of External Affairs</w:t>
      </w:r>
    </w:p>
    <w:p w:rsidR="002669D7" w:rsidRDefault="002669D7" w:rsidP="00795D95">
      <w:pPr>
        <w:jc w:val="center"/>
        <w:rPr>
          <w:rFonts w:ascii="Arial" w:hAnsi="Arial" w:cs="Arial"/>
          <w:b/>
        </w:rPr>
        <w:pPrChange w:id="2" w:author="Saseendran, Arun" w:date="2017-05-15T15:53:00Z">
          <w:pPr>
            <w:ind w:left="2880" w:firstLine="720"/>
          </w:pPr>
        </w:pPrChange>
      </w:pPr>
      <w:r>
        <w:rPr>
          <w:rFonts w:ascii="Arial" w:hAnsi="Arial" w:cs="Arial"/>
          <w:b/>
        </w:rPr>
        <w:t>At</w:t>
      </w:r>
    </w:p>
    <w:p w:rsidR="002669D7" w:rsidRDefault="002669D7" w:rsidP="005417FF">
      <w:pPr>
        <w:jc w:val="center"/>
        <w:rPr>
          <w:rFonts w:ascii="Arial" w:hAnsi="Arial" w:cs="Arial"/>
          <w:b/>
        </w:rPr>
      </w:pPr>
      <w:r>
        <w:rPr>
          <w:rFonts w:ascii="Arial" w:hAnsi="Arial" w:cs="Arial"/>
          <w:b/>
        </w:rPr>
        <w:t>Smart India Hackathon 2017 Grand Finale</w:t>
      </w:r>
    </w:p>
    <w:p w:rsidR="002669D7" w:rsidRDefault="002669D7" w:rsidP="00795D95">
      <w:pPr>
        <w:jc w:val="center"/>
        <w:rPr>
          <w:rFonts w:ascii="Arial" w:hAnsi="Arial" w:cs="Arial"/>
          <w:b/>
        </w:rPr>
        <w:pPrChange w:id="3" w:author="Saseendran, Arun" w:date="2017-05-15T15:53:00Z">
          <w:pPr>
            <w:ind w:left="2880" w:firstLine="720"/>
          </w:pPr>
        </w:pPrChange>
      </w:pPr>
      <w:r>
        <w:rPr>
          <w:rFonts w:ascii="Arial" w:hAnsi="Arial" w:cs="Arial"/>
          <w:b/>
        </w:rPr>
        <w:t xml:space="preserve">Techno </w:t>
      </w:r>
      <w:proofErr w:type="spellStart"/>
      <w:r>
        <w:rPr>
          <w:rFonts w:ascii="Arial" w:hAnsi="Arial" w:cs="Arial"/>
          <w:b/>
        </w:rPr>
        <w:t>Freakz</w:t>
      </w:r>
      <w:proofErr w:type="spellEnd"/>
    </w:p>
    <w:p w:rsidR="00460A9D" w:rsidRDefault="00460A9D" w:rsidP="002669D7">
      <w:pPr>
        <w:ind w:firstLine="720"/>
        <w:rPr>
          <w:rFonts w:ascii="Arial" w:hAnsi="Arial" w:cs="Arial"/>
          <w:b/>
        </w:rPr>
      </w:pPr>
    </w:p>
    <w:p w:rsidR="002669D7" w:rsidRDefault="002669D7" w:rsidP="002669D7">
      <w:pPr>
        <w:ind w:firstLine="720"/>
        <w:rPr>
          <w:rFonts w:ascii="Arial" w:hAnsi="Arial" w:cs="Arial"/>
          <w:b/>
        </w:rPr>
      </w:pPr>
      <w:r>
        <w:rPr>
          <w:rFonts w:ascii="Arial" w:hAnsi="Arial" w:cs="Arial"/>
          <w:b/>
        </w:rPr>
        <w:t>Team Members:</w:t>
      </w:r>
    </w:p>
    <w:p w:rsidR="002669D7" w:rsidRDefault="002669D7" w:rsidP="002669D7">
      <w:pPr>
        <w:ind w:firstLine="720"/>
        <w:rPr>
          <w:rFonts w:ascii="Arial" w:hAnsi="Arial" w:cs="Arial"/>
          <w:b/>
        </w:rPr>
      </w:pPr>
      <w:r>
        <w:rPr>
          <w:rFonts w:ascii="Arial" w:hAnsi="Arial" w:cs="Arial"/>
          <w:b/>
        </w:rPr>
        <w:tab/>
        <w:t>P.SEENIVASAN</w:t>
      </w:r>
    </w:p>
    <w:p w:rsidR="002669D7" w:rsidRDefault="002669D7" w:rsidP="002669D7">
      <w:pPr>
        <w:ind w:firstLine="720"/>
        <w:rPr>
          <w:rFonts w:ascii="Arial" w:hAnsi="Arial" w:cs="Arial"/>
          <w:b/>
        </w:rPr>
      </w:pPr>
      <w:r>
        <w:rPr>
          <w:rFonts w:ascii="Arial" w:hAnsi="Arial" w:cs="Arial"/>
          <w:b/>
        </w:rPr>
        <w:tab/>
        <w:t>R.SUJITHA</w:t>
      </w:r>
    </w:p>
    <w:p w:rsidR="002669D7" w:rsidRDefault="002669D7" w:rsidP="002669D7">
      <w:pPr>
        <w:rPr>
          <w:rFonts w:ascii="Arial" w:hAnsi="Arial" w:cs="Arial"/>
          <w:b/>
        </w:rPr>
      </w:pPr>
      <w:r>
        <w:rPr>
          <w:rFonts w:ascii="Arial" w:hAnsi="Arial" w:cs="Arial"/>
          <w:b/>
        </w:rPr>
        <w:tab/>
      </w:r>
      <w:r>
        <w:rPr>
          <w:rFonts w:ascii="Arial" w:hAnsi="Arial" w:cs="Arial"/>
          <w:b/>
        </w:rPr>
        <w:tab/>
        <w:t>N.SATHISH KUMAR</w:t>
      </w:r>
    </w:p>
    <w:p w:rsidR="002669D7" w:rsidRDefault="002669D7" w:rsidP="002669D7">
      <w:pPr>
        <w:rPr>
          <w:rFonts w:ascii="Arial" w:hAnsi="Arial" w:cs="Arial"/>
          <w:b/>
        </w:rPr>
      </w:pPr>
      <w:r>
        <w:rPr>
          <w:rFonts w:ascii="Arial" w:hAnsi="Arial" w:cs="Arial"/>
          <w:b/>
        </w:rPr>
        <w:tab/>
      </w:r>
      <w:r>
        <w:rPr>
          <w:rFonts w:ascii="Arial" w:hAnsi="Arial" w:cs="Arial"/>
          <w:b/>
        </w:rPr>
        <w:tab/>
        <w:t>M.R.REVATHY</w:t>
      </w:r>
    </w:p>
    <w:p w:rsidR="002669D7" w:rsidRDefault="002669D7" w:rsidP="002669D7">
      <w:pPr>
        <w:rPr>
          <w:rFonts w:ascii="Arial" w:hAnsi="Arial" w:cs="Arial"/>
          <w:b/>
        </w:rPr>
      </w:pPr>
      <w:r>
        <w:rPr>
          <w:rFonts w:ascii="Arial" w:hAnsi="Arial" w:cs="Arial"/>
          <w:b/>
        </w:rPr>
        <w:tab/>
      </w:r>
      <w:r>
        <w:rPr>
          <w:rFonts w:ascii="Arial" w:hAnsi="Arial" w:cs="Arial"/>
          <w:b/>
        </w:rPr>
        <w:tab/>
        <w:t>C.VIKRAM KUMAR</w:t>
      </w:r>
    </w:p>
    <w:p w:rsidR="002669D7" w:rsidRDefault="002669D7" w:rsidP="002669D7">
      <w:pPr>
        <w:rPr>
          <w:rFonts w:ascii="Arial" w:hAnsi="Arial" w:cs="Arial"/>
          <w:b/>
        </w:rPr>
      </w:pPr>
      <w:r>
        <w:rPr>
          <w:rFonts w:ascii="Arial" w:hAnsi="Arial" w:cs="Arial"/>
          <w:b/>
        </w:rPr>
        <w:tab/>
      </w:r>
      <w:r>
        <w:rPr>
          <w:rFonts w:ascii="Arial" w:hAnsi="Arial" w:cs="Arial"/>
          <w:b/>
        </w:rPr>
        <w:tab/>
        <w:t>M.NITHYA</w:t>
      </w:r>
    </w:p>
    <w:p w:rsidR="002669D7" w:rsidRDefault="002669D7" w:rsidP="002669D7">
      <w:pPr>
        <w:rPr>
          <w:rFonts w:ascii="Arial" w:hAnsi="Arial" w:cs="Arial"/>
          <w:b/>
        </w:rPr>
      </w:pPr>
      <w:r>
        <w:rPr>
          <w:rFonts w:ascii="Arial" w:hAnsi="Arial" w:cs="Arial"/>
          <w:b/>
        </w:rPr>
        <w:tab/>
        <w:t>Team Mentors:</w:t>
      </w:r>
    </w:p>
    <w:p w:rsidR="002669D7" w:rsidRDefault="002669D7" w:rsidP="002669D7">
      <w:pPr>
        <w:rPr>
          <w:rFonts w:ascii="Arial" w:hAnsi="Arial" w:cs="Arial"/>
          <w:b/>
        </w:rPr>
      </w:pPr>
      <w:r>
        <w:rPr>
          <w:rFonts w:ascii="Arial" w:hAnsi="Arial" w:cs="Arial"/>
          <w:b/>
        </w:rPr>
        <w:tab/>
      </w:r>
      <w:r>
        <w:rPr>
          <w:rFonts w:ascii="Arial" w:hAnsi="Arial" w:cs="Arial"/>
          <w:b/>
        </w:rPr>
        <w:tab/>
      </w:r>
      <w:proofErr w:type="spellStart"/>
      <w:r>
        <w:rPr>
          <w:rFonts w:ascii="Arial" w:hAnsi="Arial" w:cs="Arial"/>
          <w:b/>
        </w:rPr>
        <w:t>Dr.</w:t>
      </w:r>
      <w:proofErr w:type="spellEnd"/>
      <w:r>
        <w:rPr>
          <w:rFonts w:ascii="Arial" w:hAnsi="Arial" w:cs="Arial"/>
          <w:b/>
        </w:rPr>
        <w:t xml:space="preserve"> A. JAMEER BASHA</w:t>
      </w:r>
    </w:p>
    <w:p w:rsidR="002669D7" w:rsidRDefault="002669D7" w:rsidP="002669D7">
      <w:pPr>
        <w:rPr>
          <w:rFonts w:ascii="Arial" w:hAnsi="Arial" w:cs="Arial"/>
          <w:b/>
        </w:rPr>
      </w:pPr>
      <w:r>
        <w:rPr>
          <w:rFonts w:ascii="Arial" w:hAnsi="Arial" w:cs="Arial"/>
          <w:b/>
        </w:rPr>
        <w:tab/>
      </w:r>
      <w:r>
        <w:rPr>
          <w:rFonts w:ascii="Arial" w:hAnsi="Arial" w:cs="Arial"/>
          <w:b/>
        </w:rPr>
        <w:tab/>
      </w:r>
      <w:del w:id="4" w:author="Saseendran, Arun" w:date="2017-05-15T15:53:00Z">
        <w:r w:rsidDel="00795D95">
          <w:rPr>
            <w:rFonts w:ascii="Arial" w:hAnsi="Arial" w:cs="Arial"/>
            <w:b/>
          </w:rPr>
          <w:delText>T. S.</w:delText>
        </w:r>
        <w:r w:rsidRPr="002669D7" w:rsidDel="00795D95">
          <w:rPr>
            <w:rFonts w:ascii="Arial" w:hAnsi="Arial" w:cs="Arial"/>
            <w:b/>
          </w:rPr>
          <w:delText xml:space="preserve"> </w:delText>
        </w:r>
        <w:r w:rsidDel="00795D95">
          <w:rPr>
            <w:rFonts w:ascii="Arial" w:hAnsi="Arial" w:cs="Arial"/>
            <w:b/>
          </w:rPr>
          <w:delText>Arun</w:delText>
        </w:r>
      </w:del>
      <w:ins w:id="5" w:author="Saseendran, Arun" w:date="2017-05-15T15:53:00Z">
        <w:r w:rsidR="00795D95">
          <w:rPr>
            <w:rFonts w:ascii="Arial" w:hAnsi="Arial" w:cs="Arial"/>
            <w:b/>
          </w:rPr>
          <w:t>ARUN THUNDYILL SASEENDRAN</w:t>
        </w:r>
      </w:ins>
    </w:p>
    <w:p w:rsidR="00A43440" w:rsidRDefault="00A43440" w:rsidP="002669D7">
      <w:pPr>
        <w:rPr>
          <w:rFonts w:ascii="Arial" w:hAnsi="Arial" w:cs="Arial"/>
          <w:b/>
        </w:rPr>
      </w:pPr>
      <w:r>
        <w:rPr>
          <w:rFonts w:ascii="Arial" w:hAnsi="Arial" w:cs="Arial"/>
          <w:b/>
        </w:rPr>
        <w:tab/>
      </w:r>
    </w:p>
    <w:p w:rsidR="00A43440" w:rsidRDefault="00A43440" w:rsidP="00A43440">
      <w:pPr>
        <w:ind w:left="851" w:hanging="851"/>
        <w:rPr>
          <w:rFonts w:ascii="Arial" w:hAnsi="Arial" w:cs="Arial"/>
          <w:b/>
        </w:rPr>
      </w:pPr>
      <w:r>
        <w:rPr>
          <w:rFonts w:ascii="Arial" w:hAnsi="Arial" w:cs="Arial"/>
          <w:b/>
        </w:rPr>
        <w:t>Aim:</w:t>
      </w:r>
    </w:p>
    <w:p w:rsidR="00A43440" w:rsidRPr="003D4766" w:rsidRDefault="00A43440" w:rsidP="00632577">
      <w:pPr>
        <w:ind w:hanging="851"/>
        <w:rPr>
          <w:rFonts w:ascii="Arial" w:hAnsi="Arial" w:cs="Arial"/>
        </w:rPr>
      </w:pPr>
      <w:r>
        <w:rPr>
          <w:rFonts w:ascii="Arial" w:hAnsi="Arial" w:cs="Arial"/>
          <w:b/>
        </w:rPr>
        <w:tab/>
      </w:r>
      <w:r w:rsidR="00632577">
        <w:rPr>
          <w:rFonts w:ascii="Arial" w:hAnsi="Arial" w:cs="Arial"/>
          <w:b/>
        </w:rPr>
        <w:tab/>
      </w:r>
      <w:r w:rsidRPr="003D4766">
        <w:rPr>
          <w:rFonts w:ascii="Arial" w:hAnsi="Arial" w:cs="Arial"/>
        </w:rPr>
        <w:t xml:space="preserve">To develop a </w:t>
      </w:r>
      <w:del w:id="6" w:author="Saseendran, Arun" w:date="2017-05-15T15:53:00Z">
        <w:r w:rsidRPr="003D4766" w:rsidDel="00795D95">
          <w:rPr>
            <w:rFonts w:ascii="Arial" w:hAnsi="Arial" w:cs="Arial"/>
          </w:rPr>
          <w:delText xml:space="preserve">prototype </w:delText>
        </w:r>
      </w:del>
      <w:ins w:id="7" w:author="Saseendran, Arun" w:date="2017-05-15T15:53:00Z">
        <w:r w:rsidR="00795D95">
          <w:rPr>
            <w:rFonts w:ascii="Arial" w:hAnsi="Arial" w:cs="Arial"/>
          </w:rPr>
          <w:t>product</w:t>
        </w:r>
        <w:r w:rsidR="00795D95" w:rsidRPr="003D4766">
          <w:rPr>
            <w:rFonts w:ascii="Arial" w:hAnsi="Arial" w:cs="Arial"/>
          </w:rPr>
          <w:t xml:space="preserve"> </w:t>
        </w:r>
      </w:ins>
      <w:r w:rsidRPr="003D4766">
        <w:rPr>
          <w:rFonts w:ascii="Arial" w:hAnsi="Arial" w:cs="Arial"/>
        </w:rPr>
        <w:t>that can detect the sp</w:t>
      </w:r>
      <w:r w:rsidR="0065586D" w:rsidRPr="003D4766">
        <w:rPr>
          <w:rFonts w:ascii="Arial" w:hAnsi="Arial" w:cs="Arial"/>
        </w:rPr>
        <w:t xml:space="preserve">oofed mails and </w:t>
      </w:r>
      <w:del w:id="8" w:author="Saseendran, Arun" w:date="2017-05-15T15:53:00Z">
        <w:r w:rsidR="0065586D" w:rsidRPr="003D4766" w:rsidDel="00795D95">
          <w:rPr>
            <w:rFonts w:ascii="Arial" w:hAnsi="Arial" w:cs="Arial"/>
          </w:rPr>
          <w:delText xml:space="preserve">will be able to </w:delText>
        </w:r>
      </w:del>
      <w:r w:rsidRPr="003D4766">
        <w:rPr>
          <w:rFonts w:ascii="Arial" w:hAnsi="Arial" w:cs="Arial"/>
        </w:rPr>
        <w:t xml:space="preserve">block the mails </w:t>
      </w:r>
      <w:ins w:id="9" w:author="Saseendran, Arun" w:date="2017-05-15T15:53:00Z">
        <w:r w:rsidR="00795D95">
          <w:rPr>
            <w:rFonts w:ascii="Arial" w:hAnsi="Arial" w:cs="Arial"/>
          </w:rPr>
          <w:t xml:space="preserve">receiving server end </w:t>
        </w:r>
      </w:ins>
      <w:del w:id="10" w:author="Saseendran, Arun" w:date="2017-05-15T15:53:00Z">
        <w:r w:rsidRPr="003D4766" w:rsidDel="00795D95">
          <w:rPr>
            <w:rFonts w:ascii="Arial" w:hAnsi="Arial" w:cs="Arial"/>
          </w:rPr>
          <w:delText xml:space="preserve">from </w:delText>
        </w:r>
      </w:del>
      <w:ins w:id="11" w:author="Saseendran, Arun" w:date="2017-05-15T15:53:00Z">
        <w:r w:rsidR="00795D95">
          <w:rPr>
            <w:rFonts w:ascii="Arial" w:hAnsi="Arial" w:cs="Arial"/>
          </w:rPr>
          <w:t xml:space="preserve">before </w:t>
        </w:r>
      </w:ins>
      <w:r w:rsidRPr="003D4766">
        <w:rPr>
          <w:rFonts w:ascii="Arial" w:hAnsi="Arial" w:cs="Arial"/>
        </w:rPr>
        <w:t>entering into the receiver’s mailbox.</w:t>
      </w:r>
    </w:p>
    <w:p w:rsidR="0065586D" w:rsidRDefault="0065586D" w:rsidP="00A43440">
      <w:pPr>
        <w:ind w:left="851" w:hanging="851"/>
        <w:rPr>
          <w:rFonts w:ascii="Arial" w:hAnsi="Arial" w:cs="Arial"/>
          <w:b/>
        </w:rPr>
      </w:pPr>
      <w:r>
        <w:rPr>
          <w:rFonts w:ascii="Arial" w:hAnsi="Arial" w:cs="Arial"/>
          <w:b/>
        </w:rPr>
        <w:t>Summary:</w:t>
      </w:r>
    </w:p>
    <w:p w:rsidR="0065586D" w:rsidRDefault="0065586D" w:rsidP="003D4766">
      <w:pPr>
        <w:spacing w:line="360" w:lineRule="auto"/>
        <w:jc w:val="both"/>
        <w:rPr>
          <w:rFonts w:ascii="Arial" w:hAnsi="Arial" w:cs="Arial"/>
        </w:rPr>
      </w:pPr>
      <w:r w:rsidRPr="003D4766">
        <w:rPr>
          <w:rFonts w:ascii="Arial" w:hAnsi="Arial" w:cs="Arial"/>
        </w:rPr>
        <w:tab/>
      </w:r>
      <w:r w:rsidR="003D4766" w:rsidRPr="003D4766">
        <w:rPr>
          <w:rFonts w:ascii="Arial" w:hAnsi="Arial" w:cs="Arial"/>
        </w:rPr>
        <w:t xml:space="preserve">Email Spoofing is a well-known threat to the information security. In the recent past several email spoofing attacks have been executed resulting huge losses in terms of </w:t>
      </w:r>
      <w:ins w:id="12" w:author="Saseendran, Arun" w:date="2017-05-15T15:54:00Z">
        <w:r w:rsidR="00795D95">
          <w:rPr>
            <w:rFonts w:ascii="Arial" w:hAnsi="Arial" w:cs="Arial"/>
          </w:rPr>
          <w:t>i</w:t>
        </w:r>
      </w:ins>
      <w:del w:id="13" w:author="Saseendran, Arun" w:date="2017-05-15T15:54:00Z">
        <w:r w:rsidR="003D4766" w:rsidRPr="003D4766" w:rsidDel="00795D95">
          <w:rPr>
            <w:rFonts w:ascii="Arial" w:hAnsi="Arial" w:cs="Arial"/>
          </w:rPr>
          <w:delText>I</w:delText>
        </w:r>
      </w:del>
      <w:r w:rsidR="003D4766" w:rsidRPr="003D4766">
        <w:rPr>
          <w:rFonts w:ascii="Arial" w:hAnsi="Arial" w:cs="Arial"/>
        </w:rPr>
        <w:t xml:space="preserve">nformation </w:t>
      </w:r>
      <w:ins w:id="14" w:author="Saseendran, Arun" w:date="2017-05-15T15:54:00Z">
        <w:r w:rsidR="00795D95">
          <w:rPr>
            <w:rFonts w:ascii="Arial" w:hAnsi="Arial" w:cs="Arial"/>
          </w:rPr>
          <w:t>s</w:t>
        </w:r>
      </w:ins>
      <w:del w:id="15" w:author="Saseendran, Arun" w:date="2017-05-15T15:54:00Z">
        <w:r w:rsidR="003D4766" w:rsidRPr="003D4766" w:rsidDel="00795D95">
          <w:rPr>
            <w:rFonts w:ascii="Arial" w:hAnsi="Arial" w:cs="Arial"/>
          </w:rPr>
          <w:delText>S</w:delText>
        </w:r>
      </w:del>
      <w:r w:rsidR="003D4766" w:rsidRPr="003D4766">
        <w:rPr>
          <w:rFonts w:ascii="Arial" w:hAnsi="Arial" w:cs="Arial"/>
        </w:rPr>
        <w:t>ecuri</w:t>
      </w:r>
      <w:r w:rsidR="00B01C9C">
        <w:rPr>
          <w:rFonts w:ascii="Arial" w:hAnsi="Arial" w:cs="Arial"/>
        </w:rPr>
        <w:t>ty and monetary loss. This proposal</w:t>
      </w:r>
      <w:r w:rsidR="003D4766" w:rsidRPr="003D4766">
        <w:rPr>
          <w:rFonts w:ascii="Arial" w:hAnsi="Arial" w:cs="Arial"/>
        </w:rPr>
        <w:t xml:space="preserve"> provides a comprehensive solution to provide immunity against </w:t>
      </w:r>
      <w:ins w:id="16" w:author="Saseendran, Arun" w:date="2017-05-15T15:54:00Z">
        <w:r w:rsidR="00795D95">
          <w:rPr>
            <w:rFonts w:ascii="Arial" w:hAnsi="Arial" w:cs="Arial"/>
          </w:rPr>
          <w:t>e</w:t>
        </w:r>
      </w:ins>
      <w:del w:id="17" w:author="Saseendran, Arun" w:date="2017-05-15T15:54:00Z">
        <w:r w:rsidR="003D4766" w:rsidRPr="003D4766" w:rsidDel="00795D95">
          <w:rPr>
            <w:rFonts w:ascii="Arial" w:hAnsi="Arial" w:cs="Arial"/>
          </w:rPr>
          <w:delText>E</w:delText>
        </w:r>
      </w:del>
      <w:r w:rsidR="003D4766" w:rsidRPr="003D4766">
        <w:rPr>
          <w:rFonts w:ascii="Arial" w:hAnsi="Arial" w:cs="Arial"/>
        </w:rPr>
        <w:t>mail spoofing attacks at the receiving mail server side. The</w:t>
      </w:r>
      <w:r w:rsidR="00B01C9C">
        <w:rPr>
          <w:rFonts w:ascii="Arial" w:hAnsi="Arial" w:cs="Arial"/>
        </w:rPr>
        <w:t xml:space="preserve"> solution provided in this proposal</w:t>
      </w:r>
      <w:r w:rsidR="00B01C9C" w:rsidRPr="003D4766">
        <w:rPr>
          <w:rFonts w:ascii="Arial" w:hAnsi="Arial" w:cs="Arial"/>
        </w:rPr>
        <w:t>, primarily</w:t>
      </w:r>
      <w:r w:rsidR="003D4766" w:rsidRPr="003D4766">
        <w:rPr>
          <w:rFonts w:ascii="Arial" w:hAnsi="Arial" w:cs="Arial"/>
        </w:rPr>
        <w:t xml:space="preserve"> makes use of the MIME headers available in the email along with industry standard algorithms to detect spoofed emails, stop </w:t>
      </w:r>
      <w:ins w:id="18" w:author="Saseendran, Arun" w:date="2017-05-15T15:54:00Z">
        <w:r w:rsidR="00795D95">
          <w:rPr>
            <w:rFonts w:ascii="Arial" w:hAnsi="Arial" w:cs="Arial"/>
          </w:rPr>
          <w:t xml:space="preserve">them </w:t>
        </w:r>
      </w:ins>
      <w:r w:rsidR="003D4766" w:rsidRPr="003D4766">
        <w:rPr>
          <w:rFonts w:ascii="Arial" w:hAnsi="Arial" w:cs="Arial"/>
        </w:rPr>
        <w:t xml:space="preserve">from reaching the inbox of the recipient and to send alerts </w:t>
      </w:r>
      <w:r w:rsidR="00B01C9C">
        <w:rPr>
          <w:rFonts w:ascii="Arial" w:hAnsi="Arial" w:cs="Arial"/>
        </w:rPr>
        <w:t xml:space="preserve">to authorized persons </w:t>
      </w:r>
      <w:r w:rsidR="003D4766" w:rsidRPr="003D4766">
        <w:rPr>
          <w:rFonts w:ascii="Arial" w:hAnsi="Arial" w:cs="Arial"/>
        </w:rPr>
        <w:t>as and when spoofe</w:t>
      </w:r>
      <w:r w:rsidR="00B01C9C">
        <w:rPr>
          <w:rFonts w:ascii="Arial" w:hAnsi="Arial" w:cs="Arial"/>
        </w:rPr>
        <w:t>d emails are received. The proposal</w:t>
      </w:r>
      <w:r w:rsidR="003D4766" w:rsidRPr="003D4766">
        <w:rPr>
          <w:rFonts w:ascii="Arial" w:hAnsi="Arial" w:cs="Arial"/>
        </w:rPr>
        <w:t xml:space="preserve"> provides three custom algorithms making use of MIME data and </w:t>
      </w:r>
      <w:r w:rsidR="003D4766" w:rsidRPr="003D4766">
        <w:rPr>
          <w:rFonts w:ascii="Arial" w:hAnsi="Arial" w:cs="Arial"/>
        </w:rPr>
        <w:lastRenderedPageBreak/>
        <w:t>also make</w:t>
      </w:r>
      <w:ins w:id="19" w:author="Saseendran, Arun" w:date="2017-05-15T15:55:00Z">
        <w:r w:rsidR="00795D95">
          <w:rPr>
            <w:rFonts w:ascii="Arial" w:hAnsi="Arial" w:cs="Arial"/>
          </w:rPr>
          <w:t>s</w:t>
        </w:r>
      </w:ins>
      <w:r w:rsidR="003D4766" w:rsidRPr="003D4766">
        <w:rPr>
          <w:rFonts w:ascii="Arial" w:hAnsi="Arial" w:cs="Arial"/>
        </w:rPr>
        <w:t xml:space="preserve"> use of Sender Policy Framework (SPF) and Domain</w:t>
      </w:r>
      <w:r w:rsidR="00F42E14">
        <w:rPr>
          <w:rFonts w:ascii="Arial" w:hAnsi="Arial" w:cs="Arial"/>
        </w:rPr>
        <w:t xml:space="preserve"> </w:t>
      </w:r>
      <w:r w:rsidR="003D4766" w:rsidRPr="003D4766">
        <w:rPr>
          <w:rFonts w:ascii="Arial" w:hAnsi="Arial" w:cs="Arial"/>
        </w:rPr>
        <w:t>Keys Identified Mail (DKIM) to provide a comprehensive solution in a fail fast manner. The results are demonstrated in a live system using Apache James Mail Server. The solution provided can easily be adopted to any messaging and communications server</w:t>
      </w:r>
      <w:ins w:id="20" w:author="Saseendran, Arun" w:date="2017-05-15T15:55:00Z">
        <w:r w:rsidR="00795D95">
          <w:rPr>
            <w:rFonts w:ascii="Arial" w:hAnsi="Arial" w:cs="Arial"/>
          </w:rPr>
          <w:t xml:space="preserve"> containing similar architecture</w:t>
        </w:r>
      </w:ins>
      <w:r w:rsidR="003D4766" w:rsidRPr="003D4766">
        <w:rPr>
          <w:rFonts w:ascii="Arial" w:hAnsi="Arial" w:cs="Arial"/>
        </w:rPr>
        <w:t xml:space="preserve"> with minimal changes.</w:t>
      </w:r>
    </w:p>
    <w:p w:rsidR="00252EC8" w:rsidRPr="00252EC8" w:rsidRDefault="00252EC8" w:rsidP="00057C8F">
      <w:pPr>
        <w:spacing w:line="360" w:lineRule="auto"/>
        <w:jc w:val="both"/>
        <w:rPr>
          <w:rFonts w:ascii="Arial" w:hAnsi="Arial" w:cs="Arial"/>
          <w:b/>
        </w:rPr>
      </w:pPr>
      <w:r w:rsidRPr="00252EC8">
        <w:rPr>
          <w:rFonts w:ascii="Arial" w:hAnsi="Arial" w:cs="Arial"/>
          <w:b/>
        </w:rPr>
        <w:t>Introduction:</w:t>
      </w:r>
    </w:p>
    <w:p w:rsidR="002669D7" w:rsidRDefault="00252EC8" w:rsidP="00632577">
      <w:pPr>
        <w:autoSpaceDE w:val="0"/>
        <w:autoSpaceDN w:val="0"/>
        <w:adjustRightInd w:val="0"/>
        <w:spacing w:after="0" w:line="360" w:lineRule="auto"/>
        <w:jc w:val="both"/>
        <w:rPr>
          <w:rFonts w:ascii="Arial" w:hAnsi="Arial" w:cs="Arial"/>
        </w:rPr>
      </w:pPr>
      <w:r>
        <w:rPr>
          <w:rFonts w:ascii="Arial" w:hAnsi="Arial" w:cs="Arial"/>
          <w:b/>
        </w:rPr>
        <w:tab/>
      </w:r>
      <w:r w:rsidR="00802B49" w:rsidRPr="00F7124C">
        <w:rPr>
          <w:rFonts w:ascii="Arial" w:hAnsi="Arial" w:cs="Arial"/>
        </w:rPr>
        <w:t>E-mail spoofing is a term used to describe (usually fraudulent) email</w:t>
      </w:r>
      <w:r w:rsidR="00F7124C">
        <w:rPr>
          <w:rFonts w:ascii="Arial" w:hAnsi="Arial" w:cs="Arial"/>
        </w:rPr>
        <w:t xml:space="preserve"> activity in which </w:t>
      </w:r>
      <w:r w:rsidR="00802B49" w:rsidRPr="00F7124C">
        <w:rPr>
          <w:rFonts w:ascii="Arial" w:hAnsi="Arial" w:cs="Arial"/>
        </w:rPr>
        <w:t>the sender address and other parts of the email</w:t>
      </w:r>
      <w:r w:rsidR="00F7124C">
        <w:rPr>
          <w:rFonts w:ascii="Arial" w:hAnsi="Arial" w:cs="Arial"/>
        </w:rPr>
        <w:t xml:space="preserve"> </w:t>
      </w:r>
      <w:r w:rsidR="00802B49" w:rsidRPr="00F7124C">
        <w:rPr>
          <w:rFonts w:ascii="Arial" w:hAnsi="Arial" w:cs="Arial"/>
        </w:rPr>
        <w:t>header are altered to appear as though the e-mail originated</w:t>
      </w:r>
      <w:r w:rsidR="00F7124C">
        <w:rPr>
          <w:rFonts w:ascii="Arial" w:hAnsi="Arial" w:cs="Arial"/>
        </w:rPr>
        <w:t xml:space="preserve"> </w:t>
      </w:r>
      <w:r w:rsidR="00802B49" w:rsidRPr="00F7124C">
        <w:rPr>
          <w:rFonts w:ascii="Arial" w:hAnsi="Arial" w:cs="Arial"/>
        </w:rPr>
        <w:t>from a different source. Email spoofing finds a wide variety of</w:t>
      </w:r>
      <w:r w:rsidR="00F7124C">
        <w:rPr>
          <w:rFonts w:ascii="Arial" w:hAnsi="Arial" w:cs="Arial"/>
        </w:rPr>
        <w:t xml:space="preserve"> </w:t>
      </w:r>
      <w:r w:rsidR="00802B49" w:rsidRPr="00F7124C">
        <w:rPr>
          <w:rFonts w:ascii="Arial" w:hAnsi="Arial" w:cs="Arial"/>
        </w:rPr>
        <w:t>victims who may be a</w:t>
      </w:r>
      <w:r w:rsidR="00F7124C">
        <w:rPr>
          <w:rFonts w:ascii="Arial" w:hAnsi="Arial" w:cs="Arial"/>
        </w:rPr>
        <w:t xml:space="preserve">ttacked for a multiple reason. </w:t>
      </w:r>
      <w:r w:rsidR="00961604">
        <w:rPr>
          <w:rFonts w:ascii="Arial" w:hAnsi="Arial" w:cs="Arial"/>
        </w:rPr>
        <w:t xml:space="preserve">Initially when a mail is sent from a server, it </w:t>
      </w:r>
      <w:del w:id="21" w:author="Saseendran, Arun" w:date="2017-05-15T15:56:00Z">
        <w:r w:rsidR="00961604" w:rsidDel="00795D95">
          <w:rPr>
            <w:rFonts w:ascii="Arial" w:hAnsi="Arial" w:cs="Arial"/>
          </w:rPr>
          <w:delText xml:space="preserve">passes through the </w:delText>
        </w:r>
      </w:del>
      <w:ins w:id="22" w:author="Saseendran, Arun" w:date="2017-05-15T15:56:00Z">
        <w:r w:rsidR="00795D95">
          <w:rPr>
            <w:rFonts w:ascii="Arial" w:hAnsi="Arial" w:cs="Arial"/>
          </w:rPr>
          <w:t xml:space="preserve">is </w:t>
        </w:r>
        <w:proofErr w:type="spellStart"/>
        <w:r w:rsidR="00795D95">
          <w:rPr>
            <w:rFonts w:ascii="Arial" w:hAnsi="Arial" w:cs="Arial"/>
          </w:rPr>
          <w:t>rounted</w:t>
        </w:r>
        <w:proofErr w:type="spellEnd"/>
        <w:r w:rsidR="00795D95">
          <w:rPr>
            <w:rFonts w:ascii="Arial" w:hAnsi="Arial" w:cs="Arial"/>
          </w:rPr>
          <w:t xml:space="preserve"> by the d</w:t>
        </w:r>
      </w:ins>
      <w:del w:id="23" w:author="Saseendran, Arun" w:date="2017-05-15T15:56:00Z">
        <w:r w:rsidR="00961604" w:rsidDel="00795D95">
          <w:rPr>
            <w:rFonts w:ascii="Arial" w:hAnsi="Arial" w:cs="Arial"/>
          </w:rPr>
          <w:delText>D</w:delText>
        </w:r>
      </w:del>
      <w:r w:rsidR="00961604">
        <w:rPr>
          <w:rFonts w:ascii="Arial" w:hAnsi="Arial" w:cs="Arial"/>
        </w:rPr>
        <w:t xml:space="preserve">omain </w:t>
      </w:r>
      <w:del w:id="24" w:author="Saseendran, Arun" w:date="2017-05-15T15:56:00Z">
        <w:r w:rsidR="00961604" w:rsidDel="00795D95">
          <w:rPr>
            <w:rFonts w:ascii="Arial" w:hAnsi="Arial" w:cs="Arial"/>
          </w:rPr>
          <w:delText xml:space="preserve">mail </w:delText>
        </w:r>
      </w:del>
      <w:ins w:id="25" w:author="Saseendran, Arun" w:date="2017-05-15T15:56:00Z">
        <w:r w:rsidR="00795D95">
          <w:rPr>
            <w:rFonts w:ascii="Arial" w:hAnsi="Arial" w:cs="Arial"/>
          </w:rPr>
          <w:t xml:space="preserve">name </w:t>
        </w:r>
      </w:ins>
      <w:r w:rsidR="00961604">
        <w:rPr>
          <w:rFonts w:ascii="Arial" w:hAnsi="Arial" w:cs="Arial"/>
        </w:rPr>
        <w:t xml:space="preserve">server </w:t>
      </w:r>
      <w:del w:id="26" w:author="Saseendran, Arun" w:date="2017-05-15T15:56:00Z">
        <w:r w:rsidR="00961604" w:rsidDel="00795D95">
          <w:rPr>
            <w:rFonts w:ascii="Arial" w:hAnsi="Arial" w:cs="Arial"/>
          </w:rPr>
          <w:delText xml:space="preserve">and passes through </w:delText>
        </w:r>
      </w:del>
      <w:ins w:id="27" w:author="Saseendran, Arun" w:date="2017-05-15T15:56:00Z">
        <w:r w:rsidR="00795D95">
          <w:rPr>
            <w:rFonts w:ascii="Arial" w:hAnsi="Arial" w:cs="Arial"/>
          </w:rPr>
          <w:t xml:space="preserve">to </w:t>
        </w:r>
      </w:ins>
      <w:r w:rsidR="00961604">
        <w:rPr>
          <w:rFonts w:ascii="Arial" w:hAnsi="Arial" w:cs="Arial"/>
        </w:rPr>
        <w:t xml:space="preserve">the receiver’s mail server environment. The proposed algorithm </w:t>
      </w:r>
      <w:ins w:id="28" w:author="Saseendran, Arun" w:date="2017-05-15T15:56:00Z">
        <w:r w:rsidR="00795D95">
          <w:rPr>
            <w:rFonts w:ascii="Arial" w:hAnsi="Arial" w:cs="Arial"/>
          </w:rPr>
          <w:t xml:space="preserve">is placed as a pluggable product </w:t>
        </w:r>
      </w:ins>
      <w:r w:rsidR="00961604">
        <w:rPr>
          <w:rFonts w:ascii="Arial" w:hAnsi="Arial" w:cs="Arial"/>
        </w:rPr>
        <w:t xml:space="preserve">inside the </w:t>
      </w:r>
      <w:ins w:id="29" w:author="Saseendran, Arun" w:date="2017-05-15T15:56:00Z">
        <w:r w:rsidR="00795D95">
          <w:rPr>
            <w:rFonts w:ascii="Arial" w:hAnsi="Arial" w:cs="Arial"/>
          </w:rPr>
          <w:t xml:space="preserve">receiver </w:t>
        </w:r>
      </w:ins>
      <w:r w:rsidR="00961604">
        <w:rPr>
          <w:rFonts w:ascii="Arial" w:hAnsi="Arial" w:cs="Arial"/>
        </w:rPr>
        <w:t>mail server environment, which detects the spoofed mails using the raw MIME format associated with every mail. The MIME format consists of variety of details that are related to the specific mail.</w:t>
      </w:r>
      <w:r w:rsidR="002E3322">
        <w:rPr>
          <w:rFonts w:ascii="Arial" w:hAnsi="Arial" w:cs="Arial"/>
        </w:rPr>
        <w:t xml:space="preserve"> The proposed algorithm retrieves specific fields from the MIME format and use</w:t>
      </w:r>
      <w:ins w:id="30" w:author="Saseendran, Arun" w:date="2017-05-15T15:57:00Z">
        <w:r w:rsidR="00795D95">
          <w:rPr>
            <w:rFonts w:ascii="Arial" w:hAnsi="Arial" w:cs="Arial"/>
          </w:rPr>
          <w:t>s</w:t>
        </w:r>
      </w:ins>
      <w:r w:rsidR="002E3322">
        <w:rPr>
          <w:rFonts w:ascii="Arial" w:hAnsi="Arial" w:cs="Arial"/>
        </w:rPr>
        <w:t xml:space="preserve"> them in identifying the spoofed mails that differs from the legitimate mail. Once the spoofed mails are detected using the set of algorithm</w:t>
      </w:r>
      <w:ins w:id="31" w:author="Saseendran, Arun" w:date="2017-05-15T15:57:00Z">
        <w:r w:rsidR="00795D95">
          <w:rPr>
            <w:rFonts w:ascii="Arial" w:hAnsi="Arial" w:cs="Arial"/>
          </w:rPr>
          <w:t>s</w:t>
        </w:r>
      </w:ins>
      <w:r w:rsidR="002E3322">
        <w:rPr>
          <w:rFonts w:ascii="Arial" w:hAnsi="Arial" w:cs="Arial"/>
        </w:rPr>
        <w:t xml:space="preserve"> they are prevented from entering </w:t>
      </w:r>
      <w:del w:id="32" w:author="Saseendran, Arun" w:date="2017-05-15T15:57:00Z">
        <w:r w:rsidR="002E3322" w:rsidDel="00795D95">
          <w:rPr>
            <w:rFonts w:ascii="Arial" w:hAnsi="Arial" w:cs="Arial"/>
          </w:rPr>
          <w:delText>further into the standard algorithm that are associated with regular mail servers</w:delText>
        </w:r>
      </w:del>
      <w:ins w:id="33" w:author="Saseendran, Arun" w:date="2017-05-15T15:57:00Z">
        <w:r w:rsidR="00795D95">
          <w:rPr>
            <w:rFonts w:ascii="Arial" w:hAnsi="Arial" w:cs="Arial"/>
          </w:rPr>
          <w:t>into the receiver’s mail box</w:t>
        </w:r>
      </w:ins>
      <w:r w:rsidR="002E3322">
        <w:rPr>
          <w:rFonts w:ascii="Arial" w:hAnsi="Arial" w:cs="Arial"/>
        </w:rPr>
        <w:t>.</w:t>
      </w:r>
      <w:r w:rsidR="000521B7">
        <w:rPr>
          <w:rFonts w:ascii="Arial" w:hAnsi="Arial" w:cs="Arial"/>
        </w:rPr>
        <w:t xml:space="preserve"> </w:t>
      </w:r>
      <w:del w:id="34" w:author="Saseendran, Arun" w:date="2017-05-15T15:57:00Z">
        <w:r w:rsidR="000521B7" w:rsidDel="00795D95">
          <w:rPr>
            <w:rFonts w:ascii="Arial" w:hAnsi="Arial" w:cs="Arial"/>
          </w:rPr>
          <w:delText xml:space="preserve">Hence this mechanism prevents the spoofed mails from entering into the receiver’s mail box. </w:delText>
        </w:r>
      </w:del>
      <w:r w:rsidR="00FB0DA1">
        <w:rPr>
          <w:rFonts w:ascii="Arial" w:hAnsi="Arial" w:cs="Arial"/>
        </w:rPr>
        <w:t xml:space="preserve">This proposed solution not only prevents the mails from entering into the mail box but also adds an additional functionality of alerting to </w:t>
      </w:r>
      <w:del w:id="35" w:author="Saseendran, Arun" w:date="2017-05-15T15:57:00Z">
        <w:r w:rsidR="00FB0DA1" w:rsidDel="00795D95">
          <w:rPr>
            <w:rFonts w:ascii="Arial" w:hAnsi="Arial" w:cs="Arial"/>
          </w:rPr>
          <w:delText xml:space="preserve">some </w:delText>
        </w:r>
      </w:del>
      <w:ins w:id="36" w:author="Saseendran, Arun" w:date="2017-05-15T15:57:00Z">
        <w:r w:rsidR="00795D95">
          <w:rPr>
            <w:rFonts w:ascii="Arial" w:hAnsi="Arial" w:cs="Arial"/>
          </w:rPr>
          <w:t xml:space="preserve">configurable </w:t>
        </w:r>
      </w:ins>
      <w:r w:rsidR="00FB0DA1">
        <w:rPr>
          <w:rFonts w:ascii="Arial" w:hAnsi="Arial" w:cs="Arial"/>
        </w:rPr>
        <w:t>authorized person regarding the spoofed mails.</w:t>
      </w:r>
    </w:p>
    <w:p w:rsidR="00795D95" w:rsidRDefault="00795D95" w:rsidP="00632577">
      <w:pPr>
        <w:autoSpaceDE w:val="0"/>
        <w:autoSpaceDN w:val="0"/>
        <w:adjustRightInd w:val="0"/>
        <w:spacing w:after="0" w:line="360" w:lineRule="auto"/>
        <w:jc w:val="both"/>
        <w:rPr>
          <w:ins w:id="37" w:author="Saseendran, Arun" w:date="2017-05-15T15:58:00Z"/>
          <w:rFonts w:ascii="Arial" w:hAnsi="Arial" w:cs="Arial"/>
          <w:b/>
        </w:rPr>
      </w:pPr>
    </w:p>
    <w:p w:rsidR="00057C8F" w:rsidRDefault="00057C8F" w:rsidP="00632577">
      <w:pPr>
        <w:autoSpaceDE w:val="0"/>
        <w:autoSpaceDN w:val="0"/>
        <w:adjustRightInd w:val="0"/>
        <w:spacing w:after="0" w:line="360" w:lineRule="auto"/>
        <w:jc w:val="both"/>
        <w:rPr>
          <w:rFonts w:ascii="Arial" w:hAnsi="Arial" w:cs="Arial"/>
          <w:b/>
        </w:rPr>
      </w:pPr>
      <w:r>
        <w:rPr>
          <w:rFonts w:ascii="Arial" w:hAnsi="Arial" w:cs="Arial"/>
          <w:b/>
        </w:rPr>
        <w:t>Objective:</w:t>
      </w:r>
    </w:p>
    <w:p w:rsidR="00695492" w:rsidRPr="009211D9" w:rsidRDefault="00695492"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 xml:space="preserve">The main objective of this proposed system is to detect the spoofed mails at </w:t>
      </w:r>
      <w:ins w:id="38" w:author="Saseendran, Arun" w:date="2017-05-15T15:58:00Z">
        <w:r w:rsidR="00795D95">
          <w:rPr>
            <w:rFonts w:ascii="Arial" w:hAnsi="Arial" w:cs="Arial"/>
          </w:rPr>
          <w:t xml:space="preserve">the receiving </w:t>
        </w:r>
      </w:ins>
      <w:r w:rsidRPr="009211D9">
        <w:rPr>
          <w:rFonts w:ascii="Arial" w:hAnsi="Arial" w:cs="Arial"/>
        </w:rPr>
        <w:t>server side itself.</w:t>
      </w:r>
    </w:p>
    <w:p w:rsidR="00C20BD9" w:rsidRPr="009211D9" w:rsidRDefault="00C20BD9"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To stop the spoofed mails from entering into the receiver’s mailbox.</w:t>
      </w:r>
    </w:p>
    <w:p w:rsidR="00C20BD9" w:rsidRPr="009211D9" w:rsidRDefault="00C20BD9"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To alert the authorized persons regarding the spoofed attack</w:t>
      </w:r>
      <w:ins w:id="39" w:author="Saseendran, Arun" w:date="2017-05-15T15:58:00Z">
        <w:r w:rsidR="00795D95">
          <w:rPr>
            <w:rFonts w:ascii="Arial" w:hAnsi="Arial" w:cs="Arial"/>
          </w:rPr>
          <w:t xml:space="preserve"> with a detailed report</w:t>
        </w:r>
      </w:ins>
      <w:r w:rsidRPr="009211D9">
        <w:rPr>
          <w:rFonts w:ascii="Arial" w:hAnsi="Arial" w:cs="Arial"/>
        </w:rPr>
        <w:t>.</w:t>
      </w:r>
    </w:p>
    <w:p w:rsidR="00EF5511" w:rsidRPr="009211D9" w:rsidRDefault="00EF5511"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To prevent data</w:t>
      </w:r>
      <w:ins w:id="40" w:author="Saseendran, Arun" w:date="2017-05-15T15:58:00Z">
        <w:r w:rsidR="00795D95">
          <w:rPr>
            <w:rFonts w:ascii="Arial" w:hAnsi="Arial" w:cs="Arial"/>
          </w:rPr>
          <w:t xml:space="preserve"> </w:t>
        </w:r>
      </w:ins>
      <w:del w:id="41" w:author="Saseendran, Arun" w:date="2017-05-15T15:58:00Z">
        <w:r w:rsidRPr="009211D9" w:rsidDel="00795D95">
          <w:rPr>
            <w:rFonts w:ascii="Arial" w:hAnsi="Arial" w:cs="Arial"/>
          </w:rPr>
          <w:delText xml:space="preserve">, </w:delText>
        </w:r>
      </w:del>
      <w:r w:rsidRPr="009211D9">
        <w:rPr>
          <w:rFonts w:ascii="Arial" w:hAnsi="Arial" w:cs="Arial"/>
        </w:rPr>
        <w:t>los</w:t>
      </w:r>
      <w:ins w:id="42" w:author="Saseendran, Arun" w:date="2017-05-15T15:58:00Z">
        <w:r w:rsidR="00795D95">
          <w:rPr>
            <w:rFonts w:ascii="Arial" w:hAnsi="Arial" w:cs="Arial"/>
          </w:rPr>
          <w:t>s</w:t>
        </w:r>
      </w:ins>
      <w:del w:id="43" w:author="Saseendran, Arun" w:date="2017-05-15T15:58:00Z">
        <w:r w:rsidRPr="009211D9" w:rsidDel="00795D95">
          <w:rPr>
            <w:rFonts w:ascii="Arial" w:hAnsi="Arial" w:cs="Arial"/>
          </w:rPr>
          <w:delText>e</w:delText>
        </w:r>
      </w:del>
      <w:r w:rsidRPr="009211D9">
        <w:rPr>
          <w:rFonts w:ascii="Arial" w:hAnsi="Arial" w:cs="Arial"/>
        </w:rPr>
        <w:t xml:space="preserve"> due to fraudulent emails.</w:t>
      </w:r>
    </w:p>
    <w:p w:rsidR="00EF5511" w:rsidRDefault="00EF5511" w:rsidP="009211D9">
      <w:pPr>
        <w:pStyle w:val="ListParagraph"/>
        <w:numPr>
          <w:ilvl w:val="0"/>
          <w:numId w:val="2"/>
        </w:numPr>
        <w:autoSpaceDE w:val="0"/>
        <w:autoSpaceDN w:val="0"/>
        <w:adjustRightInd w:val="0"/>
        <w:spacing w:after="0" w:line="360" w:lineRule="auto"/>
        <w:jc w:val="both"/>
        <w:rPr>
          <w:rFonts w:ascii="Arial" w:hAnsi="Arial" w:cs="Arial"/>
        </w:rPr>
      </w:pPr>
      <w:r w:rsidRPr="009211D9">
        <w:rPr>
          <w:rFonts w:ascii="Arial" w:hAnsi="Arial" w:cs="Arial"/>
        </w:rPr>
        <w:t>To enhance the security in the receiver’s mail server.</w:t>
      </w:r>
    </w:p>
    <w:p w:rsidR="009211D9" w:rsidRPr="009211D9" w:rsidRDefault="009211D9" w:rsidP="009211D9">
      <w:pPr>
        <w:autoSpaceDE w:val="0"/>
        <w:autoSpaceDN w:val="0"/>
        <w:adjustRightInd w:val="0"/>
        <w:spacing w:after="0" w:line="360" w:lineRule="auto"/>
        <w:jc w:val="both"/>
        <w:rPr>
          <w:rFonts w:ascii="Arial" w:hAnsi="Arial" w:cs="Arial"/>
        </w:rPr>
      </w:pPr>
    </w:p>
    <w:p w:rsidR="00C20BD9" w:rsidRDefault="001048F2" w:rsidP="00632577">
      <w:pPr>
        <w:autoSpaceDE w:val="0"/>
        <w:autoSpaceDN w:val="0"/>
        <w:adjustRightInd w:val="0"/>
        <w:spacing w:after="0" w:line="360" w:lineRule="auto"/>
        <w:jc w:val="both"/>
        <w:rPr>
          <w:rFonts w:ascii="Arial" w:hAnsi="Arial" w:cs="Arial"/>
        </w:rPr>
      </w:pPr>
      <w:r w:rsidRPr="001048F2">
        <w:rPr>
          <w:rFonts w:ascii="Arial" w:hAnsi="Arial" w:cs="Arial"/>
          <w:b/>
        </w:rPr>
        <w:t>Status</w:t>
      </w:r>
      <w:r>
        <w:rPr>
          <w:rFonts w:ascii="Arial" w:hAnsi="Arial" w:cs="Arial"/>
        </w:rPr>
        <w:t>:</w:t>
      </w:r>
    </w:p>
    <w:p w:rsidR="00795D95" w:rsidRDefault="00054872" w:rsidP="00632577">
      <w:pPr>
        <w:autoSpaceDE w:val="0"/>
        <w:autoSpaceDN w:val="0"/>
        <w:adjustRightInd w:val="0"/>
        <w:spacing w:after="0" w:line="360" w:lineRule="auto"/>
        <w:jc w:val="both"/>
        <w:rPr>
          <w:ins w:id="44" w:author="Saseendran, Arun" w:date="2017-05-15T16:01:00Z"/>
          <w:rFonts w:ascii="Arial" w:hAnsi="Arial" w:cs="Arial"/>
        </w:rPr>
      </w:pPr>
      <w:r>
        <w:rPr>
          <w:rFonts w:ascii="Arial" w:hAnsi="Arial" w:cs="Arial"/>
        </w:rPr>
        <w:tab/>
        <w:t>The current status of our project is that our team has developed a</w:t>
      </w:r>
      <w:del w:id="45" w:author="Saseendran, Arun" w:date="2017-05-15T15:58:00Z">
        <w:r w:rsidDel="00795D95">
          <w:rPr>
            <w:rFonts w:ascii="Arial" w:hAnsi="Arial" w:cs="Arial"/>
          </w:rPr>
          <w:delText>n</w:delText>
        </w:r>
      </w:del>
      <w:r>
        <w:rPr>
          <w:rFonts w:ascii="Arial" w:hAnsi="Arial" w:cs="Arial"/>
        </w:rPr>
        <w:t xml:space="preserve"> “</w:t>
      </w:r>
      <w:proofErr w:type="spellStart"/>
      <w:r>
        <w:rPr>
          <w:rFonts w:ascii="Arial" w:hAnsi="Arial" w:cs="Arial"/>
        </w:rPr>
        <w:t>Mailet</w:t>
      </w:r>
      <w:proofErr w:type="spellEnd"/>
      <w:ins w:id="46" w:author="Saseendran, Arun" w:date="2017-05-15T15:59:00Z">
        <w:r w:rsidR="00795D95">
          <w:rPr>
            <w:rFonts w:ascii="Arial" w:hAnsi="Arial" w:cs="Arial"/>
          </w:rPr>
          <w:t xml:space="preserve"> (Apache </w:t>
        </w:r>
        <w:proofErr w:type="spellStart"/>
        <w:r w:rsidR="00795D95">
          <w:rPr>
            <w:rFonts w:ascii="Arial" w:hAnsi="Arial" w:cs="Arial"/>
          </w:rPr>
          <w:t>Mailet</w:t>
        </w:r>
        <w:proofErr w:type="spellEnd"/>
        <w:r w:rsidR="00795D95">
          <w:rPr>
            <w:rFonts w:ascii="Arial" w:hAnsi="Arial" w:cs="Arial"/>
          </w:rPr>
          <w:t xml:space="preserve"> Compatible)</w:t>
        </w:r>
      </w:ins>
      <w:r>
        <w:rPr>
          <w:rFonts w:ascii="Arial" w:hAnsi="Arial" w:cs="Arial"/>
        </w:rPr>
        <w:t xml:space="preserve">” using </w:t>
      </w:r>
      <w:del w:id="47" w:author="Saseendran, Arun" w:date="2017-05-15T15:58:00Z">
        <w:r w:rsidDel="00795D95">
          <w:rPr>
            <w:rFonts w:ascii="Arial" w:hAnsi="Arial" w:cs="Arial"/>
          </w:rPr>
          <w:delText xml:space="preserve">java </w:delText>
        </w:r>
      </w:del>
      <w:ins w:id="48" w:author="Saseendran, Arun" w:date="2017-05-15T15:58:00Z">
        <w:r w:rsidR="00795D95">
          <w:rPr>
            <w:rFonts w:ascii="Arial" w:hAnsi="Arial" w:cs="Arial"/>
          </w:rPr>
          <w:t xml:space="preserve">JAVA </w:t>
        </w:r>
      </w:ins>
      <w:ins w:id="49" w:author="Saseendran, Arun" w:date="2017-05-15T15:59:00Z">
        <w:r w:rsidR="00795D95">
          <w:rPr>
            <w:rFonts w:ascii="Arial" w:hAnsi="Arial" w:cs="Arial"/>
          </w:rPr>
          <w:t xml:space="preserve">1.8 </w:t>
        </w:r>
      </w:ins>
      <w:r>
        <w:rPr>
          <w:rFonts w:ascii="Arial" w:hAnsi="Arial" w:cs="Arial"/>
        </w:rPr>
        <w:t xml:space="preserve">programming language. Our team developed the prototype as </w:t>
      </w:r>
      <w:proofErr w:type="gramStart"/>
      <w:r>
        <w:rPr>
          <w:rFonts w:ascii="Arial" w:hAnsi="Arial" w:cs="Arial"/>
        </w:rPr>
        <w:t>an</w:t>
      </w:r>
      <w:proofErr w:type="gramEnd"/>
      <w:r>
        <w:rPr>
          <w:rFonts w:ascii="Arial" w:hAnsi="Arial" w:cs="Arial"/>
        </w:rPr>
        <w:t xml:space="preserve"> “</w:t>
      </w:r>
      <w:proofErr w:type="spellStart"/>
      <w:r>
        <w:rPr>
          <w:rFonts w:ascii="Arial" w:hAnsi="Arial" w:cs="Arial"/>
        </w:rPr>
        <w:t>Mailet</w:t>
      </w:r>
      <w:proofErr w:type="spellEnd"/>
      <w:r>
        <w:rPr>
          <w:rFonts w:ascii="Arial" w:hAnsi="Arial" w:cs="Arial"/>
        </w:rPr>
        <w:t xml:space="preserve">” </w:t>
      </w:r>
      <w:del w:id="50" w:author="Saseendran, Arun" w:date="2017-05-15T15:59:00Z">
        <w:r w:rsidDel="00795D95">
          <w:rPr>
            <w:rFonts w:ascii="Arial" w:hAnsi="Arial" w:cs="Arial"/>
          </w:rPr>
          <w:delText xml:space="preserve">because </w:delText>
        </w:r>
      </w:del>
      <w:ins w:id="51" w:author="Saseendran, Arun" w:date="2017-05-15T15:59:00Z">
        <w:r w:rsidR="00795D95">
          <w:rPr>
            <w:rFonts w:ascii="Arial" w:hAnsi="Arial" w:cs="Arial"/>
          </w:rPr>
          <w:t xml:space="preserve">since it is pluggable module accepted by many standard Mail servers and is also supported by </w:t>
        </w:r>
      </w:ins>
      <w:r>
        <w:rPr>
          <w:rFonts w:ascii="Arial" w:hAnsi="Arial" w:cs="Arial"/>
        </w:rPr>
        <w:t xml:space="preserve">Apache James </w:t>
      </w:r>
      <w:ins w:id="52" w:author="Saseendran, Arun" w:date="2017-05-15T15:59:00Z">
        <w:r w:rsidR="00795D95">
          <w:rPr>
            <w:rFonts w:ascii="Arial" w:hAnsi="Arial" w:cs="Arial"/>
          </w:rPr>
          <w:t xml:space="preserve">Mail </w:t>
        </w:r>
      </w:ins>
      <w:r>
        <w:rPr>
          <w:rFonts w:ascii="Arial" w:hAnsi="Arial" w:cs="Arial"/>
        </w:rPr>
        <w:t xml:space="preserve">server </w:t>
      </w:r>
      <w:del w:id="53" w:author="Saseendran, Arun" w:date="2017-05-15T15:59:00Z">
        <w:r w:rsidDel="00795D95">
          <w:rPr>
            <w:rFonts w:ascii="Arial" w:hAnsi="Arial" w:cs="Arial"/>
          </w:rPr>
          <w:delText>supports mailet feature</w:delText>
        </w:r>
      </w:del>
      <w:ins w:id="54" w:author="Saseendran, Arun" w:date="2017-05-15T15:59:00Z">
        <w:r w:rsidR="00795D95">
          <w:rPr>
            <w:rFonts w:ascii="Arial" w:hAnsi="Arial" w:cs="Arial"/>
          </w:rPr>
          <w:t xml:space="preserve">which was used for </w:t>
        </w:r>
        <w:proofErr w:type="spellStart"/>
        <w:r w:rsidR="00795D95">
          <w:rPr>
            <w:rFonts w:ascii="Arial" w:hAnsi="Arial" w:cs="Arial"/>
          </w:rPr>
          <w:t>the</w:t>
        </w:r>
        <w:proofErr w:type="spellEnd"/>
        <w:r w:rsidR="00795D95">
          <w:rPr>
            <w:rFonts w:ascii="Arial" w:hAnsi="Arial" w:cs="Arial"/>
          </w:rPr>
          <w:t xml:space="preserve"> d</w:t>
        </w:r>
      </w:ins>
      <w:ins w:id="55" w:author="Saseendran, Arun" w:date="2017-05-15T16:00:00Z">
        <w:r w:rsidR="00795D95">
          <w:rPr>
            <w:rFonts w:ascii="Arial" w:hAnsi="Arial" w:cs="Arial"/>
          </w:rPr>
          <w:t>emo</w:t>
        </w:r>
      </w:ins>
      <w:r>
        <w:rPr>
          <w:rFonts w:ascii="Arial" w:hAnsi="Arial" w:cs="Arial"/>
        </w:rPr>
        <w:t xml:space="preserve">. This developed </w:t>
      </w:r>
      <w:proofErr w:type="spellStart"/>
      <w:r>
        <w:rPr>
          <w:rFonts w:ascii="Arial" w:hAnsi="Arial" w:cs="Arial"/>
        </w:rPr>
        <w:t>mailet</w:t>
      </w:r>
      <w:proofErr w:type="spellEnd"/>
      <w:r>
        <w:rPr>
          <w:rFonts w:ascii="Arial" w:hAnsi="Arial" w:cs="Arial"/>
        </w:rPr>
        <w:t xml:space="preserve"> is </w:t>
      </w:r>
      <w:del w:id="56" w:author="Saseendran, Arun" w:date="2017-05-15T16:00:00Z">
        <w:r w:rsidDel="00795D95">
          <w:rPr>
            <w:rFonts w:ascii="Arial" w:hAnsi="Arial" w:cs="Arial"/>
          </w:rPr>
          <w:delText xml:space="preserve">added </w:delText>
        </w:r>
      </w:del>
      <w:ins w:id="57" w:author="Saseendran, Arun" w:date="2017-05-15T16:00:00Z">
        <w:r w:rsidR="00795D95">
          <w:rPr>
            <w:rFonts w:ascii="Arial" w:hAnsi="Arial" w:cs="Arial"/>
          </w:rPr>
          <w:t xml:space="preserve">plugged into </w:t>
        </w:r>
      </w:ins>
      <w:del w:id="58" w:author="Saseendran, Arun" w:date="2017-05-15T16:00:00Z">
        <w:r w:rsidDel="00795D95">
          <w:rPr>
            <w:rFonts w:ascii="Arial" w:hAnsi="Arial" w:cs="Arial"/>
          </w:rPr>
          <w:delText xml:space="preserve">to </w:delText>
        </w:r>
      </w:del>
      <w:r>
        <w:rPr>
          <w:rFonts w:ascii="Arial" w:hAnsi="Arial" w:cs="Arial"/>
        </w:rPr>
        <w:t>Apache James 3.0 mail server which has been used as test server for testing our test cases regarding the detection of spoofed mails.</w:t>
      </w:r>
      <w:r w:rsidR="008653DC">
        <w:rPr>
          <w:rFonts w:ascii="Arial" w:hAnsi="Arial" w:cs="Arial"/>
        </w:rPr>
        <w:t xml:space="preserve"> </w:t>
      </w:r>
      <w:del w:id="59" w:author="Saseendran, Arun" w:date="2017-05-15T16:00:00Z">
        <w:r w:rsidR="008653DC" w:rsidDel="00795D95">
          <w:rPr>
            <w:rFonts w:ascii="Arial" w:hAnsi="Arial" w:cs="Arial"/>
          </w:rPr>
          <w:delText xml:space="preserve">The designed unique Mailet is placed inside the mail server before standard algorithm of the server. </w:delText>
        </w:r>
      </w:del>
      <w:r w:rsidR="008653DC">
        <w:rPr>
          <w:rFonts w:ascii="Arial" w:hAnsi="Arial" w:cs="Arial"/>
        </w:rPr>
        <w:t xml:space="preserve">The prototype </w:t>
      </w:r>
      <w:del w:id="60" w:author="Saseendran, Arun" w:date="2017-05-15T16:00:00Z">
        <w:r w:rsidR="008653DC" w:rsidDel="00795D95">
          <w:rPr>
            <w:rFonts w:ascii="Arial" w:hAnsi="Arial" w:cs="Arial"/>
          </w:rPr>
          <w:delText>is unique in all cases and this kind of prototype has been developed and used by any mail servers</w:delText>
        </w:r>
      </w:del>
      <w:ins w:id="61" w:author="Saseendran, Arun" w:date="2017-05-15T16:00:00Z">
        <w:r w:rsidR="00795D95">
          <w:rPr>
            <w:rFonts w:ascii="Arial" w:hAnsi="Arial" w:cs="Arial"/>
          </w:rPr>
          <w:t>is fully functional and de</w:t>
        </w:r>
      </w:ins>
      <w:ins w:id="62" w:author="Saseendran, Arun" w:date="2017-05-15T16:01:00Z">
        <w:r w:rsidR="00795D95">
          <w:rPr>
            <w:rFonts w:ascii="Arial" w:hAnsi="Arial" w:cs="Arial"/>
          </w:rPr>
          <w:t>tect and prevent spoofed emails from reaching the mail box of the receiver. In addition it can send detailed alert reports to the configured administrator</w:t>
        </w:r>
      </w:ins>
      <w:r w:rsidR="008653DC">
        <w:rPr>
          <w:rFonts w:ascii="Arial" w:hAnsi="Arial" w:cs="Arial"/>
        </w:rPr>
        <w:t xml:space="preserve">. </w:t>
      </w:r>
    </w:p>
    <w:p w:rsidR="00795D95" w:rsidRDefault="00795D95" w:rsidP="00632577">
      <w:pPr>
        <w:autoSpaceDE w:val="0"/>
        <w:autoSpaceDN w:val="0"/>
        <w:adjustRightInd w:val="0"/>
        <w:spacing w:after="0" w:line="360" w:lineRule="auto"/>
        <w:jc w:val="both"/>
        <w:rPr>
          <w:ins w:id="63" w:author="Saseendran, Arun" w:date="2017-05-15T16:01:00Z"/>
          <w:rFonts w:ascii="Arial" w:hAnsi="Arial" w:cs="Arial"/>
        </w:rPr>
      </w:pPr>
    </w:p>
    <w:p w:rsidR="009931F0" w:rsidRDefault="00795D95" w:rsidP="00632577">
      <w:pPr>
        <w:autoSpaceDE w:val="0"/>
        <w:autoSpaceDN w:val="0"/>
        <w:adjustRightInd w:val="0"/>
        <w:spacing w:after="0" w:line="360" w:lineRule="auto"/>
        <w:jc w:val="both"/>
        <w:rPr>
          <w:ins w:id="64" w:author="Saseendran, Arun" w:date="2017-05-15T16:04:00Z"/>
          <w:rFonts w:ascii="Arial" w:hAnsi="Arial" w:cs="Arial"/>
        </w:rPr>
      </w:pPr>
      <w:ins w:id="65" w:author="Saseendran, Arun" w:date="2017-05-15T16:01:00Z">
        <w:r>
          <w:rPr>
            <w:rFonts w:ascii="Arial" w:hAnsi="Arial" w:cs="Arial"/>
          </w:rPr>
          <w:t>To suit the needs of the ministry, t</w:t>
        </w:r>
      </w:ins>
      <w:del w:id="66" w:author="Saseendran, Arun" w:date="2017-05-15T16:01:00Z">
        <w:r w:rsidR="008653DC" w:rsidDel="00795D95">
          <w:rPr>
            <w:rFonts w:ascii="Arial" w:hAnsi="Arial" w:cs="Arial"/>
          </w:rPr>
          <w:delText>T</w:delText>
        </w:r>
      </w:del>
      <w:r w:rsidR="008653DC">
        <w:rPr>
          <w:rFonts w:ascii="Arial" w:hAnsi="Arial" w:cs="Arial"/>
        </w:rPr>
        <w:t>his prototype can be developed as a “Milter</w:t>
      </w:r>
      <w:ins w:id="67" w:author="Saseendran, Arun" w:date="2017-05-15T16:01:00Z">
        <w:r>
          <w:rPr>
            <w:rFonts w:ascii="Arial" w:hAnsi="Arial" w:cs="Arial"/>
          </w:rPr>
          <w:t xml:space="preserve"> (Oracle C</w:t>
        </w:r>
      </w:ins>
      <w:ins w:id="68" w:author="Saseendran, Arun" w:date="2017-05-15T16:02:00Z">
        <w:r>
          <w:rPr>
            <w:rFonts w:ascii="Arial" w:hAnsi="Arial" w:cs="Arial"/>
          </w:rPr>
          <w:t xml:space="preserve">ommunications and Messaging Server compatible </w:t>
        </w:r>
        <w:r w:rsidR="009931F0">
          <w:rPr>
            <w:rFonts w:ascii="Arial" w:hAnsi="Arial" w:cs="Arial"/>
          </w:rPr>
          <w:t>filter plugin</w:t>
        </w:r>
      </w:ins>
      <w:ins w:id="69" w:author="Saseendran, Arun" w:date="2017-05-15T16:01:00Z">
        <w:r>
          <w:rPr>
            <w:rFonts w:ascii="Arial" w:hAnsi="Arial" w:cs="Arial"/>
          </w:rPr>
          <w:t>)</w:t>
        </w:r>
      </w:ins>
      <w:r w:rsidR="008653DC">
        <w:rPr>
          <w:rFonts w:ascii="Arial" w:hAnsi="Arial" w:cs="Arial"/>
        </w:rPr>
        <w:t xml:space="preserve">” which can be </w:t>
      </w:r>
      <w:del w:id="70" w:author="Saseendran, Arun" w:date="2017-05-15T16:02:00Z">
        <w:r w:rsidR="008653DC" w:rsidDel="009931F0">
          <w:rPr>
            <w:rFonts w:ascii="Arial" w:hAnsi="Arial" w:cs="Arial"/>
          </w:rPr>
          <w:delText xml:space="preserve">used </w:delText>
        </w:r>
      </w:del>
      <w:ins w:id="71" w:author="Saseendran, Arun" w:date="2017-05-15T16:02:00Z">
        <w:r w:rsidR="009931F0">
          <w:rPr>
            <w:rFonts w:ascii="Arial" w:hAnsi="Arial" w:cs="Arial"/>
          </w:rPr>
          <w:t xml:space="preserve">configured </w:t>
        </w:r>
      </w:ins>
      <w:r w:rsidR="008653DC">
        <w:rPr>
          <w:rFonts w:ascii="Arial" w:hAnsi="Arial" w:cs="Arial"/>
        </w:rPr>
        <w:t>with Oracle Communication</w:t>
      </w:r>
      <w:ins w:id="72" w:author="Saseendran, Arun" w:date="2017-05-15T16:02:00Z">
        <w:r w:rsidR="009931F0">
          <w:rPr>
            <w:rFonts w:ascii="Arial" w:hAnsi="Arial" w:cs="Arial"/>
          </w:rPr>
          <w:t>s and</w:t>
        </w:r>
      </w:ins>
      <w:r w:rsidR="008653DC">
        <w:rPr>
          <w:rFonts w:ascii="Arial" w:hAnsi="Arial" w:cs="Arial"/>
        </w:rPr>
        <w:t xml:space="preserve"> Messaging Server</w:t>
      </w:r>
      <w:del w:id="73" w:author="Saseendran, Arun" w:date="2017-05-15T16:02:00Z">
        <w:r w:rsidR="008653DC" w:rsidDel="009931F0">
          <w:rPr>
            <w:rFonts w:ascii="Arial" w:hAnsi="Arial" w:cs="Arial"/>
          </w:rPr>
          <w:delText>, because oracle server supports only Milter feature</w:delText>
        </w:r>
      </w:del>
      <w:r w:rsidR="008653DC">
        <w:rPr>
          <w:rFonts w:ascii="Arial" w:hAnsi="Arial" w:cs="Arial"/>
        </w:rPr>
        <w:t>.</w:t>
      </w:r>
      <w:ins w:id="74" w:author="Saseendran, Arun" w:date="2017-05-15T16:13:00Z">
        <w:r w:rsidR="009931F0">
          <w:rPr>
            <w:rFonts w:ascii="Arial" w:hAnsi="Arial" w:cs="Arial"/>
          </w:rPr>
          <w:t xml:space="preserve"> The </w:t>
        </w:r>
        <w:r w:rsidR="005417FF">
          <w:rPr>
            <w:rFonts w:ascii="Arial" w:hAnsi="Arial" w:cs="Arial"/>
          </w:rPr>
          <w:t>product can easily be adapted</w:t>
        </w:r>
        <w:r w:rsidR="009931F0">
          <w:rPr>
            <w:rFonts w:ascii="Arial" w:hAnsi="Arial" w:cs="Arial"/>
          </w:rPr>
          <w:t xml:space="preserve"> as a plugin in the client side (Thunderbird, Outlook etc.,)</w:t>
        </w:r>
        <w:r w:rsidR="005417FF">
          <w:rPr>
            <w:rFonts w:ascii="Arial" w:hAnsi="Arial" w:cs="Arial"/>
          </w:rPr>
          <w:t xml:space="preserve"> since the algorithms are implemented in a platform independent manner.</w:t>
        </w:r>
      </w:ins>
      <w:r w:rsidR="008653DC">
        <w:rPr>
          <w:rFonts w:ascii="Arial" w:hAnsi="Arial" w:cs="Arial"/>
        </w:rPr>
        <w:t xml:space="preserve"> </w:t>
      </w:r>
      <w:ins w:id="75" w:author="Saseendran, Arun" w:date="2017-05-15T16:03:00Z">
        <w:r w:rsidR="009931F0">
          <w:rPr>
            <w:rFonts w:ascii="Arial" w:hAnsi="Arial" w:cs="Arial"/>
          </w:rPr>
          <w:t xml:space="preserve">The milter implementation can be done with minimal efforts as the </w:t>
        </w:r>
        <w:proofErr w:type="spellStart"/>
        <w:r w:rsidR="009931F0">
          <w:rPr>
            <w:rFonts w:ascii="Arial" w:hAnsi="Arial" w:cs="Arial"/>
          </w:rPr>
          <w:t>mailet</w:t>
        </w:r>
        <w:proofErr w:type="spellEnd"/>
        <w:r w:rsidR="009931F0">
          <w:rPr>
            <w:rFonts w:ascii="Arial" w:hAnsi="Arial" w:cs="Arial"/>
          </w:rPr>
          <w:t xml:space="preserve"> implemented in the prototype is architecturally similar to a milter. A milter </w:t>
        </w:r>
      </w:ins>
      <w:ins w:id="76" w:author="Saseendran, Arun" w:date="2017-05-15T16:04:00Z">
        <w:r w:rsidR="009931F0">
          <w:rPr>
            <w:rFonts w:ascii="Arial" w:hAnsi="Arial" w:cs="Arial"/>
          </w:rPr>
          <w:t>satisfying all the objective outlined above is no available as an indigenous open-source/proprietary product. It was exclusively</w:t>
        </w:r>
      </w:ins>
      <w:ins w:id="77" w:author="Saseendran, Arun" w:date="2017-05-15T16:05:00Z">
        <w:r w:rsidR="009931F0">
          <w:rPr>
            <w:rFonts w:ascii="Arial" w:hAnsi="Arial" w:cs="Arial"/>
          </w:rPr>
          <w:t xml:space="preserve"> researched and developed by the </w:t>
        </w:r>
        <w:proofErr w:type="spellStart"/>
        <w:r w:rsidR="009931F0">
          <w:rPr>
            <w:rFonts w:ascii="Arial" w:hAnsi="Arial" w:cs="Arial"/>
          </w:rPr>
          <w:t>Technofreakz</w:t>
        </w:r>
        <w:proofErr w:type="spellEnd"/>
        <w:r w:rsidR="009931F0">
          <w:rPr>
            <w:rFonts w:ascii="Arial" w:hAnsi="Arial" w:cs="Arial"/>
          </w:rPr>
          <w:t xml:space="preserve"> team to satisfy all the requirements put forward by the ministry.</w:t>
        </w:r>
      </w:ins>
    </w:p>
    <w:p w:rsidR="009931F0" w:rsidRDefault="009931F0" w:rsidP="00632577">
      <w:pPr>
        <w:autoSpaceDE w:val="0"/>
        <w:autoSpaceDN w:val="0"/>
        <w:adjustRightInd w:val="0"/>
        <w:spacing w:after="0" w:line="360" w:lineRule="auto"/>
        <w:jc w:val="both"/>
        <w:rPr>
          <w:ins w:id="78" w:author="Saseendran, Arun" w:date="2017-05-15T16:04:00Z"/>
          <w:rFonts w:ascii="Arial" w:hAnsi="Arial" w:cs="Arial"/>
        </w:rPr>
      </w:pPr>
    </w:p>
    <w:p w:rsidR="001048F2" w:rsidDel="009931F0" w:rsidRDefault="008653DC" w:rsidP="00632577">
      <w:pPr>
        <w:autoSpaceDE w:val="0"/>
        <w:autoSpaceDN w:val="0"/>
        <w:adjustRightInd w:val="0"/>
        <w:spacing w:after="0" w:line="360" w:lineRule="auto"/>
        <w:jc w:val="both"/>
        <w:rPr>
          <w:del w:id="79" w:author="Saseendran, Arun" w:date="2017-05-15T16:04:00Z"/>
          <w:rFonts w:ascii="Arial" w:hAnsi="Arial" w:cs="Arial"/>
        </w:rPr>
      </w:pPr>
      <w:del w:id="80" w:author="Saseendran, Arun" w:date="2017-05-15T16:03:00Z">
        <w:r w:rsidDel="009931F0">
          <w:rPr>
            <w:rFonts w:ascii="Arial" w:hAnsi="Arial" w:cs="Arial"/>
          </w:rPr>
          <w:delText>This can be done and added to the oracle server with minimal changes from the Mailet.</w:delText>
        </w:r>
      </w:del>
      <w:del w:id="81" w:author="Saseendran, Arun" w:date="2017-05-15T16:04:00Z">
        <w:r w:rsidR="00E153F6" w:rsidDel="009931F0">
          <w:rPr>
            <w:rFonts w:ascii="Arial" w:hAnsi="Arial" w:cs="Arial"/>
          </w:rPr>
          <w:delText xml:space="preserve"> This kind of prototype haven’t developed by any developer or servers and this is not in existence since it’s a unique prototype developed by our team.</w:delText>
        </w:r>
      </w:del>
    </w:p>
    <w:p w:rsidR="005F1029" w:rsidRDefault="005F1029" w:rsidP="00632577">
      <w:pPr>
        <w:autoSpaceDE w:val="0"/>
        <w:autoSpaceDN w:val="0"/>
        <w:adjustRightInd w:val="0"/>
        <w:spacing w:after="0" w:line="360" w:lineRule="auto"/>
        <w:jc w:val="both"/>
        <w:rPr>
          <w:rFonts w:ascii="Arial" w:hAnsi="Arial" w:cs="Arial"/>
          <w:b/>
        </w:rPr>
      </w:pPr>
      <w:r w:rsidRPr="005F1029">
        <w:rPr>
          <w:rFonts w:ascii="Arial" w:hAnsi="Arial" w:cs="Arial"/>
          <w:b/>
        </w:rPr>
        <w:t>Novelty:</w:t>
      </w:r>
    </w:p>
    <w:p w:rsidR="00D84D34" w:rsidRPr="009B73EE" w:rsidRDefault="00D84D34" w:rsidP="009B73EE">
      <w:pPr>
        <w:pStyle w:val="ListParagraph"/>
        <w:numPr>
          <w:ilvl w:val="0"/>
          <w:numId w:val="3"/>
        </w:numPr>
        <w:autoSpaceDE w:val="0"/>
        <w:autoSpaceDN w:val="0"/>
        <w:adjustRightInd w:val="0"/>
        <w:spacing w:after="0" w:line="360" w:lineRule="auto"/>
        <w:jc w:val="both"/>
        <w:rPr>
          <w:rFonts w:ascii="Arial" w:hAnsi="Arial" w:cs="Arial"/>
        </w:rPr>
      </w:pPr>
      <w:r w:rsidRPr="009B73EE">
        <w:rPr>
          <w:rFonts w:ascii="Arial" w:hAnsi="Arial" w:cs="Arial"/>
        </w:rPr>
        <w:t xml:space="preserve">Smart India </w:t>
      </w:r>
      <w:proofErr w:type="spellStart"/>
      <w:r w:rsidRPr="009B73EE">
        <w:rPr>
          <w:rFonts w:ascii="Arial" w:hAnsi="Arial" w:cs="Arial"/>
        </w:rPr>
        <w:t>Mailet</w:t>
      </w:r>
      <w:proofErr w:type="spellEnd"/>
      <w:r w:rsidRPr="009B73EE">
        <w:rPr>
          <w:rFonts w:ascii="Arial" w:hAnsi="Arial" w:cs="Arial"/>
        </w:rPr>
        <w:t xml:space="preserve"> is </w:t>
      </w:r>
      <w:ins w:id="82" w:author="Saseendran, Arun" w:date="2017-05-15T16:08:00Z">
        <w:r w:rsidR="009931F0">
          <w:rPr>
            <w:rFonts w:ascii="Arial" w:hAnsi="Arial" w:cs="Arial"/>
          </w:rPr>
          <w:t>an indigenous product developed exclusively to satisfy all the requirements put forwards by the Ministry of External Affairs in terms of detection and prevention of spoo</w:t>
        </w:r>
      </w:ins>
      <w:ins w:id="83" w:author="Saseendran, Arun" w:date="2017-05-15T16:09:00Z">
        <w:r w:rsidR="009931F0">
          <w:rPr>
            <w:rFonts w:ascii="Arial" w:hAnsi="Arial" w:cs="Arial"/>
          </w:rPr>
          <w:t>fed emails</w:t>
        </w:r>
      </w:ins>
      <w:del w:id="84" w:author="Saseendran, Arun" w:date="2017-05-15T16:08:00Z">
        <w:r w:rsidRPr="009B73EE" w:rsidDel="009931F0">
          <w:rPr>
            <w:rFonts w:ascii="Arial" w:hAnsi="Arial" w:cs="Arial"/>
          </w:rPr>
          <w:delText xml:space="preserve">unique in all the aspects and has been developed specifically for the </w:delText>
        </w:r>
        <w:r w:rsidRPr="009B73EE" w:rsidDel="009931F0">
          <w:rPr>
            <w:rFonts w:ascii="Arial" w:hAnsi="Arial" w:cs="Arial"/>
            <w:b/>
          </w:rPr>
          <w:delText>detection</w:delText>
        </w:r>
        <w:r w:rsidRPr="009B73EE" w:rsidDel="009931F0">
          <w:rPr>
            <w:rFonts w:ascii="Arial" w:hAnsi="Arial" w:cs="Arial"/>
          </w:rPr>
          <w:delText xml:space="preserve"> of spoofed mails</w:delText>
        </w:r>
      </w:del>
      <w:r w:rsidRPr="009B73EE">
        <w:rPr>
          <w:rFonts w:ascii="Arial" w:hAnsi="Arial" w:cs="Arial"/>
        </w:rPr>
        <w:t>.</w:t>
      </w:r>
    </w:p>
    <w:p w:rsidR="00D84D34" w:rsidRPr="009B73EE" w:rsidRDefault="00D84D34" w:rsidP="009B73EE">
      <w:pPr>
        <w:pStyle w:val="ListParagraph"/>
        <w:numPr>
          <w:ilvl w:val="0"/>
          <w:numId w:val="3"/>
        </w:numPr>
        <w:autoSpaceDE w:val="0"/>
        <w:autoSpaceDN w:val="0"/>
        <w:adjustRightInd w:val="0"/>
        <w:spacing w:after="0" w:line="360" w:lineRule="auto"/>
        <w:jc w:val="both"/>
        <w:rPr>
          <w:rFonts w:ascii="Arial" w:hAnsi="Arial" w:cs="Arial"/>
        </w:rPr>
      </w:pPr>
      <w:del w:id="85" w:author="Saseendran, Arun" w:date="2017-05-15T16:09:00Z">
        <w:r w:rsidRPr="009B73EE" w:rsidDel="009931F0">
          <w:rPr>
            <w:rFonts w:ascii="Arial" w:hAnsi="Arial" w:cs="Arial"/>
          </w:rPr>
          <w:delText>No other mailet has been brought into existence with similar prototype</w:delText>
        </w:r>
      </w:del>
      <w:ins w:id="86" w:author="Saseendran, Arun" w:date="2017-05-15T16:09:00Z">
        <w:r w:rsidR="009931F0">
          <w:rPr>
            <w:rFonts w:ascii="Arial" w:hAnsi="Arial" w:cs="Arial"/>
          </w:rPr>
          <w:t>There is no similar product existing in the market</w:t>
        </w:r>
      </w:ins>
      <w:r w:rsidRPr="009B73EE">
        <w:rPr>
          <w:rFonts w:ascii="Arial" w:hAnsi="Arial" w:cs="Arial"/>
        </w:rPr>
        <w:t>.</w:t>
      </w:r>
    </w:p>
    <w:p w:rsidR="00D84D34" w:rsidRPr="009B73EE" w:rsidRDefault="00D84D34" w:rsidP="009B73EE">
      <w:pPr>
        <w:pStyle w:val="ListParagraph"/>
        <w:numPr>
          <w:ilvl w:val="0"/>
          <w:numId w:val="3"/>
        </w:numPr>
        <w:autoSpaceDE w:val="0"/>
        <w:autoSpaceDN w:val="0"/>
        <w:adjustRightInd w:val="0"/>
        <w:spacing w:after="0" w:line="360" w:lineRule="auto"/>
        <w:jc w:val="both"/>
        <w:rPr>
          <w:rFonts w:ascii="Arial" w:hAnsi="Arial" w:cs="Arial"/>
        </w:rPr>
      </w:pPr>
      <w:del w:id="87" w:author="Saseendran, Arun" w:date="2017-05-15T16:09:00Z">
        <w:r w:rsidRPr="009B73EE" w:rsidDel="009931F0">
          <w:rPr>
            <w:rFonts w:ascii="Arial" w:hAnsi="Arial" w:cs="Arial"/>
          </w:rPr>
          <w:delText xml:space="preserve">This is the only mailet which can detect spoofed mails and </w:delText>
        </w:r>
        <w:r w:rsidRPr="009B73EE" w:rsidDel="009931F0">
          <w:rPr>
            <w:rFonts w:ascii="Arial" w:hAnsi="Arial" w:cs="Arial"/>
            <w:b/>
          </w:rPr>
          <w:delText xml:space="preserve">prevent </w:delText>
        </w:r>
        <w:r w:rsidRPr="009B73EE" w:rsidDel="009931F0">
          <w:rPr>
            <w:rFonts w:ascii="Arial" w:hAnsi="Arial" w:cs="Arial"/>
          </w:rPr>
          <w:delText>them from entering into the mailbox.</w:delText>
        </w:r>
      </w:del>
      <w:ins w:id="88" w:author="Saseendran, Arun" w:date="2017-05-15T16:09:00Z">
        <w:r w:rsidR="009931F0">
          <w:rPr>
            <w:rFonts w:ascii="Arial" w:hAnsi="Arial" w:cs="Arial"/>
          </w:rPr>
          <w:t xml:space="preserve">This is the first indigenous spoofed email detection product available in the market and whose source code is </w:t>
        </w:r>
      </w:ins>
      <w:ins w:id="89" w:author="Saseendran, Arun" w:date="2017-05-15T16:10:00Z">
        <w:r w:rsidR="009931F0">
          <w:rPr>
            <w:rFonts w:ascii="Arial" w:hAnsi="Arial" w:cs="Arial"/>
          </w:rPr>
          <w:t>neither open-source nor proprietary. Hence utmost security is guaranteed.</w:t>
        </w:r>
      </w:ins>
    </w:p>
    <w:p w:rsidR="009931F0" w:rsidRDefault="00710FE7" w:rsidP="009B73EE">
      <w:pPr>
        <w:pStyle w:val="ListParagraph"/>
        <w:numPr>
          <w:ilvl w:val="0"/>
          <w:numId w:val="3"/>
        </w:numPr>
        <w:autoSpaceDE w:val="0"/>
        <w:autoSpaceDN w:val="0"/>
        <w:adjustRightInd w:val="0"/>
        <w:spacing w:after="0" w:line="360" w:lineRule="auto"/>
        <w:jc w:val="both"/>
        <w:rPr>
          <w:ins w:id="90" w:author="Saseendran, Arun" w:date="2017-05-15T16:11:00Z"/>
          <w:rFonts w:ascii="Arial" w:hAnsi="Arial" w:cs="Arial"/>
        </w:rPr>
      </w:pPr>
      <w:del w:id="91" w:author="Saseendran, Arun" w:date="2017-05-15T16:10:00Z">
        <w:r w:rsidRPr="009B73EE" w:rsidDel="009931F0">
          <w:rPr>
            <w:rFonts w:ascii="Arial" w:hAnsi="Arial" w:cs="Arial"/>
          </w:rPr>
          <w:delText xml:space="preserve">This mailet has been also embedded with an additional functionality of </w:delText>
        </w:r>
        <w:r w:rsidR="002A7EC9" w:rsidRPr="009B73EE" w:rsidDel="009931F0">
          <w:rPr>
            <w:rFonts w:ascii="Arial" w:hAnsi="Arial" w:cs="Arial"/>
            <w:b/>
          </w:rPr>
          <w:delText>altering</w:delText>
        </w:r>
        <w:r w:rsidR="002A7EC9" w:rsidRPr="009B73EE" w:rsidDel="009931F0">
          <w:rPr>
            <w:rFonts w:ascii="Arial" w:hAnsi="Arial" w:cs="Arial"/>
          </w:rPr>
          <w:delText xml:space="preserve"> an authorized person/official of the designated server.</w:delText>
        </w:r>
      </w:del>
      <w:ins w:id="92" w:author="Saseendran, Arun" w:date="2017-05-15T16:10:00Z">
        <w:r w:rsidR="009931F0">
          <w:rPr>
            <w:rFonts w:ascii="Arial" w:hAnsi="Arial" w:cs="Arial"/>
          </w:rPr>
          <w:t xml:space="preserve">The Smart India </w:t>
        </w:r>
        <w:proofErr w:type="spellStart"/>
        <w:r w:rsidR="009931F0">
          <w:rPr>
            <w:rFonts w:ascii="Arial" w:hAnsi="Arial" w:cs="Arial"/>
          </w:rPr>
          <w:t>Mailet</w:t>
        </w:r>
        <w:proofErr w:type="spellEnd"/>
        <w:r w:rsidR="009931F0">
          <w:rPr>
            <w:rFonts w:ascii="Arial" w:hAnsi="Arial" w:cs="Arial"/>
          </w:rPr>
          <w:t xml:space="preserve"> is designed in such a way that it can easily </w:t>
        </w:r>
      </w:ins>
      <w:ins w:id="93" w:author="Saseendran, Arun" w:date="2017-05-15T16:11:00Z">
        <w:r w:rsidR="009931F0">
          <w:rPr>
            <w:rFonts w:ascii="Arial" w:hAnsi="Arial" w:cs="Arial"/>
          </w:rPr>
          <w:t>accommodate new and diverse requirements. The architecture is suitable for majority of the standard enterprise mail servers.</w:t>
        </w:r>
      </w:ins>
    </w:p>
    <w:p w:rsidR="009B73EE" w:rsidRPr="009B73EE" w:rsidDel="009931F0" w:rsidRDefault="002A7EC9" w:rsidP="009B73EE">
      <w:pPr>
        <w:pStyle w:val="ListParagraph"/>
        <w:numPr>
          <w:ilvl w:val="0"/>
          <w:numId w:val="3"/>
        </w:numPr>
        <w:autoSpaceDE w:val="0"/>
        <w:autoSpaceDN w:val="0"/>
        <w:adjustRightInd w:val="0"/>
        <w:spacing w:after="0" w:line="360" w:lineRule="auto"/>
        <w:jc w:val="both"/>
        <w:rPr>
          <w:del w:id="94" w:author="Saseendran, Arun" w:date="2017-05-15T16:11:00Z"/>
          <w:rFonts w:ascii="Arial" w:hAnsi="Arial" w:cs="Arial"/>
        </w:rPr>
      </w:pPr>
      <w:del w:id="95" w:author="Saseendran, Arun" w:date="2017-05-15T16:11:00Z">
        <w:r w:rsidRPr="009B73EE" w:rsidDel="009931F0">
          <w:rPr>
            <w:rFonts w:ascii="Arial" w:hAnsi="Arial" w:cs="Arial"/>
          </w:rPr>
          <w:delText xml:space="preserve"> </w:delText>
        </w:r>
      </w:del>
    </w:p>
    <w:p w:rsidR="009B73EE" w:rsidRDefault="009B73EE" w:rsidP="009B73EE">
      <w:pPr>
        <w:pStyle w:val="ListParagraph"/>
        <w:numPr>
          <w:ilvl w:val="0"/>
          <w:numId w:val="3"/>
        </w:numPr>
        <w:autoSpaceDE w:val="0"/>
        <w:autoSpaceDN w:val="0"/>
        <w:adjustRightInd w:val="0"/>
        <w:spacing w:after="0" w:line="360" w:lineRule="auto"/>
        <w:jc w:val="both"/>
        <w:rPr>
          <w:ins w:id="96" w:author="Saseendran, Arun" w:date="2017-05-15T16:05:00Z"/>
          <w:rFonts w:ascii="Arial" w:hAnsi="Arial" w:cs="Arial"/>
        </w:rPr>
      </w:pPr>
      <w:r w:rsidRPr="009B73EE">
        <w:rPr>
          <w:rFonts w:ascii="Arial" w:hAnsi="Arial" w:cs="Arial"/>
        </w:rPr>
        <w:t xml:space="preserve">This </w:t>
      </w:r>
      <w:del w:id="97" w:author="Saseendran, Arun" w:date="2017-05-15T16:11:00Z">
        <w:r w:rsidRPr="009B73EE" w:rsidDel="009931F0">
          <w:rPr>
            <w:rFonts w:ascii="Arial" w:hAnsi="Arial" w:cs="Arial"/>
          </w:rPr>
          <w:delText xml:space="preserve">can be also developed as a </w:delText>
        </w:r>
        <w:r w:rsidDel="009931F0">
          <w:rPr>
            <w:rFonts w:ascii="Arial" w:hAnsi="Arial" w:cs="Arial"/>
          </w:rPr>
          <w:delText>M</w:delText>
        </w:r>
        <w:r w:rsidRPr="009B73EE" w:rsidDel="009931F0">
          <w:rPr>
            <w:rFonts w:ascii="Arial" w:hAnsi="Arial" w:cs="Arial"/>
          </w:rPr>
          <w:delText>ilter for oracle server.</w:delText>
        </w:r>
      </w:del>
      <w:ins w:id="98" w:author="Saseendran, Arun" w:date="2017-05-15T16:11:00Z">
        <w:r w:rsidR="009931F0">
          <w:rPr>
            <w:rFonts w:ascii="Arial" w:hAnsi="Arial" w:cs="Arial"/>
          </w:rPr>
          <w:t xml:space="preserve">algorithms used are independent of </w:t>
        </w:r>
      </w:ins>
      <w:ins w:id="99" w:author="Saseendran, Arun" w:date="2017-05-15T16:12:00Z">
        <w:r w:rsidR="009931F0">
          <w:rPr>
            <w:rFonts w:ascii="Arial" w:hAnsi="Arial" w:cs="Arial"/>
          </w:rPr>
          <w:t>the implementation platform and hence the same product can easily be adapted to work along with Oracle Messaging and Communications server or as a plugin in the client side (Thunderbird, Outlook etc.,)</w:t>
        </w:r>
      </w:ins>
    </w:p>
    <w:p w:rsidR="009931F0" w:rsidRDefault="009931F0" w:rsidP="009931F0">
      <w:pPr>
        <w:pStyle w:val="ListParagraph"/>
        <w:autoSpaceDE w:val="0"/>
        <w:autoSpaceDN w:val="0"/>
        <w:adjustRightInd w:val="0"/>
        <w:spacing w:after="0" w:line="360" w:lineRule="auto"/>
        <w:jc w:val="both"/>
        <w:rPr>
          <w:rFonts w:ascii="Arial" w:hAnsi="Arial" w:cs="Arial"/>
        </w:rPr>
        <w:pPrChange w:id="100" w:author="Saseendran, Arun" w:date="2017-05-15T16:05:00Z">
          <w:pPr>
            <w:pStyle w:val="ListParagraph"/>
            <w:numPr>
              <w:numId w:val="3"/>
            </w:numPr>
            <w:autoSpaceDE w:val="0"/>
            <w:autoSpaceDN w:val="0"/>
            <w:adjustRightInd w:val="0"/>
            <w:spacing w:after="0" w:line="360" w:lineRule="auto"/>
            <w:ind w:hanging="360"/>
            <w:jc w:val="both"/>
          </w:pPr>
        </w:pPrChange>
      </w:pPr>
    </w:p>
    <w:p w:rsidR="00224670" w:rsidRDefault="00224670" w:rsidP="00224670">
      <w:pPr>
        <w:autoSpaceDE w:val="0"/>
        <w:autoSpaceDN w:val="0"/>
        <w:adjustRightInd w:val="0"/>
        <w:spacing w:after="0" w:line="360" w:lineRule="auto"/>
        <w:jc w:val="both"/>
        <w:rPr>
          <w:rFonts w:ascii="Arial" w:hAnsi="Arial" w:cs="Arial"/>
          <w:b/>
        </w:rPr>
      </w:pPr>
      <w:r w:rsidRPr="00224670">
        <w:rPr>
          <w:rFonts w:ascii="Arial" w:hAnsi="Arial" w:cs="Arial"/>
          <w:b/>
        </w:rPr>
        <w:t>Work plan:</w:t>
      </w:r>
    </w:p>
    <w:p w:rsidR="005417FF" w:rsidRDefault="00B258A5" w:rsidP="00224670">
      <w:pPr>
        <w:autoSpaceDE w:val="0"/>
        <w:autoSpaceDN w:val="0"/>
        <w:adjustRightInd w:val="0"/>
        <w:spacing w:after="0" w:line="360" w:lineRule="auto"/>
        <w:jc w:val="both"/>
        <w:rPr>
          <w:ins w:id="101" w:author="Saseendran, Arun" w:date="2017-05-15T16:15:00Z"/>
          <w:rFonts w:ascii="Arial" w:hAnsi="Arial" w:cs="Arial"/>
        </w:rPr>
      </w:pPr>
      <w:r>
        <w:rPr>
          <w:rFonts w:ascii="Arial" w:hAnsi="Arial" w:cs="Arial"/>
          <w:b/>
        </w:rPr>
        <w:tab/>
      </w:r>
      <w:del w:id="102" w:author="Saseendran, Arun" w:date="2017-05-15T16:14:00Z">
        <w:r w:rsidRPr="00B258A5" w:rsidDel="005417FF">
          <w:rPr>
            <w:rFonts w:ascii="Arial" w:hAnsi="Arial" w:cs="Arial"/>
          </w:rPr>
          <w:delText xml:space="preserve">Our </w:delText>
        </w:r>
        <w:r w:rsidDel="005417FF">
          <w:rPr>
            <w:rFonts w:ascii="Arial" w:hAnsi="Arial" w:cs="Arial"/>
          </w:rPr>
          <w:delText xml:space="preserve">team has planned to </w:delText>
        </w:r>
      </w:del>
      <w:ins w:id="103" w:author="Saseendran, Arun" w:date="2017-05-15T16:14:00Z">
        <w:r w:rsidR="005417FF">
          <w:rPr>
            <w:rFonts w:ascii="Arial" w:hAnsi="Arial" w:cs="Arial"/>
          </w:rPr>
          <w:t xml:space="preserve">The plan is to </w:t>
        </w:r>
      </w:ins>
      <w:r>
        <w:rPr>
          <w:rFonts w:ascii="Arial" w:hAnsi="Arial" w:cs="Arial"/>
        </w:rPr>
        <w:t xml:space="preserve">develop </w:t>
      </w:r>
      <w:ins w:id="104" w:author="Saseendran, Arun" w:date="2017-05-15T16:14:00Z">
        <w:r w:rsidR="005417FF">
          <w:rPr>
            <w:rFonts w:ascii="Arial" w:hAnsi="Arial" w:cs="Arial"/>
          </w:rPr>
          <w:t>Smart India Mailer</w:t>
        </w:r>
      </w:ins>
      <w:del w:id="105" w:author="Saseendran, Arun" w:date="2017-05-15T16:14:00Z">
        <w:r w:rsidDel="005417FF">
          <w:rPr>
            <w:rFonts w:ascii="Arial" w:hAnsi="Arial" w:cs="Arial"/>
          </w:rPr>
          <w:delText>the prototype</w:delText>
        </w:r>
      </w:del>
      <w:r>
        <w:rPr>
          <w:rFonts w:ascii="Arial" w:hAnsi="Arial" w:cs="Arial"/>
        </w:rPr>
        <w:t xml:space="preserve"> as a plugin/add-on for 3</w:t>
      </w:r>
      <w:r w:rsidRPr="00B258A5">
        <w:rPr>
          <w:rFonts w:ascii="Arial" w:hAnsi="Arial" w:cs="Arial"/>
          <w:vertAlign w:val="superscript"/>
        </w:rPr>
        <w:t>rd</w:t>
      </w:r>
      <w:r>
        <w:rPr>
          <w:rFonts w:ascii="Arial" w:hAnsi="Arial" w:cs="Arial"/>
        </w:rPr>
        <w:t xml:space="preserve"> party cross platform applications like Mozilla Thunderbird</w:t>
      </w:r>
      <w:ins w:id="106" w:author="Saseendran, Arun" w:date="2017-05-15T16:14:00Z">
        <w:r w:rsidR="005417FF">
          <w:rPr>
            <w:rFonts w:ascii="Arial" w:hAnsi="Arial" w:cs="Arial"/>
          </w:rPr>
          <w:t>, MS Outlook so that it can be used without making changes to the server</w:t>
        </w:r>
      </w:ins>
      <w:r>
        <w:rPr>
          <w:rFonts w:ascii="Arial" w:hAnsi="Arial" w:cs="Arial"/>
        </w:rPr>
        <w:t>. Th</w:t>
      </w:r>
      <w:ins w:id="107" w:author="Saseendran, Arun" w:date="2017-05-15T16:15:00Z">
        <w:r w:rsidR="005417FF">
          <w:rPr>
            <w:rFonts w:ascii="Arial" w:hAnsi="Arial" w:cs="Arial"/>
          </w:rPr>
          <w:t>e</w:t>
        </w:r>
      </w:ins>
      <w:del w:id="108" w:author="Saseendran, Arun" w:date="2017-05-15T16:15:00Z">
        <w:r w:rsidDel="005417FF">
          <w:rPr>
            <w:rFonts w:ascii="Arial" w:hAnsi="Arial" w:cs="Arial"/>
          </w:rPr>
          <w:delText>is</w:delText>
        </w:r>
      </w:del>
      <w:r>
        <w:rPr>
          <w:rFonts w:ascii="Arial" w:hAnsi="Arial" w:cs="Arial"/>
        </w:rPr>
        <w:t xml:space="preserve"> plugin can </w:t>
      </w:r>
      <w:ins w:id="109" w:author="Saseendran, Arun" w:date="2017-05-15T16:15:00Z">
        <w:r w:rsidR="005417FF">
          <w:rPr>
            <w:rFonts w:ascii="Arial" w:hAnsi="Arial" w:cs="Arial"/>
          </w:rPr>
          <w:t xml:space="preserve">adapted to be used </w:t>
        </w:r>
      </w:ins>
      <w:del w:id="110" w:author="Saseendran, Arun" w:date="2017-05-15T16:15:00Z">
        <w:r w:rsidDel="005417FF">
          <w:rPr>
            <w:rFonts w:ascii="Arial" w:hAnsi="Arial" w:cs="Arial"/>
          </w:rPr>
          <w:delText xml:space="preserve">be used </w:delText>
        </w:r>
      </w:del>
      <w:r>
        <w:rPr>
          <w:rFonts w:ascii="Arial" w:hAnsi="Arial" w:cs="Arial"/>
        </w:rPr>
        <w:t xml:space="preserve">by any of the </w:t>
      </w:r>
      <w:r w:rsidR="000A4720">
        <w:rPr>
          <w:rFonts w:ascii="Arial" w:hAnsi="Arial" w:cs="Arial"/>
        </w:rPr>
        <w:t xml:space="preserve">cross platform email applications. </w:t>
      </w:r>
    </w:p>
    <w:p w:rsidR="00B258A5" w:rsidRDefault="005417FF" w:rsidP="00224670">
      <w:pPr>
        <w:autoSpaceDE w:val="0"/>
        <w:autoSpaceDN w:val="0"/>
        <w:adjustRightInd w:val="0"/>
        <w:spacing w:after="0" w:line="360" w:lineRule="auto"/>
        <w:jc w:val="both"/>
        <w:rPr>
          <w:ins w:id="111" w:author="Saseendran, Arun" w:date="2017-05-15T16:17:00Z"/>
          <w:rFonts w:ascii="Arial" w:hAnsi="Arial" w:cs="Arial"/>
        </w:rPr>
      </w:pPr>
      <w:ins w:id="112" w:author="Saseendran, Arun" w:date="2017-05-15T16:15:00Z">
        <w:r>
          <w:rPr>
            <w:rFonts w:ascii="Arial" w:hAnsi="Arial" w:cs="Arial"/>
          </w:rPr>
          <w:t xml:space="preserve">As enhancements to the existing product, the proposal is to </w:t>
        </w:r>
      </w:ins>
      <w:del w:id="113" w:author="Saseendran, Arun" w:date="2017-05-15T16:15:00Z">
        <w:r w:rsidR="000A4720" w:rsidDel="005417FF">
          <w:rPr>
            <w:rFonts w:ascii="Arial" w:hAnsi="Arial" w:cs="Arial"/>
          </w:rPr>
          <w:delText xml:space="preserve">And also aims in </w:delText>
        </w:r>
      </w:del>
      <w:r w:rsidR="000A4720">
        <w:rPr>
          <w:rFonts w:ascii="Arial" w:hAnsi="Arial" w:cs="Arial"/>
        </w:rPr>
        <w:t>identify</w:t>
      </w:r>
      <w:del w:id="114" w:author="Saseendran, Arun" w:date="2017-05-15T16:15:00Z">
        <w:r w:rsidR="000A4720" w:rsidDel="005417FF">
          <w:rPr>
            <w:rFonts w:ascii="Arial" w:hAnsi="Arial" w:cs="Arial"/>
          </w:rPr>
          <w:delText>ing</w:delText>
        </w:r>
      </w:del>
      <w:r w:rsidR="000A4720">
        <w:rPr>
          <w:rFonts w:ascii="Arial" w:hAnsi="Arial" w:cs="Arial"/>
        </w:rPr>
        <w:t xml:space="preserve"> the </w:t>
      </w:r>
      <w:del w:id="115" w:author="Saseendran, Arun" w:date="2017-05-15T16:15:00Z">
        <w:r w:rsidR="000A4720" w:rsidDel="005417FF">
          <w:rPr>
            <w:rFonts w:ascii="Arial" w:hAnsi="Arial" w:cs="Arial"/>
          </w:rPr>
          <w:delText xml:space="preserve">geometric </w:delText>
        </w:r>
      </w:del>
      <w:ins w:id="116" w:author="Saseendran, Arun" w:date="2017-05-15T16:15:00Z">
        <w:r>
          <w:rPr>
            <w:rFonts w:ascii="Arial" w:hAnsi="Arial" w:cs="Arial"/>
          </w:rPr>
          <w:t xml:space="preserve">geographical </w:t>
        </w:r>
      </w:ins>
      <w:r w:rsidR="000A4720">
        <w:rPr>
          <w:rFonts w:ascii="Arial" w:hAnsi="Arial" w:cs="Arial"/>
        </w:rPr>
        <w:t>location from where the mail has been generated and also in identifying the server from which the mail is composed</w:t>
      </w:r>
      <w:ins w:id="117" w:author="Saseendran, Arun" w:date="2017-05-15T16:16:00Z">
        <w:r>
          <w:rPr>
            <w:rFonts w:ascii="Arial" w:hAnsi="Arial" w:cs="Arial"/>
          </w:rPr>
          <w:t xml:space="preserve"> when a spoofed email is detected so that it will greatly aid the cyber forensics department</w:t>
        </w:r>
      </w:ins>
      <w:r w:rsidR="000A4720">
        <w:rPr>
          <w:rFonts w:ascii="Arial" w:hAnsi="Arial" w:cs="Arial"/>
        </w:rPr>
        <w:t>.</w:t>
      </w:r>
      <w:r w:rsidR="00E96998">
        <w:rPr>
          <w:rFonts w:ascii="Arial" w:hAnsi="Arial" w:cs="Arial"/>
        </w:rPr>
        <w:t xml:space="preserve"> By identifying the server and geometric location of the</w:t>
      </w:r>
      <w:r w:rsidR="003C23EE">
        <w:rPr>
          <w:rFonts w:ascii="Arial" w:hAnsi="Arial" w:cs="Arial"/>
        </w:rPr>
        <w:t xml:space="preserve"> fraudster, </w:t>
      </w:r>
      <w:ins w:id="118" w:author="Saseendran, Arun" w:date="2017-05-15T16:16:00Z">
        <w:r>
          <w:rPr>
            <w:rFonts w:ascii="Arial" w:hAnsi="Arial" w:cs="Arial"/>
          </w:rPr>
          <w:t xml:space="preserve">the concerned department </w:t>
        </w:r>
      </w:ins>
      <w:ins w:id="119" w:author="Saseendran, Arun" w:date="2017-05-15T16:17:00Z">
        <w:r>
          <w:rPr>
            <w:rFonts w:ascii="Arial" w:hAnsi="Arial" w:cs="Arial"/>
          </w:rPr>
          <w:t xml:space="preserve">can take </w:t>
        </w:r>
      </w:ins>
      <w:r w:rsidR="003C23EE">
        <w:rPr>
          <w:rFonts w:ascii="Arial" w:hAnsi="Arial" w:cs="Arial"/>
        </w:rPr>
        <w:t xml:space="preserve">necessary actions </w:t>
      </w:r>
      <w:del w:id="120" w:author="Saseendran, Arun" w:date="2017-05-15T16:17:00Z">
        <w:r w:rsidR="003C23EE" w:rsidDel="005417FF">
          <w:rPr>
            <w:rFonts w:ascii="Arial" w:hAnsi="Arial" w:cs="Arial"/>
          </w:rPr>
          <w:delText xml:space="preserve">can be initiated </w:delText>
        </w:r>
      </w:del>
      <w:r w:rsidR="003C23EE">
        <w:rPr>
          <w:rFonts w:ascii="Arial" w:hAnsi="Arial" w:cs="Arial"/>
        </w:rPr>
        <w:t>to prevent future spoofing attacks.</w:t>
      </w:r>
    </w:p>
    <w:p w:rsidR="005417FF" w:rsidRDefault="005417FF" w:rsidP="00224670">
      <w:pPr>
        <w:autoSpaceDE w:val="0"/>
        <w:autoSpaceDN w:val="0"/>
        <w:adjustRightInd w:val="0"/>
        <w:spacing w:after="0" w:line="360" w:lineRule="auto"/>
        <w:jc w:val="both"/>
        <w:rPr>
          <w:rFonts w:ascii="Arial" w:hAnsi="Arial" w:cs="Arial"/>
        </w:rPr>
      </w:pPr>
    </w:p>
    <w:p w:rsidR="0042194B" w:rsidRPr="005417FF" w:rsidRDefault="0042194B" w:rsidP="005417FF">
      <w:pPr>
        <w:spacing w:after="0" w:line="240" w:lineRule="auto"/>
        <w:rPr>
          <w:rFonts w:ascii="Arial" w:hAnsi="Arial" w:cs="Arial"/>
          <w:b/>
          <w:rPrChange w:id="121" w:author="Saseendran, Arun" w:date="2017-05-15T16:17:00Z">
            <w:rPr/>
          </w:rPrChange>
        </w:rPr>
        <w:pPrChange w:id="122" w:author="Saseendran, Arun" w:date="2017-05-15T16:17:00Z">
          <w:pPr>
            <w:pStyle w:val="ListParagraph"/>
            <w:numPr>
              <w:numId w:val="4"/>
            </w:numPr>
            <w:spacing w:after="0" w:line="240" w:lineRule="auto"/>
            <w:ind w:hanging="360"/>
            <w:contextualSpacing w:val="0"/>
          </w:pPr>
        </w:pPrChange>
      </w:pPr>
      <w:r w:rsidRPr="005417FF">
        <w:rPr>
          <w:rFonts w:ascii="Arial" w:hAnsi="Arial" w:cs="Arial"/>
          <w:b/>
          <w:rPrChange w:id="123" w:author="Saseendran, Arun" w:date="2017-05-15T16:17:00Z">
            <w:rPr/>
          </w:rPrChange>
        </w:rPr>
        <w:t>Open Source Technology Stack to be used</w:t>
      </w:r>
      <w:ins w:id="124" w:author="Saseendran, Arun" w:date="2017-05-15T16:17:00Z">
        <w:r w:rsidR="005417FF" w:rsidRPr="005417FF">
          <w:rPr>
            <w:rFonts w:ascii="Arial" w:hAnsi="Arial" w:cs="Arial"/>
            <w:b/>
            <w:rPrChange w:id="125" w:author="Saseendran, Arun" w:date="2017-05-15T16:17:00Z">
              <w:rPr>
                <w:rFonts w:ascii="Arial" w:hAnsi="Arial" w:cs="Arial"/>
                <w:b/>
                <w:u w:val="single"/>
              </w:rPr>
            </w:rPrChange>
          </w:rPr>
          <w:t>:</w:t>
        </w:r>
      </w:ins>
    </w:p>
    <w:p w:rsidR="001C079F" w:rsidRDefault="004B211B" w:rsidP="0042194B">
      <w:pPr>
        <w:rPr>
          <w:rFonts w:ascii="Arial" w:hAnsi="Arial" w:cs="Arial"/>
        </w:rPr>
      </w:pPr>
      <w:r>
        <w:rPr>
          <w:rFonts w:ascii="Arial" w:hAnsi="Arial" w:cs="Arial"/>
        </w:rPr>
        <w:lastRenderedPageBreak/>
        <w:t>Apache James</w:t>
      </w:r>
      <w:ins w:id="126" w:author="Saseendran, Arun" w:date="2017-05-15T16:17:00Z">
        <w:r w:rsidR="005417FF">
          <w:rPr>
            <w:rFonts w:ascii="Arial" w:hAnsi="Arial" w:cs="Arial"/>
          </w:rPr>
          <w:t xml:space="preserve"> 3.0</w:t>
        </w:r>
      </w:ins>
      <w:r w:rsidR="001A1727">
        <w:rPr>
          <w:rFonts w:ascii="Arial" w:hAnsi="Arial" w:cs="Arial"/>
        </w:rPr>
        <w:t xml:space="preserve"> </w:t>
      </w:r>
      <w:ins w:id="127" w:author="Saseendran, Arun" w:date="2017-05-15T16:17:00Z">
        <w:r w:rsidR="005417FF">
          <w:rPr>
            <w:rFonts w:ascii="Arial" w:hAnsi="Arial" w:cs="Arial"/>
          </w:rPr>
          <w:t>S</w:t>
        </w:r>
      </w:ins>
      <w:del w:id="128" w:author="Saseendran, Arun" w:date="2017-05-15T16:17:00Z">
        <w:r w:rsidR="001A1727" w:rsidDel="005417FF">
          <w:rPr>
            <w:rFonts w:ascii="Arial" w:hAnsi="Arial" w:cs="Arial"/>
          </w:rPr>
          <w:delText>s</w:delText>
        </w:r>
      </w:del>
      <w:r w:rsidR="001A1727">
        <w:rPr>
          <w:rFonts w:ascii="Arial" w:hAnsi="Arial" w:cs="Arial"/>
        </w:rPr>
        <w:t>erver</w:t>
      </w:r>
      <w:r>
        <w:rPr>
          <w:rFonts w:ascii="Arial" w:hAnsi="Arial" w:cs="Arial"/>
        </w:rPr>
        <w:t xml:space="preserve"> for testing.</w:t>
      </w:r>
    </w:p>
    <w:p w:rsidR="001A1727" w:rsidRDefault="005417FF" w:rsidP="0042194B">
      <w:pPr>
        <w:rPr>
          <w:ins w:id="129" w:author="Saseendran, Arun" w:date="2017-05-15T16:18:00Z"/>
          <w:rFonts w:ascii="Arial" w:hAnsi="Arial" w:cs="Arial"/>
        </w:rPr>
      </w:pPr>
      <w:ins w:id="130" w:author="Saseendran, Arun" w:date="2017-05-15T16:17:00Z">
        <w:r>
          <w:rPr>
            <w:rFonts w:ascii="Arial" w:hAnsi="Arial" w:cs="Arial"/>
          </w:rPr>
          <w:t xml:space="preserve">Programming </w:t>
        </w:r>
      </w:ins>
      <w:r w:rsidR="001A1727">
        <w:rPr>
          <w:rFonts w:ascii="Arial" w:hAnsi="Arial" w:cs="Arial"/>
        </w:rPr>
        <w:t xml:space="preserve">Language </w:t>
      </w:r>
      <w:del w:id="131" w:author="Saseendran, Arun" w:date="2017-05-15T16:17:00Z">
        <w:r w:rsidR="001A1727" w:rsidDel="005417FF">
          <w:rPr>
            <w:rFonts w:ascii="Arial" w:hAnsi="Arial" w:cs="Arial"/>
          </w:rPr>
          <w:delText>-</w:delText>
        </w:r>
      </w:del>
      <w:ins w:id="132" w:author="Saseendran, Arun" w:date="2017-05-15T16:17:00Z">
        <w:r>
          <w:rPr>
            <w:rFonts w:ascii="Arial" w:hAnsi="Arial" w:cs="Arial"/>
          </w:rPr>
          <w:t>–</w:t>
        </w:r>
      </w:ins>
      <w:del w:id="133" w:author="Saseendran, Arun" w:date="2017-05-15T16:17:00Z">
        <w:r w:rsidR="001A1727" w:rsidDel="005417FF">
          <w:rPr>
            <w:rFonts w:ascii="Arial" w:hAnsi="Arial" w:cs="Arial"/>
          </w:rPr>
          <w:delText>java</w:delText>
        </w:r>
      </w:del>
      <w:ins w:id="134" w:author="Saseendran, Arun" w:date="2017-05-15T16:17:00Z">
        <w:r>
          <w:rPr>
            <w:rFonts w:ascii="Arial" w:hAnsi="Arial" w:cs="Arial"/>
          </w:rPr>
          <w:t xml:space="preserve"> JAVA 1.8</w:t>
        </w:r>
      </w:ins>
    </w:p>
    <w:p w:rsidR="005417FF" w:rsidRDefault="005417FF" w:rsidP="0042194B">
      <w:pPr>
        <w:rPr>
          <w:ins w:id="135" w:author="Saseendran, Arun" w:date="2017-05-15T16:18:00Z"/>
          <w:rFonts w:ascii="Arial" w:hAnsi="Arial" w:cs="Arial"/>
        </w:rPr>
      </w:pPr>
      <w:ins w:id="136" w:author="Saseendran, Arun" w:date="2017-05-15T16:18:00Z">
        <w:r>
          <w:rPr>
            <w:rFonts w:ascii="Arial" w:hAnsi="Arial" w:cs="Arial"/>
          </w:rPr>
          <w:t xml:space="preserve">Apache </w:t>
        </w:r>
        <w:proofErr w:type="spellStart"/>
        <w:r>
          <w:rPr>
            <w:rFonts w:ascii="Arial" w:hAnsi="Arial" w:cs="Arial"/>
          </w:rPr>
          <w:t>Mailet</w:t>
        </w:r>
        <w:proofErr w:type="spellEnd"/>
        <w:r>
          <w:rPr>
            <w:rFonts w:ascii="Arial" w:hAnsi="Arial" w:cs="Arial"/>
          </w:rPr>
          <w:t xml:space="preserve"> 2.0</w:t>
        </w:r>
      </w:ins>
    </w:p>
    <w:p w:rsidR="005417FF" w:rsidRDefault="005417FF" w:rsidP="0042194B">
      <w:pPr>
        <w:rPr>
          <w:ins w:id="137" w:author="Saseendran, Arun" w:date="2017-05-15T16:19:00Z"/>
          <w:rFonts w:ascii="Arial" w:hAnsi="Arial" w:cs="Arial"/>
        </w:rPr>
      </w:pPr>
      <w:ins w:id="138" w:author="Saseendran, Arun" w:date="2017-05-15T16:18:00Z">
        <w:r>
          <w:rPr>
            <w:rFonts w:ascii="Arial" w:hAnsi="Arial" w:cs="Arial"/>
          </w:rPr>
          <w:t>Mozilla Thunderbird SDK (</w:t>
        </w:r>
      </w:ins>
      <w:ins w:id="139" w:author="Saseendran, Arun" w:date="2017-05-15T16:19:00Z">
        <w:r>
          <w:rPr>
            <w:rFonts w:ascii="Arial" w:hAnsi="Arial" w:cs="Arial"/>
          </w:rPr>
          <w:t>For Dev and Test of the Thunderbird Plugin</w:t>
        </w:r>
      </w:ins>
      <w:ins w:id="140" w:author="Saseendran, Arun" w:date="2017-05-15T16:18:00Z">
        <w:r>
          <w:rPr>
            <w:rFonts w:ascii="Arial" w:hAnsi="Arial" w:cs="Arial"/>
          </w:rPr>
          <w:t>)</w:t>
        </w:r>
      </w:ins>
    </w:p>
    <w:p w:rsidR="005417FF" w:rsidRDefault="005417FF" w:rsidP="0042194B">
      <w:pPr>
        <w:rPr>
          <w:ins w:id="141" w:author="Saseendran, Arun" w:date="2017-05-15T16:18:00Z"/>
          <w:rFonts w:ascii="Arial" w:hAnsi="Arial" w:cs="Arial"/>
        </w:rPr>
      </w:pPr>
      <w:ins w:id="142" w:author="Saseendran, Arun" w:date="2017-05-15T16:19:00Z">
        <w:r>
          <w:rPr>
            <w:rFonts w:ascii="Arial" w:hAnsi="Arial" w:cs="Arial"/>
          </w:rPr>
          <w:t xml:space="preserve">Visual Studio </w:t>
        </w:r>
      </w:ins>
      <w:ins w:id="143" w:author="Saseendran, Arun" w:date="2017-05-15T16:22:00Z">
        <w:r>
          <w:rPr>
            <w:rFonts w:ascii="Arial" w:hAnsi="Arial" w:cs="Arial"/>
          </w:rPr>
          <w:t xml:space="preserve">15 </w:t>
        </w:r>
      </w:ins>
      <w:ins w:id="144" w:author="Saseendran, Arun" w:date="2017-05-15T16:19:00Z">
        <w:r>
          <w:rPr>
            <w:rFonts w:ascii="Arial" w:hAnsi="Arial" w:cs="Arial"/>
          </w:rPr>
          <w:t>(For Dev and Test of the Outlook Plugin)</w:t>
        </w:r>
      </w:ins>
    </w:p>
    <w:p w:rsidR="005417FF" w:rsidRPr="004B211B" w:rsidRDefault="005417FF" w:rsidP="0042194B">
      <w:pPr>
        <w:rPr>
          <w:rFonts w:ascii="Arial" w:hAnsi="Arial" w:cs="Arial"/>
        </w:rPr>
      </w:pPr>
    </w:p>
    <w:p w:rsidR="0042194B" w:rsidRPr="0042194B" w:rsidRDefault="0042194B" w:rsidP="0042194B">
      <w:pPr>
        <w:rPr>
          <w:rFonts w:ascii="Arial" w:hAnsi="Arial" w:cs="Arial"/>
        </w:rPr>
      </w:pPr>
    </w:p>
    <w:p w:rsidR="0042194B" w:rsidRPr="005417FF" w:rsidRDefault="0042194B" w:rsidP="005417FF">
      <w:pPr>
        <w:spacing w:after="0" w:line="240" w:lineRule="auto"/>
        <w:rPr>
          <w:rFonts w:ascii="Arial" w:hAnsi="Arial" w:cs="Arial"/>
          <w:b/>
          <w:u w:val="single"/>
          <w:rPrChange w:id="145" w:author="Saseendran, Arun" w:date="2017-05-15T16:19:00Z">
            <w:rPr/>
          </w:rPrChange>
        </w:rPr>
        <w:pPrChange w:id="146" w:author="Saseendran, Arun" w:date="2017-05-15T16:19:00Z">
          <w:pPr>
            <w:pStyle w:val="ListParagraph"/>
            <w:numPr>
              <w:numId w:val="4"/>
            </w:numPr>
            <w:spacing w:after="0" w:line="240" w:lineRule="auto"/>
            <w:ind w:hanging="360"/>
            <w:contextualSpacing w:val="0"/>
          </w:pPr>
        </w:pPrChange>
      </w:pPr>
      <w:r w:rsidRPr="005417FF">
        <w:rPr>
          <w:rFonts w:ascii="Arial" w:hAnsi="Arial" w:cs="Arial"/>
          <w:b/>
          <w:u w:val="single"/>
          <w:rPrChange w:id="147" w:author="Saseendran, Arun" w:date="2017-05-15T16:19:00Z">
            <w:rPr/>
          </w:rPrChange>
        </w:rPr>
        <w:t>Any technologies that you used during SIH2017 that you wish to change/ alter? Why?</w:t>
      </w:r>
    </w:p>
    <w:p w:rsidR="0042194B" w:rsidRPr="0042194B" w:rsidRDefault="001A1727" w:rsidP="0042194B">
      <w:pPr>
        <w:rPr>
          <w:rFonts w:ascii="Arial" w:hAnsi="Arial" w:cs="Arial"/>
        </w:rPr>
      </w:pPr>
      <w:r>
        <w:rPr>
          <w:rFonts w:ascii="Arial" w:hAnsi="Arial" w:cs="Arial"/>
        </w:rPr>
        <w:t xml:space="preserve">In SIH 2017, our team developed the prototype as </w:t>
      </w:r>
      <w:proofErr w:type="gramStart"/>
      <w:r>
        <w:rPr>
          <w:rFonts w:ascii="Arial" w:hAnsi="Arial" w:cs="Arial"/>
        </w:rPr>
        <w:t>an</w:t>
      </w:r>
      <w:proofErr w:type="gramEnd"/>
      <w:r>
        <w:rPr>
          <w:rFonts w:ascii="Arial" w:hAnsi="Arial" w:cs="Arial"/>
        </w:rPr>
        <w:t xml:space="preserve"> </w:t>
      </w:r>
      <w:proofErr w:type="spellStart"/>
      <w:r>
        <w:rPr>
          <w:rFonts w:ascii="Arial" w:hAnsi="Arial" w:cs="Arial"/>
        </w:rPr>
        <w:t>mailet</w:t>
      </w:r>
      <w:proofErr w:type="spellEnd"/>
      <w:r>
        <w:rPr>
          <w:rFonts w:ascii="Arial" w:hAnsi="Arial" w:cs="Arial"/>
        </w:rPr>
        <w:t xml:space="preserve"> which can be used </w:t>
      </w:r>
      <w:del w:id="148" w:author="Saseendran, Arun" w:date="2017-05-15T16:20:00Z">
        <w:r w:rsidDel="005417FF">
          <w:rPr>
            <w:rFonts w:ascii="Arial" w:hAnsi="Arial" w:cs="Arial"/>
          </w:rPr>
          <w:delText>by only</w:delText>
        </w:r>
      </w:del>
      <w:ins w:id="149" w:author="Saseendran, Arun" w:date="2017-05-15T16:20:00Z">
        <w:r w:rsidR="005417FF">
          <w:rPr>
            <w:rFonts w:ascii="Arial" w:hAnsi="Arial" w:cs="Arial"/>
          </w:rPr>
          <w:t xml:space="preserve">on servers that support Apache </w:t>
        </w:r>
        <w:proofErr w:type="spellStart"/>
        <w:r w:rsidR="005417FF">
          <w:rPr>
            <w:rFonts w:ascii="Arial" w:hAnsi="Arial" w:cs="Arial"/>
          </w:rPr>
          <w:t>Mailet</w:t>
        </w:r>
        <w:proofErr w:type="spellEnd"/>
        <w:r w:rsidR="005417FF">
          <w:rPr>
            <w:rFonts w:ascii="Arial" w:hAnsi="Arial" w:cs="Arial"/>
          </w:rPr>
          <w:t xml:space="preserve"> like the </w:t>
        </w:r>
      </w:ins>
      <w:del w:id="150" w:author="Saseendran, Arun" w:date="2017-05-15T16:20:00Z">
        <w:r w:rsidDel="005417FF">
          <w:rPr>
            <w:rFonts w:ascii="Arial" w:hAnsi="Arial" w:cs="Arial"/>
          </w:rPr>
          <w:delText xml:space="preserve"> </w:delText>
        </w:r>
      </w:del>
      <w:r>
        <w:rPr>
          <w:rFonts w:ascii="Arial" w:hAnsi="Arial" w:cs="Arial"/>
        </w:rPr>
        <w:t>A</w:t>
      </w:r>
      <w:del w:id="151" w:author="Saseendran, Arun" w:date="2017-05-15T16:20:00Z">
        <w:r w:rsidDel="005417FF">
          <w:rPr>
            <w:rFonts w:ascii="Arial" w:hAnsi="Arial" w:cs="Arial"/>
          </w:rPr>
          <w:delText>p</w:delText>
        </w:r>
      </w:del>
      <w:r>
        <w:rPr>
          <w:rFonts w:ascii="Arial" w:hAnsi="Arial" w:cs="Arial"/>
        </w:rPr>
        <w:t xml:space="preserve">pache James </w:t>
      </w:r>
      <w:ins w:id="152" w:author="Saseendran, Arun" w:date="2017-05-15T16:20:00Z">
        <w:r w:rsidR="005417FF">
          <w:rPr>
            <w:rFonts w:ascii="Arial" w:hAnsi="Arial" w:cs="Arial"/>
          </w:rPr>
          <w:t xml:space="preserve">3.0 </w:t>
        </w:r>
      </w:ins>
      <w:r>
        <w:rPr>
          <w:rFonts w:ascii="Arial" w:hAnsi="Arial" w:cs="Arial"/>
        </w:rPr>
        <w:t xml:space="preserve">server. </w:t>
      </w:r>
      <w:ins w:id="153" w:author="Saseendran, Arun" w:date="2017-05-15T16:20:00Z">
        <w:r w:rsidR="005417FF">
          <w:rPr>
            <w:rFonts w:ascii="Arial" w:hAnsi="Arial" w:cs="Arial"/>
          </w:rPr>
          <w:t>On discussion with the Ministry of External Affairs, it was understood that a server side solution is not easily feasible as the servers a</w:t>
        </w:r>
      </w:ins>
      <w:ins w:id="154" w:author="Saseendran, Arun" w:date="2017-05-15T16:21:00Z">
        <w:r w:rsidR="005417FF">
          <w:rPr>
            <w:rFonts w:ascii="Arial" w:hAnsi="Arial" w:cs="Arial"/>
          </w:rPr>
          <w:t xml:space="preserve">re not maintained by the Ministry. Hence a client side solution with the same working was required. So, we plan to implement the product as a </w:t>
        </w:r>
      </w:ins>
      <w:del w:id="155" w:author="Saseendran, Arun" w:date="2017-05-15T16:21:00Z">
        <w:r w:rsidDel="005417FF">
          <w:rPr>
            <w:rFonts w:ascii="Arial" w:hAnsi="Arial" w:cs="Arial"/>
          </w:rPr>
          <w:delText xml:space="preserve">Now it has been planned to develop as an </w:delText>
        </w:r>
      </w:del>
      <w:r>
        <w:rPr>
          <w:rFonts w:ascii="Arial" w:hAnsi="Arial" w:cs="Arial"/>
        </w:rPr>
        <w:t>plugin/add-on</w:t>
      </w:r>
      <w:del w:id="156" w:author="Saseendran, Arun" w:date="2017-05-15T16:21:00Z">
        <w:r w:rsidDel="005417FF">
          <w:rPr>
            <w:rFonts w:ascii="Arial" w:hAnsi="Arial" w:cs="Arial"/>
          </w:rPr>
          <w:delText>s</w:delText>
        </w:r>
      </w:del>
      <w:r>
        <w:rPr>
          <w:rFonts w:ascii="Arial" w:hAnsi="Arial" w:cs="Arial"/>
        </w:rPr>
        <w:t xml:space="preserve">, which can be used as per the user requirements in cross-platform applications like Mozilla </w:t>
      </w:r>
      <w:ins w:id="157" w:author="Saseendran, Arun" w:date="2017-05-15T16:21:00Z">
        <w:r w:rsidR="005417FF">
          <w:rPr>
            <w:rFonts w:ascii="Arial" w:hAnsi="Arial" w:cs="Arial"/>
          </w:rPr>
          <w:t>T</w:t>
        </w:r>
      </w:ins>
      <w:del w:id="158" w:author="Saseendran, Arun" w:date="2017-05-15T16:21:00Z">
        <w:r w:rsidDel="005417FF">
          <w:rPr>
            <w:rFonts w:ascii="Arial" w:hAnsi="Arial" w:cs="Arial"/>
          </w:rPr>
          <w:delText>t</w:delText>
        </w:r>
      </w:del>
      <w:r>
        <w:rPr>
          <w:rFonts w:ascii="Arial" w:hAnsi="Arial" w:cs="Arial"/>
        </w:rPr>
        <w:t>hunderbird</w:t>
      </w:r>
      <w:ins w:id="159" w:author="Saseendran, Arun" w:date="2017-05-15T16:22:00Z">
        <w:r w:rsidR="005417FF">
          <w:rPr>
            <w:rFonts w:ascii="Arial" w:hAnsi="Arial" w:cs="Arial"/>
          </w:rPr>
          <w:t xml:space="preserve"> or</w:t>
        </w:r>
      </w:ins>
      <w:ins w:id="160" w:author="Saseendran, Arun" w:date="2017-05-15T16:21:00Z">
        <w:r w:rsidR="005417FF">
          <w:rPr>
            <w:rFonts w:ascii="Arial" w:hAnsi="Arial" w:cs="Arial"/>
          </w:rPr>
          <w:t>, MS Outloo</w:t>
        </w:r>
      </w:ins>
      <w:ins w:id="161" w:author="Saseendran, Arun" w:date="2017-05-15T16:22:00Z">
        <w:r w:rsidR="005417FF">
          <w:rPr>
            <w:rFonts w:ascii="Arial" w:hAnsi="Arial" w:cs="Arial"/>
          </w:rPr>
          <w:t>k</w:t>
        </w:r>
      </w:ins>
      <w:del w:id="162" w:author="Saseendran, Arun" w:date="2017-05-15T16:22:00Z">
        <w:r w:rsidDel="005417FF">
          <w:rPr>
            <w:rFonts w:ascii="Arial" w:hAnsi="Arial" w:cs="Arial"/>
          </w:rPr>
          <w:delText xml:space="preserve"> etc</w:delText>
        </w:r>
      </w:del>
      <w:r>
        <w:rPr>
          <w:rFonts w:ascii="Arial" w:hAnsi="Arial" w:cs="Arial"/>
        </w:rPr>
        <w:t>.</w:t>
      </w:r>
    </w:p>
    <w:p w:rsidR="005417FF" w:rsidRDefault="005417FF" w:rsidP="005417FF">
      <w:pPr>
        <w:spacing w:after="0" w:line="240" w:lineRule="auto"/>
        <w:rPr>
          <w:ins w:id="163" w:author="Saseendran, Arun" w:date="2017-05-15T16:22:00Z"/>
          <w:rFonts w:ascii="Arial" w:hAnsi="Arial" w:cs="Arial"/>
          <w:b/>
        </w:rPr>
        <w:pPrChange w:id="164" w:author="Saseendran, Arun" w:date="2017-05-15T16:22:00Z">
          <w:pPr>
            <w:pStyle w:val="ListParagraph"/>
            <w:numPr>
              <w:numId w:val="4"/>
            </w:numPr>
            <w:spacing w:after="0" w:line="240" w:lineRule="auto"/>
            <w:ind w:hanging="360"/>
            <w:contextualSpacing w:val="0"/>
          </w:pPr>
        </w:pPrChange>
      </w:pPr>
    </w:p>
    <w:p w:rsidR="0042194B" w:rsidRPr="005417FF" w:rsidRDefault="0042194B" w:rsidP="005417FF">
      <w:pPr>
        <w:spacing w:after="0" w:line="240" w:lineRule="auto"/>
        <w:rPr>
          <w:rFonts w:ascii="Arial" w:hAnsi="Arial" w:cs="Arial"/>
          <w:b/>
          <w:rPrChange w:id="165" w:author="Saseendran, Arun" w:date="2017-05-15T16:22:00Z">
            <w:rPr/>
          </w:rPrChange>
        </w:rPr>
        <w:pPrChange w:id="166" w:author="Saseendran, Arun" w:date="2017-05-15T16:22:00Z">
          <w:pPr>
            <w:pStyle w:val="ListParagraph"/>
            <w:numPr>
              <w:numId w:val="4"/>
            </w:numPr>
            <w:spacing w:after="0" w:line="240" w:lineRule="auto"/>
            <w:ind w:hanging="360"/>
            <w:contextualSpacing w:val="0"/>
          </w:pPr>
        </w:pPrChange>
      </w:pPr>
      <w:r w:rsidRPr="005417FF">
        <w:rPr>
          <w:rFonts w:ascii="Arial" w:hAnsi="Arial" w:cs="Arial"/>
          <w:b/>
          <w:rPrChange w:id="167" w:author="Saseendran, Arun" w:date="2017-05-15T16:22:00Z">
            <w:rPr/>
          </w:rPrChange>
        </w:rPr>
        <w:t>Architecture Block Schematic</w:t>
      </w:r>
    </w:p>
    <w:p w:rsidR="0042194B" w:rsidRDefault="0042194B" w:rsidP="0012124A">
      <w:pPr>
        <w:pStyle w:val="ListParagraph"/>
        <w:spacing w:after="0" w:line="240" w:lineRule="auto"/>
        <w:contextualSpacing w:val="0"/>
        <w:rPr>
          <w:rFonts w:ascii="Arial" w:hAnsi="Arial" w:cs="Arial"/>
          <w:b/>
        </w:rPr>
      </w:pPr>
      <w:r>
        <w:rPr>
          <w:b/>
          <w:noProof/>
          <w:u w:val="single"/>
          <w:lang w:val="en-US"/>
        </w:rPr>
        <w:drawing>
          <wp:inline distT="0" distB="0" distL="0" distR="0" wp14:anchorId="0D96748F" wp14:editId="60024A12">
            <wp:extent cx="4742794" cy="3356665"/>
            <wp:effectExtent l="0" t="0" r="1270" b="0"/>
            <wp:docPr id="1" name="Picture 1" descr="C:\Users\sathi\AppData\Local\Microsoft\Windows\INetCache\Content.Word\h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i\AppData\Local\Microsoft\Windows\INetCache\Content.Word\hack.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46009" cy="3358941"/>
                    </a:xfrm>
                    <a:prstGeom prst="rect">
                      <a:avLst/>
                    </a:prstGeom>
                    <a:noFill/>
                    <a:ln>
                      <a:noFill/>
                    </a:ln>
                  </pic:spPr>
                </pic:pic>
              </a:graphicData>
            </a:graphic>
          </wp:inline>
        </w:drawing>
      </w:r>
    </w:p>
    <w:p w:rsidR="0012124A" w:rsidRDefault="0012124A" w:rsidP="0012124A">
      <w:pPr>
        <w:pStyle w:val="ListParagraph"/>
        <w:spacing w:after="0" w:line="240" w:lineRule="auto"/>
        <w:contextualSpacing w:val="0"/>
        <w:rPr>
          <w:rFonts w:ascii="Arial" w:hAnsi="Arial" w:cs="Arial"/>
          <w:b/>
        </w:rPr>
      </w:pPr>
    </w:p>
    <w:p w:rsidR="0012124A" w:rsidRPr="008C7A80" w:rsidRDefault="008C7A80" w:rsidP="008C7A80">
      <w:pPr>
        <w:rPr>
          <w:rFonts w:ascii="Arial" w:hAnsi="Arial" w:cs="Arial"/>
          <w:b/>
          <w:rPrChange w:id="168" w:author="Saseendran, Arun" w:date="2017-05-15T16:23:00Z">
            <w:rPr/>
          </w:rPrChange>
        </w:rPr>
        <w:pPrChange w:id="169" w:author="Saseendran, Arun" w:date="2017-05-15T16:23:00Z">
          <w:pPr>
            <w:pStyle w:val="ListParagraph"/>
            <w:spacing w:after="0" w:line="240" w:lineRule="auto"/>
            <w:contextualSpacing w:val="0"/>
          </w:pPr>
        </w:pPrChange>
      </w:pPr>
      <w:ins w:id="170" w:author="Saseendran, Arun" w:date="2017-05-15T16:23:00Z">
        <w:r>
          <w:rPr>
            <w:rFonts w:ascii="Arial" w:hAnsi="Arial" w:cs="Arial"/>
            <w:b/>
          </w:rPr>
          <w:br w:type="page"/>
        </w:r>
      </w:ins>
    </w:p>
    <w:p w:rsidR="001071A0" w:rsidRDefault="001071A0" w:rsidP="005417FF">
      <w:pPr>
        <w:spacing w:after="0" w:line="240" w:lineRule="auto"/>
        <w:rPr>
          <w:ins w:id="171" w:author="Saseendran, Arun" w:date="2017-05-15T17:11:00Z"/>
          <w:rFonts w:ascii="Arial" w:hAnsi="Arial" w:cs="Arial"/>
          <w:b/>
          <w:u w:val="single"/>
        </w:rPr>
        <w:sectPr w:rsidR="001071A0" w:rsidSect="001048F2">
          <w:pgSz w:w="11906" w:h="16838"/>
          <w:pgMar w:top="1440" w:right="1440" w:bottom="993" w:left="1440" w:header="708" w:footer="708" w:gutter="0"/>
          <w:cols w:space="708"/>
          <w:docGrid w:linePitch="360"/>
        </w:sectPr>
      </w:pPr>
    </w:p>
    <w:p w:rsidR="0042194B" w:rsidRPr="005417FF" w:rsidRDefault="0042194B" w:rsidP="005417FF">
      <w:pPr>
        <w:spacing w:after="0" w:line="240" w:lineRule="auto"/>
        <w:rPr>
          <w:rFonts w:ascii="Arial" w:hAnsi="Arial" w:cs="Arial"/>
          <w:b/>
          <w:u w:val="single"/>
          <w:rPrChange w:id="172" w:author="Saseendran, Arun" w:date="2017-05-15T16:22:00Z">
            <w:rPr/>
          </w:rPrChange>
        </w:rPr>
        <w:pPrChange w:id="173" w:author="Saseendran, Arun" w:date="2017-05-15T16:22:00Z">
          <w:pPr>
            <w:pStyle w:val="ListParagraph"/>
            <w:numPr>
              <w:numId w:val="4"/>
            </w:numPr>
            <w:spacing w:after="0" w:line="240" w:lineRule="auto"/>
            <w:ind w:hanging="360"/>
            <w:contextualSpacing w:val="0"/>
          </w:pPr>
        </w:pPrChange>
      </w:pPr>
      <w:r w:rsidRPr="005417FF">
        <w:rPr>
          <w:rFonts w:ascii="Arial" w:hAnsi="Arial" w:cs="Arial"/>
          <w:b/>
          <w:u w:val="single"/>
          <w:rPrChange w:id="174" w:author="Saseendran, Arun" w:date="2017-05-15T16:22:00Z">
            <w:rPr/>
          </w:rPrChange>
        </w:rPr>
        <w:lastRenderedPageBreak/>
        <w:t>Time line and responsibility of participating team</w:t>
      </w:r>
    </w:p>
    <w:p w:rsidR="001071A0" w:rsidRDefault="001071A0" w:rsidP="0042194B">
      <w:ins w:id="175" w:author="Saseendran, Arun" w:date="2017-05-15T17:13:00Z">
        <w:r>
          <w:fldChar w:fldCharType="begin"/>
        </w:r>
        <w:r>
          <w:instrText xml:space="preserve"> LINK Excel.Sheet.12 "Book1" "Sheet1!R1C1:R23C27" \a \f 4 \h </w:instrText>
        </w:r>
      </w:ins>
      <w:r>
        <w:instrText xml:space="preserve"> \* MERGEFORMAT </w:instrText>
      </w:r>
      <w:ins w:id="176" w:author="Saseendran, Arun" w:date="2017-05-15T17:13:00Z">
        <w:r>
          <w:fldChar w:fldCharType="separate"/>
        </w:r>
      </w:ins>
    </w:p>
    <w:tbl>
      <w:tblPr>
        <w:tblW w:w="13360" w:type="dxa"/>
        <w:tblLook w:val="04A0" w:firstRow="1" w:lastRow="0" w:firstColumn="1" w:lastColumn="0" w:noHBand="0" w:noVBand="1"/>
      </w:tblPr>
      <w:tblGrid>
        <w:gridCol w:w="399"/>
        <w:gridCol w:w="3076"/>
        <w:gridCol w:w="2205"/>
        <w:gridCol w:w="308"/>
        <w:gridCol w:w="308"/>
        <w:gridCol w:w="308"/>
        <w:gridCol w:w="308"/>
        <w:gridCol w:w="308"/>
        <w:gridCol w:w="308"/>
        <w:gridCol w:w="308"/>
        <w:gridCol w:w="308"/>
        <w:gridCol w:w="308"/>
        <w:gridCol w:w="381"/>
        <w:gridCol w:w="381"/>
        <w:gridCol w:w="381"/>
        <w:gridCol w:w="381"/>
        <w:gridCol w:w="381"/>
        <w:gridCol w:w="381"/>
        <w:gridCol w:w="381"/>
        <w:gridCol w:w="381"/>
        <w:gridCol w:w="381"/>
        <w:gridCol w:w="381"/>
        <w:gridCol w:w="381"/>
        <w:gridCol w:w="381"/>
        <w:gridCol w:w="381"/>
        <w:gridCol w:w="381"/>
        <w:gridCol w:w="381"/>
        <w:tblGridChange w:id="177">
          <w:tblGrid>
            <w:gridCol w:w="399"/>
            <w:gridCol w:w="3076"/>
            <w:gridCol w:w="2205"/>
            <w:gridCol w:w="308"/>
            <w:gridCol w:w="308"/>
            <w:gridCol w:w="308"/>
            <w:gridCol w:w="308"/>
            <w:gridCol w:w="308"/>
            <w:gridCol w:w="308"/>
            <w:gridCol w:w="308"/>
            <w:gridCol w:w="308"/>
            <w:gridCol w:w="308"/>
            <w:gridCol w:w="381"/>
            <w:gridCol w:w="381"/>
            <w:gridCol w:w="381"/>
            <w:gridCol w:w="381"/>
            <w:gridCol w:w="381"/>
            <w:gridCol w:w="381"/>
            <w:gridCol w:w="381"/>
            <w:gridCol w:w="381"/>
            <w:gridCol w:w="381"/>
            <w:gridCol w:w="381"/>
            <w:gridCol w:w="381"/>
            <w:gridCol w:w="381"/>
            <w:gridCol w:w="381"/>
            <w:gridCol w:w="381"/>
            <w:gridCol w:w="381"/>
          </w:tblGrid>
        </w:tblGridChange>
      </w:tblGrid>
      <w:tr w:rsidR="001071A0" w:rsidRPr="001071A0" w:rsidTr="001071A0">
        <w:trPr>
          <w:trHeight w:val="252"/>
          <w:ins w:id="178" w:author="Saseendran, Arun" w:date="2017-05-15T17:13:00Z"/>
        </w:trPr>
        <w:tc>
          <w:tcPr>
            <w:tcW w:w="5680" w:type="dxa"/>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jc w:val="center"/>
              <w:rPr>
                <w:ins w:id="179" w:author="Saseendran, Arun" w:date="2017-05-15T17:13:00Z"/>
                <w:rFonts w:ascii="Calibri" w:eastAsia="Times New Roman" w:hAnsi="Calibri" w:cs="Times New Roman"/>
                <w:color w:val="000000"/>
                <w:sz w:val="18"/>
                <w:szCs w:val="18"/>
                <w:lang w:val="en-US"/>
                <w:rPrChange w:id="180" w:author="Saseendran, Arun" w:date="2017-05-15T17:13:00Z">
                  <w:rPr>
                    <w:ins w:id="181" w:author="Saseendran, Arun" w:date="2017-05-15T17:13:00Z"/>
                    <w:rFonts w:ascii="Calibri" w:hAnsi="Calibri"/>
                    <w:color w:val="000000"/>
                    <w:sz w:val="18"/>
                    <w:szCs w:val="18"/>
                  </w:rPr>
                </w:rPrChange>
              </w:rPr>
              <w:pPrChange w:id="182" w:author="Saseendran, Arun" w:date="2017-05-15T17:13:00Z">
                <w:pPr>
                  <w:jc w:val="center"/>
                </w:pPr>
              </w:pPrChange>
            </w:pPr>
            <w:ins w:id="183" w:author="Saseendran, Arun" w:date="2017-05-15T17:13:00Z">
              <w:r w:rsidRPr="001071A0">
                <w:rPr>
                  <w:rFonts w:ascii="Calibri" w:eastAsia="Times New Roman" w:hAnsi="Calibri" w:cs="Times New Roman"/>
                  <w:color w:val="000000"/>
                  <w:sz w:val="18"/>
                  <w:szCs w:val="18"/>
                  <w:lang w:val="en-US"/>
                  <w:rPrChange w:id="184" w:author="Saseendran, Arun" w:date="2017-05-15T17:13:00Z">
                    <w:rPr>
                      <w:rFonts w:ascii="Calibri" w:hAnsi="Calibri"/>
                      <w:color w:val="000000"/>
                      <w:sz w:val="18"/>
                      <w:szCs w:val="18"/>
                    </w:rPr>
                  </w:rPrChange>
                </w:rPr>
                <w:t>Particulars</w:t>
              </w:r>
            </w:ins>
          </w:p>
        </w:tc>
        <w:tc>
          <w:tcPr>
            <w:tcW w:w="7680" w:type="dxa"/>
            <w:gridSpan w:val="24"/>
            <w:tcBorders>
              <w:top w:val="single" w:sz="8" w:space="0" w:color="auto"/>
              <w:left w:val="nil"/>
              <w:bottom w:val="nil"/>
              <w:right w:val="single" w:sz="8" w:space="0" w:color="000000"/>
            </w:tcBorders>
            <w:shd w:val="clear" w:color="auto" w:fill="auto"/>
            <w:noWrap/>
            <w:vAlign w:val="bottom"/>
            <w:hideMark/>
          </w:tcPr>
          <w:p w:rsidR="001071A0" w:rsidRPr="001071A0" w:rsidRDefault="001071A0" w:rsidP="001071A0">
            <w:pPr>
              <w:spacing w:after="0" w:line="240" w:lineRule="auto"/>
              <w:jc w:val="center"/>
              <w:rPr>
                <w:ins w:id="185" w:author="Saseendran, Arun" w:date="2017-05-15T17:13:00Z"/>
                <w:rFonts w:ascii="Calibri" w:eastAsia="Times New Roman" w:hAnsi="Calibri" w:cs="Times New Roman"/>
                <w:color w:val="000000"/>
                <w:sz w:val="18"/>
                <w:szCs w:val="18"/>
                <w:lang w:val="en-US"/>
                <w:rPrChange w:id="186" w:author="Saseendran, Arun" w:date="2017-05-15T17:13:00Z">
                  <w:rPr>
                    <w:ins w:id="187" w:author="Saseendran, Arun" w:date="2017-05-15T17:13:00Z"/>
                  </w:rPr>
                </w:rPrChange>
              </w:rPr>
              <w:pPrChange w:id="188" w:author="Saseendran, Arun" w:date="2017-05-15T17:13:00Z">
                <w:pPr>
                  <w:jc w:val="center"/>
                </w:pPr>
              </w:pPrChange>
            </w:pPr>
            <w:ins w:id="189" w:author="Saseendran, Arun" w:date="2017-05-15T17:13:00Z">
              <w:r w:rsidRPr="001071A0">
                <w:rPr>
                  <w:rFonts w:ascii="Calibri" w:eastAsia="Times New Roman" w:hAnsi="Calibri" w:cs="Times New Roman"/>
                  <w:color w:val="000000"/>
                  <w:sz w:val="18"/>
                  <w:szCs w:val="18"/>
                  <w:lang w:val="en-US"/>
                  <w:rPrChange w:id="190" w:author="Saseendran, Arun" w:date="2017-05-15T17:13:00Z">
                    <w:rPr/>
                  </w:rPrChange>
                </w:rPr>
                <w:t>Time (Months)</w:t>
              </w:r>
            </w:ins>
          </w:p>
        </w:tc>
      </w:tr>
      <w:tr w:rsidR="001071A0" w:rsidRPr="001071A0" w:rsidTr="001071A0">
        <w:trPr>
          <w:trHeight w:val="252"/>
          <w:ins w:id="191" w:author="Saseendran, Arun" w:date="2017-05-15T17:13:00Z"/>
        </w:trPr>
        <w:tc>
          <w:tcPr>
            <w:tcW w:w="276" w:type="dxa"/>
            <w:vMerge w:val="restart"/>
            <w:tcBorders>
              <w:top w:val="single" w:sz="4" w:space="0" w:color="auto"/>
              <w:left w:val="single" w:sz="8" w:space="0" w:color="auto"/>
              <w:bottom w:val="single" w:sz="8" w:space="0" w:color="000000"/>
              <w:right w:val="nil"/>
            </w:tcBorders>
            <w:shd w:val="clear" w:color="auto" w:fill="auto"/>
            <w:noWrap/>
            <w:vAlign w:val="center"/>
            <w:hideMark/>
          </w:tcPr>
          <w:p w:rsidR="001071A0" w:rsidRPr="001071A0" w:rsidRDefault="001071A0" w:rsidP="001071A0">
            <w:pPr>
              <w:spacing w:after="0" w:line="240" w:lineRule="auto"/>
              <w:jc w:val="center"/>
              <w:rPr>
                <w:ins w:id="192" w:author="Saseendran, Arun" w:date="2017-05-15T17:13:00Z"/>
                <w:rFonts w:ascii="Calibri" w:eastAsia="Times New Roman" w:hAnsi="Calibri" w:cs="Times New Roman"/>
                <w:color w:val="000000"/>
                <w:sz w:val="18"/>
                <w:szCs w:val="18"/>
                <w:lang w:val="en-US"/>
                <w:rPrChange w:id="193" w:author="Saseendran, Arun" w:date="2017-05-15T17:13:00Z">
                  <w:rPr>
                    <w:ins w:id="194" w:author="Saseendran, Arun" w:date="2017-05-15T17:13:00Z"/>
                  </w:rPr>
                </w:rPrChange>
              </w:rPr>
              <w:pPrChange w:id="195" w:author="Saseendran, Arun" w:date="2017-05-15T17:13:00Z">
                <w:pPr>
                  <w:jc w:val="center"/>
                </w:pPr>
              </w:pPrChange>
            </w:pPr>
            <w:ins w:id="196" w:author="Saseendran, Arun" w:date="2017-05-15T17:13:00Z">
              <w:r w:rsidRPr="001071A0">
                <w:rPr>
                  <w:rFonts w:ascii="Calibri" w:eastAsia="Times New Roman" w:hAnsi="Calibri" w:cs="Times New Roman"/>
                  <w:color w:val="000000"/>
                  <w:sz w:val="18"/>
                  <w:szCs w:val="18"/>
                  <w:lang w:val="en-US"/>
                  <w:rPrChange w:id="197" w:author="Saseendran, Arun" w:date="2017-05-15T17:13:00Z">
                    <w:rPr/>
                  </w:rPrChange>
                </w:rPr>
                <w:t>#</w:t>
              </w:r>
            </w:ins>
          </w:p>
        </w:tc>
        <w:tc>
          <w:tcPr>
            <w:tcW w:w="319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1071A0" w:rsidRPr="001071A0" w:rsidRDefault="001071A0" w:rsidP="001071A0">
            <w:pPr>
              <w:spacing w:after="0" w:line="240" w:lineRule="auto"/>
              <w:jc w:val="center"/>
              <w:rPr>
                <w:ins w:id="198" w:author="Saseendran, Arun" w:date="2017-05-15T17:13:00Z"/>
                <w:rFonts w:ascii="Calibri" w:eastAsia="Times New Roman" w:hAnsi="Calibri" w:cs="Times New Roman"/>
                <w:color w:val="000000"/>
                <w:sz w:val="18"/>
                <w:szCs w:val="18"/>
                <w:lang w:val="en-US"/>
                <w:rPrChange w:id="199" w:author="Saseendran, Arun" w:date="2017-05-15T17:13:00Z">
                  <w:rPr>
                    <w:ins w:id="200" w:author="Saseendran, Arun" w:date="2017-05-15T17:13:00Z"/>
                  </w:rPr>
                </w:rPrChange>
              </w:rPr>
              <w:pPrChange w:id="201" w:author="Saseendran, Arun" w:date="2017-05-15T17:13:00Z">
                <w:pPr>
                  <w:jc w:val="center"/>
                </w:pPr>
              </w:pPrChange>
            </w:pPr>
            <w:ins w:id="202" w:author="Saseendran, Arun" w:date="2017-05-15T17:13:00Z">
              <w:r w:rsidRPr="001071A0">
                <w:rPr>
                  <w:rFonts w:ascii="Calibri" w:eastAsia="Times New Roman" w:hAnsi="Calibri" w:cs="Times New Roman"/>
                  <w:color w:val="000000"/>
                  <w:sz w:val="18"/>
                  <w:szCs w:val="18"/>
                  <w:lang w:val="en-US"/>
                  <w:rPrChange w:id="203" w:author="Saseendran, Arun" w:date="2017-05-15T17:13:00Z">
                    <w:rPr/>
                  </w:rPrChange>
                </w:rPr>
                <w:t>Tasks</w:t>
              </w:r>
            </w:ins>
          </w:p>
        </w:tc>
        <w:tc>
          <w:tcPr>
            <w:tcW w:w="220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1071A0" w:rsidRPr="001071A0" w:rsidRDefault="001071A0" w:rsidP="001071A0">
            <w:pPr>
              <w:spacing w:after="0" w:line="240" w:lineRule="auto"/>
              <w:jc w:val="center"/>
              <w:rPr>
                <w:ins w:id="204" w:author="Saseendran, Arun" w:date="2017-05-15T17:13:00Z"/>
                <w:rFonts w:ascii="Calibri" w:eastAsia="Times New Roman" w:hAnsi="Calibri" w:cs="Times New Roman"/>
                <w:color w:val="000000"/>
                <w:sz w:val="18"/>
                <w:szCs w:val="18"/>
                <w:lang w:val="en-US"/>
                <w:rPrChange w:id="205" w:author="Saseendran, Arun" w:date="2017-05-15T17:13:00Z">
                  <w:rPr>
                    <w:ins w:id="206" w:author="Saseendran, Arun" w:date="2017-05-15T17:13:00Z"/>
                  </w:rPr>
                </w:rPrChange>
              </w:rPr>
              <w:pPrChange w:id="207" w:author="Saseendran, Arun" w:date="2017-05-15T17:13:00Z">
                <w:pPr>
                  <w:jc w:val="center"/>
                </w:pPr>
              </w:pPrChange>
            </w:pPr>
            <w:ins w:id="208" w:author="Saseendran, Arun" w:date="2017-05-15T17:13:00Z">
              <w:r w:rsidRPr="001071A0">
                <w:rPr>
                  <w:rFonts w:ascii="Calibri" w:eastAsia="Times New Roman" w:hAnsi="Calibri" w:cs="Times New Roman"/>
                  <w:color w:val="000000"/>
                  <w:sz w:val="18"/>
                  <w:szCs w:val="18"/>
                  <w:lang w:val="en-US"/>
                  <w:rPrChange w:id="209" w:author="Saseendran, Arun" w:date="2017-05-15T17:13:00Z">
                    <w:rPr/>
                  </w:rPrChange>
                </w:rPr>
                <w:t>Team Member's Name</w:t>
              </w:r>
            </w:ins>
          </w:p>
        </w:tc>
        <w:tc>
          <w:tcPr>
            <w:tcW w:w="875" w:type="dxa"/>
            <w:gridSpan w:val="4"/>
            <w:tcBorders>
              <w:top w:val="single" w:sz="8" w:space="0" w:color="auto"/>
              <w:left w:val="nil"/>
              <w:bottom w:val="single" w:sz="8" w:space="0" w:color="auto"/>
              <w:right w:val="single" w:sz="8" w:space="0" w:color="000000"/>
            </w:tcBorders>
            <w:shd w:val="clear" w:color="auto" w:fill="auto"/>
            <w:noWrap/>
            <w:vAlign w:val="bottom"/>
            <w:hideMark/>
          </w:tcPr>
          <w:p w:rsidR="001071A0" w:rsidRPr="001071A0" w:rsidRDefault="001071A0" w:rsidP="001071A0">
            <w:pPr>
              <w:spacing w:after="0" w:line="240" w:lineRule="auto"/>
              <w:jc w:val="center"/>
              <w:rPr>
                <w:ins w:id="210" w:author="Saseendran, Arun" w:date="2017-05-15T17:13:00Z"/>
                <w:rFonts w:ascii="Calibri" w:eastAsia="Times New Roman" w:hAnsi="Calibri" w:cs="Times New Roman"/>
                <w:color w:val="000000"/>
                <w:sz w:val="18"/>
                <w:szCs w:val="18"/>
                <w:lang w:val="en-US"/>
                <w:rPrChange w:id="211" w:author="Saseendran, Arun" w:date="2017-05-15T17:13:00Z">
                  <w:rPr>
                    <w:ins w:id="212" w:author="Saseendran, Arun" w:date="2017-05-15T17:13:00Z"/>
                  </w:rPr>
                </w:rPrChange>
              </w:rPr>
              <w:pPrChange w:id="213" w:author="Saseendran, Arun" w:date="2017-05-15T17:13:00Z">
                <w:pPr>
                  <w:jc w:val="center"/>
                </w:pPr>
              </w:pPrChange>
            </w:pPr>
            <w:ins w:id="214" w:author="Saseendran, Arun" w:date="2017-05-15T17:13:00Z">
              <w:r w:rsidRPr="001071A0">
                <w:rPr>
                  <w:rFonts w:ascii="Calibri" w:eastAsia="Times New Roman" w:hAnsi="Calibri" w:cs="Times New Roman"/>
                  <w:color w:val="000000"/>
                  <w:sz w:val="18"/>
                  <w:szCs w:val="18"/>
                  <w:lang w:val="en-US"/>
                  <w:rPrChange w:id="215" w:author="Saseendran, Arun" w:date="2017-05-15T17:13:00Z">
                    <w:rPr/>
                  </w:rPrChange>
                </w:rPr>
                <w:t>Month 1</w:t>
              </w:r>
            </w:ins>
          </w:p>
        </w:tc>
        <w:tc>
          <w:tcPr>
            <w:tcW w:w="872" w:type="dxa"/>
            <w:gridSpan w:val="4"/>
            <w:tcBorders>
              <w:top w:val="single" w:sz="8" w:space="0" w:color="auto"/>
              <w:left w:val="nil"/>
              <w:bottom w:val="single" w:sz="8" w:space="0" w:color="auto"/>
              <w:right w:val="single" w:sz="8" w:space="0" w:color="000000"/>
            </w:tcBorders>
            <w:shd w:val="clear" w:color="auto" w:fill="auto"/>
            <w:noWrap/>
            <w:vAlign w:val="bottom"/>
            <w:hideMark/>
          </w:tcPr>
          <w:p w:rsidR="001071A0" w:rsidRPr="001071A0" w:rsidRDefault="001071A0" w:rsidP="001071A0">
            <w:pPr>
              <w:spacing w:after="0" w:line="240" w:lineRule="auto"/>
              <w:jc w:val="center"/>
              <w:rPr>
                <w:ins w:id="216" w:author="Saseendran, Arun" w:date="2017-05-15T17:13:00Z"/>
                <w:rFonts w:ascii="Calibri" w:eastAsia="Times New Roman" w:hAnsi="Calibri" w:cs="Times New Roman"/>
                <w:color w:val="000000"/>
                <w:sz w:val="18"/>
                <w:szCs w:val="18"/>
                <w:lang w:val="en-US"/>
                <w:rPrChange w:id="217" w:author="Saseendran, Arun" w:date="2017-05-15T17:13:00Z">
                  <w:rPr>
                    <w:ins w:id="218" w:author="Saseendran, Arun" w:date="2017-05-15T17:13:00Z"/>
                  </w:rPr>
                </w:rPrChange>
              </w:rPr>
              <w:pPrChange w:id="219" w:author="Saseendran, Arun" w:date="2017-05-15T17:13:00Z">
                <w:pPr>
                  <w:jc w:val="center"/>
                </w:pPr>
              </w:pPrChange>
            </w:pPr>
            <w:ins w:id="220" w:author="Saseendran, Arun" w:date="2017-05-15T17:13:00Z">
              <w:r w:rsidRPr="001071A0">
                <w:rPr>
                  <w:rFonts w:ascii="Calibri" w:eastAsia="Times New Roman" w:hAnsi="Calibri" w:cs="Times New Roman"/>
                  <w:color w:val="000000"/>
                  <w:sz w:val="18"/>
                  <w:szCs w:val="18"/>
                  <w:lang w:val="en-US"/>
                  <w:rPrChange w:id="221" w:author="Saseendran, Arun" w:date="2017-05-15T17:13:00Z">
                    <w:rPr/>
                  </w:rPrChange>
                </w:rPr>
                <w:t>Month 2</w:t>
              </w:r>
            </w:ins>
          </w:p>
        </w:tc>
        <w:tc>
          <w:tcPr>
            <w:tcW w:w="1361" w:type="dxa"/>
            <w:gridSpan w:val="4"/>
            <w:tcBorders>
              <w:top w:val="single" w:sz="8" w:space="0" w:color="auto"/>
              <w:left w:val="nil"/>
              <w:bottom w:val="single" w:sz="8" w:space="0" w:color="auto"/>
              <w:right w:val="single" w:sz="8" w:space="0" w:color="000000"/>
            </w:tcBorders>
            <w:shd w:val="clear" w:color="auto" w:fill="auto"/>
            <w:noWrap/>
            <w:vAlign w:val="bottom"/>
            <w:hideMark/>
          </w:tcPr>
          <w:p w:rsidR="001071A0" w:rsidRPr="001071A0" w:rsidRDefault="001071A0" w:rsidP="001071A0">
            <w:pPr>
              <w:spacing w:after="0" w:line="240" w:lineRule="auto"/>
              <w:jc w:val="center"/>
              <w:rPr>
                <w:ins w:id="222" w:author="Saseendran, Arun" w:date="2017-05-15T17:13:00Z"/>
                <w:rFonts w:ascii="Calibri" w:eastAsia="Times New Roman" w:hAnsi="Calibri" w:cs="Times New Roman"/>
                <w:color w:val="000000"/>
                <w:sz w:val="18"/>
                <w:szCs w:val="18"/>
                <w:lang w:val="en-US"/>
                <w:rPrChange w:id="223" w:author="Saseendran, Arun" w:date="2017-05-15T17:13:00Z">
                  <w:rPr>
                    <w:ins w:id="224" w:author="Saseendran, Arun" w:date="2017-05-15T17:13:00Z"/>
                  </w:rPr>
                </w:rPrChange>
              </w:rPr>
              <w:pPrChange w:id="225" w:author="Saseendran, Arun" w:date="2017-05-15T17:13:00Z">
                <w:pPr>
                  <w:jc w:val="center"/>
                </w:pPr>
              </w:pPrChange>
            </w:pPr>
            <w:ins w:id="226" w:author="Saseendran, Arun" w:date="2017-05-15T17:13:00Z">
              <w:r w:rsidRPr="001071A0">
                <w:rPr>
                  <w:rFonts w:ascii="Calibri" w:eastAsia="Times New Roman" w:hAnsi="Calibri" w:cs="Times New Roman"/>
                  <w:color w:val="000000"/>
                  <w:sz w:val="18"/>
                  <w:szCs w:val="18"/>
                  <w:lang w:val="en-US"/>
                  <w:rPrChange w:id="227" w:author="Saseendran, Arun" w:date="2017-05-15T17:13:00Z">
                    <w:rPr/>
                  </w:rPrChange>
                </w:rPr>
                <w:t>Month 3</w:t>
              </w:r>
            </w:ins>
          </w:p>
        </w:tc>
        <w:tc>
          <w:tcPr>
            <w:tcW w:w="1524" w:type="dxa"/>
            <w:gridSpan w:val="4"/>
            <w:tcBorders>
              <w:top w:val="single" w:sz="8" w:space="0" w:color="auto"/>
              <w:left w:val="nil"/>
              <w:bottom w:val="single" w:sz="8" w:space="0" w:color="auto"/>
              <w:right w:val="single" w:sz="8" w:space="0" w:color="000000"/>
            </w:tcBorders>
            <w:shd w:val="clear" w:color="auto" w:fill="auto"/>
            <w:noWrap/>
            <w:vAlign w:val="bottom"/>
            <w:hideMark/>
          </w:tcPr>
          <w:p w:rsidR="001071A0" w:rsidRPr="001071A0" w:rsidRDefault="001071A0" w:rsidP="001071A0">
            <w:pPr>
              <w:spacing w:after="0" w:line="240" w:lineRule="auto"/>
              <w:jc w:val="center"/>
              <w:rPr>
                <w:ins w:id="228" w:author="Saseendran, Arun" w:date="2017-05-15T17:13:00Z"/>
                <w:rFonts w:ascii="Calibri" w:eastAsia="Times New Roman" w:hAnsi="Calibri" w:cs="Times New Roman"/>
                <w:color w:val="000000"/>
                <w:sz w:val="18"/>
                <w:szCs w:val="18"/>
                <w:lang w:val="en-US"/>
                <w:rPrChange w:id="229" w:author="Saseendran, Arun" w:date="2017-05-15T17:13:00Z">
                  <w:rPr>
                    <w:ins w:id="230" w:author="Saseendran, Arun" w:date="2017-05-15T17:13:00Z"/>
                  </w:rPr>
                </w:rPrChange>
              </w:rPr>
              <w:pPrChange w:id="231" w:author="Saseendran, Arun" w:date="2017-05-15T17:13:00Z">
                <w:pPr>
                  <w:jc w:val="center"/>
                </w:pPr>
              </w:pPrChange>
            </w:pPr>
            <w:ins w:id="232" w:author="Saseendran, Arun" w:date="2017-05-15T17:13:00Z">
              <w:r w:rsidRPr="001071A0">
                <w:rPr>
                  <w:rFonts w:ascii="Calibri" w:eastAsia="Times New Roman" w:hAnsi="Calibri" w:cs="Times New Roman"/>
                  <w:color w:val="000000"/>
                  <w:sz w:val="18"/>
                  <w:szCs w:val="18"/>
                  <w:lang w:val="en-US"/>
                  <w:rPrChange w:id="233" w:author="Saseendran, Arun" w:date="2017-05-15T17:13:00Z">
                    <w:rPr/>
                  </w:rPrChange>
                </w:rPr>
                <w:t>Month 4</w:t>
              </w:r>
            </w:ins>
          </w:p>
        </w:tc>
        <w:tc>
          <w:tcPr>
            <w:tcW w:w="1524" w:type="dxa"/>
            <w:gridSpan w:val="4"/>
            <w:tcBorders>
              <w:top w:val="single" w:sz="8" w:space="0" w:color="auto"/>
              <w:left w:val="nil"/>
              <w:bottom w:val="single" w:sz="8" w:space="0" w:color="auto"/>
              <w:right w:val="single" w:sz="8" w:space="0" w:color="000000"/>
            </w:tcBorders>
            <w:shd w:val="clear" w:color="auto" w:fill="auto"/>
            <w:noWrap/>
            <w:vAlign w:val="bottom"/>
            <w:hideMark/>
          </w:tcPr>
          <w:p w:rsidR="001071A0" w:rsidRPr="001071A0" w:rsidRDefault="001071A0" w:rsidP="001071A0">
            <w:pPr>
              <w:spacing w:after="0" w:line="240" w:lineRule="auto"/>
              <w:jc w:val="center"/>
              <w:rPr>
                <w:ins w:id="234" w:author="Saseendran, Arun" w:date="2017-05-15T17:13:00Z"/>
                <w:rFonts w:ascii="Calibri" w:eastAsia="Times New Roman" w:hAnsi="Calibri" w:cs="Times New Roman"/>
                <w:color w:val="000000"/>
                <w:sz w:val="18"/>
                <w:szCs w:val="18"/>
                <w:lang w:val="en-US"/>
                <w:rPrChange w:id="235" w:author="Saseendran, Arun" w:date="2017-05-15T17:13:00Z">
                  <w:rPr>
                    <w:ins w:id="236" w:author="Saseendran, Arun" w:date="2017-05-15T17:13:00Z"/>
                  </w:rPr>
                </w:rPrChange>
              </w:rPr>
              <w:pPrChange w:id="237" w:author="Saseendran, Arun" w:date="2017-05-15T17:13:00Z">
                <w:pPr>
                  <w:jc w:val="center"/>
                </w:pPr>
              </w:pPrChange>
            </w:pPr>
            <w:ins w:id="238" w:author="Saseendran, Arun" w:date="2017-05-15T17:13:00Z">
              <w:r w:rsidRPr="001071A0">
                <w:rPr>
                  <w:rFonts w:ascii="Calibri" w:eastAsia="Times New Roman" w:hAnsi="Calibri" w:cs="Times New Roman"/>
                  <w:color w:val="000000"/>
                  <w:sz w:val="18"/>
                  <w:szCs w:val="18"/>
                  <w:lang w:val="en-US"/>
                  <w:rPrChange w:id="239" w:author="Saseendran, Arun" w:date="2017-05-15T17:13:00Z">
                    <w:rPr/>
                  </w:rPrChange>
                </w:rPr>
                <w:t>Month 5</w:t>
              </w:r>
            </w:ins>
          </w:p>
        </w:tc>
        <w:tc>
          <w:tcPr>
            <w:tcW w:w="1524" w:type="dxa"/>
            <w:gridSpan w:val="4"/>
            <w:tcBorders>
              <w:top w:val="single" w:sz="8" w:space="0" w:color="auto"/>
              <w:left w:val="nil"/>
              <w:bottom w:val="single" w:sz="8" w:space="0" w:color="auto"/>
              <w:right w:val="single" w:sz="8" w:space="0" w:color="000000"/>
            </w:tcBorders>
            <w:shd w:val="clear" w:color="auto" w:fill="auto"/>
            <w:noWrap/>
            <w:vAlign w:val="bottom"/>
            <w:hideMark/>
          </w:tcPr>
          <w:p w:rsidR="001071A0" w:rsidRPr="001071A0" w:rsidRDefault="001071A0" w:rsidP="001071A0">
            <w:pPr>
              <w:spacing w:after="0" w:line="240" w:lineRule="auto"/>
              <w:jc w:val="center"/>
              <w:rPr>
                <w:ins w:id="240" w:author="Saseendran, Arun" w:date="2017-05-15T17:13:00Z"/>
                <w:rFonts w:ascii="Calibri" w:eastAsia="Times New Roman" w:hAnsi="Calibri" w:cs="Times New Roman"/>
                <w:color w:val="000000"/>
                <w:sz w:val="18"/>
                <w:szCs w:val="18"/>
                <w:lang w:val="en-US"/>
                <w:rPrChange w:id="241" w:author="Saseendran, Arun" w:date="2017-05-15T17:13:00Z">
                  <w:rPr>
                    <w:ins w:id="242" w:author="Saseendran, Arun" w:date="2017-05-15T17:13:00Z"/>
                  </w:rPr>
                </w:rPrChange>
              </w:rPr>
              <w:pPrChange w:id="243" w:author="Saseendran, Arun" w:date="2017-05-15T17:13:00Z">
                <w:pPr>
                  <w:jc w:val="center"/>
                </w:pPr>
              </w:pPrChange>
            </w:pPr>
            <w:ins w:id="244" w:author="Saseendran, Arun" w:date="2017-05-15T17:13:00Z">
              <w:r w:rsidRPr="001071A0">
                <w:rPr>
                  <w:rFonts w:ascii="Calibri" w:eastAsia="Times New Roman" w:hAnsi="Calibri" w:cs="Times New Roman"/>
                  <w:color w:val="000000"/>
                  <w:sz w:val="18"/>
                  <w:szCs w:val="18"/>
                  <w:lang w:val="en-US"/>
                  <w:rPrChange w:id="245" w:author="Saseendran, Arun" w:date="2017-05-15T17:13:00Z">
                    <w:rPr/>
                  </w:rPrChange>
                </w:rPr>
                <w:t>Month 6</w:t>
              </w:r>
            </w:ins>
          </w:p>
        </w:tc>
      </w:tr>
      <w:tr w:rsidR="001071A0" w:rsidRPr="001071A0" w:rsidTr="001071A0">
        <w:trPr>
          <w:trHeight w:val="252"/>
          <w:ins w:id="246" w:author="Saseendran, Arun" w:date="2017-05-15T17:13:00Z"/>
        </w:trPr>
        <w:tc>
          <w:tcPr>
            <w:tcW w:w="276" w:type="dxa"/>
            <w:vMerge/>
            <w:tcBorders>
              <w:top w:val="single" w:sz="4" w:space="0" w:color="auto"/>
              <w:left w:val="single" w:sz="8" w:space="0" w:color="auto"/>
              <w:bottom w:val="single" w:sz="8" w:space="0" w:color="000000"/>
              <w:right w:val="nil"/>
            </w:tcBorders>
            <w:vAlign w:val="center"/>
            <w:hideMark/>
          </w:tcPr>
          <w:p w:rsidR="001071A0" w:rsidRPr="001071A0" w:rsidRDefault="001071A0" w:rsidP="001071A0">
            <w:pPr>
              <w:spacing w:after="0" w:line="240" w:lineRule="auto"/>
              <w:rPr>
                <w:ins w:id="247" w:author="Saseendran, Arun" w:date="2017-05-15T17:13:00Z"/>
                <w:rFonts w:ascii="Calibri" w:eastAsia="Times New Roman" w:hAnsi="Calibri" w:cs="Times New Roman"/>
                <w:color w:val="000000"/>
                <w:sz w:val="18"/>
                <w:szCs w:val="18"/>
                <w:lang w:val="en-US"/>
                <w:rPrChange w:id="248" w:author="Saseendran, Arun" w:date="2017-05-15T17:13:00Z">
                  <w:rPr>
                    <w:ins w:id="249" w:author="Saseendran, Arun" w:date="2017-05-15T17:13:00Z"/>
                  </w:rPr>
                </w:rPrChange>
              </w:rPr>
              <w:pPrChange w:id="250" w:author="Saseendran, Arun" w:date="2017-05-15T17:13:00Z">
                <w:pPr/>
              </w:pPrChange>
            </w:pPr>
          </w:p>
        </w:tc>
        <w:tc>
          <w:tcPr>
            <w:tcW w:w="3199" w:type="dxa"/>
            <w:vMerge/>
            <w:tcBorders>
              <w:top w:val="single" w:sz="8" w:space="0" w:color="auto"/>
              <w:left w:val="single" w:sz="8" w:space="0" w:color="auto"/>
              <w:bottom w:val="single" w:sz="8" w:space="0" w:color="000000"/>
              <w:right w:val="single" w:sz="8" w:space="0" w:color="auto"/>
            </w:tcBorders>
            <w:vAlign w:val="center"/>
            <w:hideMark/>
          </w:tcPr>
          <w:p w:rsidR="001071A0" w:rsidRPr="001071A0" w:rsidRDefault="001071A0" w:rsidP="001071A0">
            <w:pPr>
              <w:spacing w:after="0" w:line="240" w:lineRule="auto"/>
              <w:rPr>
                <w:ins w:id="251" w:author="Saseendran, Arun" w:date="2017-05-15T17:13:00Z"/>
                <w:rFonts w:ascii="Calibri" w:eastAsia="Times New Roman" w:hAnsi="Calibri" w:cs="Times New Roman"/>
                <w:color w:val="000000"/>
                <w:sz w:val="18"/>
                <w:szCs w:val="18"/>
                <w:lang w:val="en-US"/>
                <w:rPrChange w:id="252" w:author="Saseendran, Arun" w:date="2017-05-15T17:13:00Z">
                  <w:rPr>
                    <w:ins w:id="253" w:author="Saseendran, Arun" w:date="2017-05-15T17:13:00Z"/>
                  </w:rPr>
                </w:rPrChange>
              </w:rPr>
              <w:pPrChange w:id="254" w:author="Saseendran, Arun" w:date="2017-05-15T17:13:00Z">
                <w:pPr/>
              </w:pPrChange>
            </w:pPr>
          </w:p>
        </w:tc>
        <w:tc>
          <w:tcPr>
            <w:tcW w:w="2205" w:type="dxa"/>
            <w:vMerge/>
            <w:tcBorders>
              <w:top w:val="single" w:sz="8" w:space="0" w:color="auto"/>
              <w:left w:val="single" w:sz="8" w:space="0" w:color="auto"/>
              <w:bottom w:val="single" w:sz="8" w:space="0" w:color="000000"/>
              <w:right w:val="single" w:sz="8" w:space="0" w:color="auto"/>
            </w:tcBorders>
            <w:vAlign w:val="center"/>
            <w:hideMark/>
          </w:tcPr>
          <w:p w:rsidR="001071A0" w:rsidRPr="001071A0" w:rsidRDefault="001071A0" w:rsidP="001071A0">
            <w:pPr>
              <w:spacing w:after="0" w:line="240" w:lineRule="auto"/>
              <w:rPr>
                <w:ins w:id="255" w:author="Saseendran, Arun" w:date="2017-05-15T17:13:00Z"/>
                <w:rFonts w:ascii="Calibri" w:eastAsia="Times New Roman" w:hAnsi="Calibri" w:cs="Times New Roman"/>
                <w:color w:val="000000"/>
                <w:sz w:val="18"/>
                <w:szCs w:val="18"/>
                <w:lang w:val="en-US"/>
                <w:rPrChange w:id="256" w:author="Saseendran, Arun" w:date="2017-05-15T17:13:00Z">
                  <w:rPr>
                    <w:ins w:id="257" w:author="Saseendran, Arun" w:date="2017-05-15T17:13:00Z"/>
                  </w:rPr>
                </w:rPrChange>
              </w:rPr>
              <w:pPrChange w:id="258" w:author="Saseendran, Arun" w:date="2017-05-15T17:13:00Z">
                <w:pPr/>
              </w:pPrChange>
            </w:pPr>
          </w:p>
        </w:tc>
        <w:tc>
          <w:tcPr>
            <w:tcW w:w="219"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259" w:author="Saseendran, Arun" w:date="2017-05-15T17:13:00Z"/>
                <w:rFonts w:ascii="Calibri" w:eastAsia="Times New Roman" w:hAnsi="Calibri" w:cs="Times New Roman"/>
                <w:color w:val="000000"/>
                <w:sz w:val="18"/>
                <w:szCs w:val="18"/>
                <w:lang w:val="en-US"/>
                <w:rPrChange w:id="260" w:author="Saseendran, Arun" w:date="2017-05-15T17:13:00Z">
                  <w:rPr>
                    <w:ins w:id="261" w:author="Saseendran, Arun" w:date="2017-05-15T17:13:00Z"/>
                  </w:rPr>
                </w:rPrChange>
              </w:rPr>
              <w:pPrChange w:id="262" w:author="Saseendran, Arun" w:date="2017-05-15T17:13:00Z">
                <w:pPr>
                  <w:jc w:val="center"/>
                </w:pPr>
              </w:pPrChange>
            </w:pPr>
            <w:ins w:id="263" w:author="Saseendran, Arun" w:date="2017-05-15T17:13:00Z">
              <w:r w:rsidRPr="001071A0">
                <w:rPr>
                  <w:rFonts w:ascii="Calibri" w:eastAsia="Times New Roman" w:hAnsi="Calibri" w:cs="Times New Roman"/>
                  <w:color w:val="000000"/>
                  <w:sz w:val="18"/>
                  <w:szCs w:val="18"/>
                  <w:lang w:val="en-US"/>
                  <w:rPrChange w:id="264" w:author="Saseendran, Arun" w:date="2017-05-15T17:13:00Z">
                    <w:rPr/>
                  </w:rPrChange>
                </w:rPr>
                <w:t>1</w:t>
              </w:r>
            </w:ins>
          </w:p>
        </w:tc>
        <w:tc>
          <w:tcPr>
            <w:tcW w:w="219"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265" w:author="Saseendran, Arun" w:date="2017-05-15T17:13:00Z"/>
                <w:rFonts w:ascii="Calibri" w:eastAsia="Times New Roman" w:hAnsi="Calibri" w:cs="Times New Roman"/>
                <w:color w:val="000000"/>
                <w:sz w:val="18"/>
                <w:szCs w:val="18"/>
                <w:lang w:val="en-US"/>
                <w:rPrChange w:id="266" w:author="Saseendran, Arun" w:date="2017-05-15T17:13:00Z">
                  <w:rPr>
                    <w:ins w:id="267" w:author="Saseendran, Arun" w:date="2017-05-15T17:13:00Z"/>
                  </w:rPr>
                </w:rPrChange>
              </w:rPr>
              <w:pPrChange w:id="268" w:author="Saseendran, Arun" w:date="2017-05-15T17:13:00Z">
                <w:pPr>
                  <w:jc w:val="center"/>
                </w:pPr>
              </w:pPrChange>
            </w:pPr>
            <w:ins w:id="269" w:author="Saseendran, Arun" w:date="2017-05-15T17:13:00Z">
              <w:r w:rsidRPr="001071A0">
                <w:rPr>
                  <w:rFonts w:ascii="Calibri" w:eastAsia="Times New Roman" w:hAnsi="Calibri" w:cs="Times New Roman"/>
                  <w:color w:val="000000"/>
                  <w:sz w:val="18"/>
                  <w:szCs w:val="18"/>
                  <w:lang w:val="en-US"/>
                  <w:rPrChange w:id="270" w:author="Saseendran, Arun" w:date="2017-05-15T17:13:00Z">
                    <w:rPr/>
                  </w:rPrChange>
                </w:rPr>
                <w:t>2</w:t>
              </w:r>
            </w:ins>
          </w:p>
        </w:tc>
        <w:tc>
          <w:tcPr>
            <w:tcW w:w="219"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271" w:author="Saseendran, Arun" w:date="2017-05-15T17:13:00Z"/>
                <w:rFonts w:ascii="Calibri" w:eastAsia="Times New Roman" w:hAnsi="Calibri" w:cs="Times New Roman"/>
                <w:color w:val="000000"/>
                <w:sz w:val="18"/>
                <w:szCs w:val="18"/>
                <w:lang w:val="en-US"/>
                <w:rPrChange w:id="272" w:author="Saseendran, Arun" w:date="2017-05-15T17:13:00Z">
                  <w:rPr>
                    <w:ins w:id="273" w:author="Saseendran, Arun" w:date="2017-05-15T17:13:00Z"/>
                  </w:rPr>
                </w:rPrChange>
              </w:rPr>
              <w:pPrChange w:id="274" w:author="Saseendran, Arun" w:date="2017-05-15T17:13:00Z">
                <w:pPr>
                  <w:jc w:val="center"/>
                </w:pPr>
              </w:pPrChange>
            </w:pPr>
            <w:ins w:id="275" w:author="Saseendran, Arun" w:date="2017-05-15T17:13:00Z">
              <w:r w:rsidRPr="001071A0">
                <w:rPr>
                  <w:rFonts w:ascii="Calibri" w:eastAsia="Times New Roman" w:hAnsi="Calibri" w:cs="Times New Roman"/>
                  <w:color w:val="000000"/>
                  <w:sz w:val="18"/>
                  <w:szCs w:val="18"/>
                  <w:lang w:val="en-US"/>
                  <w:rPrChange w:id="276" w:author="Saseendran, Arun" w:date="2017-05-15T17:13:00Z">
                    <w:rPr/>
                  </w:rPrChange>
                </w:rPr>
                <w:t>3</w:t>
              </w:r>
            </w:ins>
          </w:p>
        </w:tc>
        <w:tc>
          <w:tcPr>
            <w:tcW w:w="218"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277" w:author="Saseendran, Arun" w:date="2017-05-15T17:13:00Z"/>
                <w:rFonts w:ascii="Calibri" w:eastAsia="Times New Roman" w:hAnsi="Calibri" w:cs="Times New Roman"/>
                <w:color w:val="000000"/>
                <w:sz w:val="18"/>
                <w:szCs w:val="18"/>
                <w:lang w:val="en-US"/>
                <w:rPrChange w:id="278" w:author="Saseendran, Arun" w:date="2017-05-15T17:13:00Z">
                  <w:rPr>
                    <w:ins w:id="279" w:author="Saseendran, Arun" w:date="2017-05-15T17:13:00Z"/>
                  </w:rPr>
                </w:rPrChange>
              </w:rPr>
              <w:pPrChange w:id="280" w:author="Saseendran, Arun" w:date="2017-05-15T17:13:00Z">
                <w:pPr>
                  <w:jc w:val="center"/>
                </w:pPr>
              </w:pPrChange>
            </w:pPr>
            <w:ins w:id="281" w:author="Saseendran, Arun" w:date="2017-05-15T17:13:00Z">
              <w:r w:rsidRPr="001071A0">
                <w:rPr>
                  <w:rFonts w:ascii="Calibri" w:eastAsia="Times New Roman" w:hAnsi="Calibri" w:cs="Times New Roman"/>
                  <w:color w:val="000000"/>
                  <w:sz w:val="18"/>
                  <w:szCs w:val="18"/>
                  <w:lang w:val="en-US"/>
                  <w:rPrChange w:id="282" w:author="Saseendran, Arun" w:date="2017-05-15T17:13:00Z">
                    <w:rPr/>
                  </w:rPrChange>
                </w:rPr>
                <w:t>4</w:t>
              </w:r>
            </w:ins>
          </w:p>
        </w:tc>
        <w:tc>
          <w:tcPr>
            <w:tcW w:w="218"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283" w:author="Saseendran, Arun" w:date="2017-05-15T17:13:00Z"/>
                <w:rFonts w:ascii="Calibri" w:eastAsia="Times New Roman" w:hAnsi="Calibri" w:cs="Times New Roman"/>
                <w:color w:val="000000"/>
                <w:sz w:val="18"/>
                <w:szCs w:val="18"/>
                <w:lang w:val="en-US"/>
                <w:rPrChange w:id="284" w:author="Saseendran, Arun" w:date="2017-05-15T17:13:00Z">
                  <w:rPr>
                    <w:ins w:id="285" w:author="Saseendran, Arun" w:date="2017-05-15T17:13:00Z"/>
                  </w:rPr>
                </w:rPrChange>
              </w:rPr>
              <w:pPrChange w:id="286" w:author="Saseendran, Arun" w:date="2017-05-15T17:13:00Z">
                <w:pPr>
                  <w:jc w:val="center"/>
                </w:pPr>
              </w:pPrChange>
            </w:pPr>
            <w:ins w:id="287" w:author="Saseendran, Arun" w:date="2017-05-15T17:13:00Z">
              <w:r w:rsidRPr="001071A0">
                <w:rPr>
                  <w:rFonts w:ascii="Calibri" w:eastAsia="Times New Roman" w:hAnsi="Calibri" w:cs="Times New Roman"/>
                  <w:color w:val="000000"/>
                  <w:sz w:val="18"/>
                  <w:szCs w:val="18"/>
                  <w:lang w:val="en-US"/>
                  <w:rPrChange w:id="288" w:author="Saseendran, Arun" w:date="2017-05-15T17:13:00Z">
                    <w:rPr/>
                  </w:rPrChange>
                </w:rPr>
                <w:t>5</w:t>
              </w:r>
            </w:ins>
          </w:p>
        </w:tc>
        <w:tc>
          <w:tcPr>
            <w:tcW w:w="218"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289" w:author="Saseendran, Arun" w:date="2017-05-15T17:13:00Z"/>
                <w:rFonts w:ascii="Calibri" w:eastAsia="Times New Roman" w:hAnsi="Calibri" w:cs="Times New Roman"/>
                <w:color w:val="000000"/>
                <w:sz w:val="18"/>
                <w:szCs w:val="18"/>
                <w:lang w:val="en-US"/>
                <w:rPrChange w:id="290" w:author="Saseendran, Arun" w:date="2017-05-15T17:13:00Z">
                  <w:rPr>
                    <w:ins w:id="291" w:author="Saseendran, Arun" w:date="2017-05-15T17:13:00Z"/>
                  </w:rPr>
                </w:rPrChange>
              </w:rPr>
              <w:pPrChange w:id="292" w:author="Saseendran, Arun" w:date="2017-05-15T17:13:00Z">
                <w:pPr>
                  <w:jc w:val="center"/>
                </w:pPr>
              </w:pPrChange>
            </w:pPr>
            <w:ins w:id="293" w:author="Saseendran, Arun" w:date="2017-05-15T17:13:00Z">
              <w:r w:rsidRPr="001071A0">
                <w:rPr>
                  <w:rFonts w:ascii="Calibri" w:eastAsia="Times New Roman" w:hAnsi="Calibri" w:cs="Times New Roman"/>
                  <w:color w:val="000000"/>
                  <w:sz w:val="18"/>
                  <w:szCs w:val="18"/>
                  <w:lang w:val="en-US"/>
                  <w:rPrChange w:id="294" w:author="Saseendran, Arun" w:date="2017-05-15T17:13:00Z">
                    <w:rPr/>
                  </w:rPrChange>
                </w:rPr>
                <w:t>6</w:t>
              </w:r>
            </w:ins>
          </w:p>
        </w:tc>
        <w:tc>
          <w:tcPr>
            <w:tcW w:w="218"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295" w:author="Saseendran, Arun" w:date="2017-05-15T17:13:00Z"/>
                <w:rFonts w:ascii="Calibri" w:eastAsia="Times New Roman" w:hAnsi="Calibri" w:cs="Times New Roman"/>
                <w:color w:val="000000"/>
                <w:sz w:val="18"/>
                <w:szCs w:val="18"/>
                <w:lang w:val="en-US"/>
                <w:rPrChange w:id="296" w:author="Saseendran, Arun" w:date="2017-05-15T17:13:00Z">
                  <w:rPr>
                    <w:ins w:id="297" w:author="Saseendran, Arun" w:date="2017-05-15T17:13:00Z"/>
                  </w:rPr>
                </w:rPrChange>
              </w:rPr>
              <w:pPrChange w:id="298" w:author="Saseendran, Arun" w:date="2017-05-15T17:13:00Z">
                <w:pPr>
                  <w:jc w:val="center"/>
                </w:pPr>
              </w:pPrChange>
            </w:pPr>
            <w:ins w:id="299" w:author="Saseendran, Arun" w:date="2017-05-15T17:13:00Z">
              <w:r w:rsidRPr="001071A0">
                <w:rPr>
                  <w:rFonts w:ascii="Calibri" w:eastAsia="Times New Roman" w:hAnsi="Calibri" w:cs="Times New Roman"/>
                  <w:color w:val="000000"/>
                  <w:sz w:val="18"/>
                  <w:szCs w:val="18"/>
                  <w:lang w:val="en-US"/>
                  <w:rPrChange w:id="300" w:author="Saseendran, Arun" w:date="2017-05-15T17:13:00Z">
                    <w:rPr/>
                  </w:rPrChange>
                </w:rPr>
                <w:t>7</w:t>
              </w:r>
            </w:ins>
          </w:p>
        </w:tc>
        <w:tc>
          <w:tcPr>
            <w:tcW w:w="218"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01" w:author="Saseendran, Arun" w:date="2017-05-15T17:13:00Z"/>
                <w:rFonts w:ascii="Calibri" w:eastAsia="Times New Roman" w:hAnsi="Calibri" w:cs="Times New Roman"/>
                <w:color w:val="000000"/>
                <w:sz w:val="18"/>
                <w:szCs w:val="18"/>
                <w:lang w:val="en-US"/>
                <w:rPrChange w:id="302" w:author="Saseendran, Arun" w:date="2017-05-15T17:13:00Z">
                  <w:rPr>
                    <w:ins w:id="303" w:author="Saseendran, Arun" w:date="2017-05-15T17:13:00Z"/>
                  </w:rPr>
                </w:rPrChange>
              </w:rPr>
              <w:pPrChange w:id="304" w:author="Saseendran, Arun" w:date="2017-05-15T17:13:00Z">
                <w:pPr>
                  <w:jc w:val="center"/>
                </w:pPr>
              </w:pPrChange>
            </w:pPr>
            <w:ins w:id="305" w:author="Saseendran, Arun" w:date="2017-05-15T17:13:00Z">
              <w:r w:rsidRPr="001071A0">
                <w:rPr>
                  <w:rFonts w:ascii="Calibri" w:eastAsia="Times New Roman" w:hAnsi="Calibri" w:cs="Times New Roman"/>
                  <w:color w:val="000000"/>
                  <w:sz w:val="18"/>
                  <w:szCs w:val="18"/>
                  <w:lang w:val="en-US"/>
                  <w:rPrChange w:id="306" w:author="Saseendran, Arun" w:date="2017-05-15T17:13:00Z">
                    <w:rPr/>
                  </w:rPrChange>
                </w:rPr>
                <w:t>8</w:t>
              </w:r>
            </w:ins>
          </w:p>
        </w:tc>
        <w:tc>
          <w:tcPr>
            <w:tcW w:w="218"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07" w:author="Saseendran, Arun" w:date="2017-05-15T17:13:00Z"/>
                <w:rFonts w:ascii="Calibri" w:eastAsia="Times New Roman" w:hAnsi="Calibri" w:cs="Times New Roman"/>
                <w:color w:val="000000"/>
                <w:sz w:val="18"/>
                <w:szCs w:val="18"/>
                <w:lang w:val="en-US"/>
                <w:rPrChange w:id="308" w:author="Saseendran, Arun" w:date="2017-05-15T17:13:00Z">
                  <w:rPr>
                    <w:ins w:id="309" w:author="Saseendran, Arun" w:date="2017-05-15T17:13:00Z"/>
                  </w:rPr>
                </w:rPrChange>
              </w:rPr>
              <w:pPrChange w:id="310" w:author="Saseendran, Arun" w:date="2017-05-15T17:13:00Z">
                <w:pPr>
                  <w:jc w:val="center"/>
                </w:pPr>
              </w:pPrChange>
            </w:pPr>
            <w:ins w:id="311" w:author="Saseendran, Arun" w:date="2017-05-15T17:13:00Z">
              <w:r w:rsidRPr="001071A0">
                <w:rPr>
                  <w:rFonts w:ascii="Calibri" w:eastAsia="Times New Roman" w:hAnsi="Calibri" w:cs="Times New Roman"/>
                  <w:color w:val="000000"/>
                  <w:sz w:val="18"/>
                  <w:szCs w:val="18"/>
                  <w:lang w:val="en-US"/>
                  <w:rPrChange w:id="312" w:author="Saseendran, Arun" w:date="2017-05-15T17:13:00Z">
                    <w:rPr/>
                  </w:rPrChange>
                </w:rPr>
                <w:t>9</w:t>
              </w:r>
            </w:ins>
          </w:p>
        </w:tc>
        <w:tc>
          <w:tcPr>
            <w:tcW w:w="381"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13" w:author="Saseendran, Arun" w:date="2017-05-15T17:13:00Z"/>
                <w:rFonts w:ascii="Calibri" w:eastAsia="Times New Roman" w:hAnsi="Calibri" w:cs="Times New Roman"/>
                <w:color w:val="000000"/>
                <w:sz w:val="16"/>
                <w:szCs w:val="18"/>
                <w:lang w:val="en-US"/>
                <w:rPrChange w:id="314" w:author="Saseendran, Arun" w:date="2017-05-15T17:14:00Z">
                  <w:rPr>
                    <w:ins w:id="315" w:author="Saseendran, Arun" w:date="2017-05-15T17:13:00Z"/>
                  </w:rPr>
                </w:rPrChange>
              </w:rPr>
              <w:pPrChange w:id="316" w:author="Saseendran, Arun" w:date="2017-05-15T17:13:00Z">
                <w:pPr>
                  <w:jc w:val="center"/>
                </w:pPr>
              </w:pPrChange>
            </w:pPr>
            <w:ins w:id="317" w:author="Saseendran, Arun" w:date="2017-05-15T17:13:00Z">
              <w:r w:rsidRPr="001071A0">
                <w:rPr>
                  <w:rFonts w:ascii="Calibri" w:eastAsia="Times New Roman" w:hAnsi="Calibri" w:cs="Times New Roman"/>
                  <w:color w:val="000000"/>
                  <w:sz w:val="16"/>
                  <w:szCs w:val="18"/>
                  <w:lang w:val="en-US"/>
                  <w:rPrChange w:id="318" w:author="Saseendran, Arun" w:date="2017-05-15T17:14:00Z">
                    <w:rPr/>
                  </w:rPrChange>
                </w:rPr>
                <w:t>10</w:t>
              </w:r>
            </w:ins>
          </w:p>
        </w:tc>
        <w:tc>
          <w:tcPr>
            <w:tcW w:w="381"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19" w:author="Saseendran, Arun" w:date="2017-05-15T17:13:00Z"/>
                <w:rFonts w:ascii="Calibri" w:eastAsia="Times New Roman" w:hAnsi="Calibri" w:cs="Times New Roman"/>
                <w:color w:val="000000"/>
                <w:sz w:val="16"/>
                <w:szCs w:val="18"/>
                <w:lang w:val="en-US"/>
                <w:rPrChange w:id="320" w:author="Saseendran, Arun" w:date="2017-05-15T17:14:00Z">
                  <w:rPr>
                    <w:ins w:id="321" w:author="Saseendran, Arun" w:date="2017-05-15T17:13:00Z"/>
                  </w:rPr>
                </w:rPrChange>
              </w:rPr>
              <w:pPrChange w:id="322" w:author="Saseendran, Arun" w:date="2017-05-15T17:13:00Z">
                <w:pPr>
                  <w:jc w:val="center"/>
                </w:pPr>
              </w:pPrChange>
            </w:pPr>
            <w:ins w:id="323" w:author="Saseendran, Arun" w:date="2017-05-15T17:13:00Z">
              <w:r w:rsidRPr="001071A0">
                <w:rPr>
                  <w:rFonts w:ascii="Calibri" w:eastAsia="Times New Roman" w:hAnsi="Calibri" w:cs="Times New Roman"/>
                  <w:color w:val="000000"/>
                  <w:sz w:val="16"/>
                  <w:szCs w:val="18"/>
                  <w:lang w:val="en-US"/>
                  <w:rPrChange w:id="324" w:author="Saseendran, Arun" w:date="2017-05-15T17:14:00Z">
                    <w:rPr/>
                  </w:rPrChange>
                </w:rPr>
                <w:t>11</w:t>
              </w:r>
            </w:ins>
          </w:p>
        </w:tc>
        <w:tc>
          <w:tcPr>
            <w:tcW w:w="381"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25" w:author="Saseendran, Arun" w:date="2017-05-15T17:13:00Z"/>
                <w:rFonts w:ascii="Calibri" w:eastAsia="Times New Roman" w:hAnsi="Calibri" w:cs="Times New Roman"/>
                <w:color w:val="000000"/>
                <w:sz w:val="16"/>
                <w:szCs w:val="18"/>
                <w:lang w:val="en-US"/>
                <w:rPrChange w:id="326" w:author="Saseendran, Arun" w:date="2017-05-15T17:14:00Z">
                  <w:rPr>
                    <w:ins w:id="327" w:author="Saseendran, Arun" w:date="2017-05-15T17:13:00Z"/>
                  </w:rPr>
                </w:rPrChange>
              </w:rPr>
              <w:pPrChange w:id="328" w:author="Saseendran, Arun" w:date="2017-05-15T17:13:00Z">
                <w:pPr>
                  <w:jc w:val="center"/>
                </w:pPr>
              </w:pPrChange>
            </w:pPr>
            <w:ins w:id="329" w:author="Saseendran, Arun" w:date="2017-05-15T17:13:00Z">
              <w:r w:rsidRPr="001071A0">
                <w:rPr>
                  <w:rFonts w:ascii="Calibri" w:eastAsia="Times New Roman" w:hAnsi="Calibri" w:cs="Times New Roman"/>
                  <w:color w:val="000000"/>
                  <w:sz w:val="16"/>
                  <w:szCs w:val="18"/>
                  <w:lang w:val="en-US"/>
                  <w:rPrChange w:id="330" w:author="Saseendran, Arun" w:date="2017-05-15T17:14:00Z">
                    <w:rPr/>
                  </w:rPrChange>
                </w:rPr>
                <w:t>12</w:t>
              </w:r>
            </w:ins>
          </w:p>
        </w:tc>
        <w:tc>
          <w:tcPr>
            <w:tcW w:w="381"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31" w:author="Saseendran, Arun" w:date="2017-05-15T17:13:00Z"/>
                <w:rFonts w:ascii="Calibri" w:eastAsia="Times New Roman" w:hAnsi="Calibri" w:cs="Times New Roman"/>
                <w:color w:val="000000"/>
                <w:sz w:val="16"/>
                <w:szCs w:val="18"/>
                <w:lang w:val="en-US"/>
                <w:rPrChange w:id="332" w:author="Saseendran, Arun" w:date="2017-05-15T17:14:00Z">
                  <w:rPr>
                    <w:ins w:id="333" w:author="Saseendran, Arun" w:date="2017-05-15T17:13:00Z"/>
                  </w:rPr>
                </w:rPrChange>
              </w:rPr>
              <w:pPrChange w:id="334" w:author="Saseendran, Arun" w:date="2017-05-15T17:13:00Z">
                <w:pPr>
                  <w:jc w:val="center"/>
                </w:pPr>
              </w:pPrChange>
            </w:pPr>
            <w:ins w:id="335" w:author="Saseendran, Arun" w:date="2017-05-15T17:13:00Z">
              <w:r w:rsidRPr="001071A0">
                <w:rPr>
                  <w:rFonts w:ascii="Calibri" w:eastAsia="Times New Roman" w:hAnsi="Calibri" w:cs="Times New Roman"/>
                  <w:color w:val="000000"/>
                  <w:sz w:val="16"/>
                  <w:szCs w:val="18"/>
                  <w:lang w:val="en-US"/>
                  <w:rPrChange w:id="336" w:author="Saseendran, Arun" w:date="2017-05-15T17:14:00Z">
                    <w:rPr/>
                  </w:rPrChange>
                </w:rPr>
                <w:t>13</w:t>
              </w:r>
            </w:ins>
          </w:p>
        </w:tc>
        <w:tc>
          <w:tcPr>
            <w:tcW w:w="381"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37" w:author="Saseendran, Arun" w:date="2017-05-15T17:13:00Z"/>
                <w:rFonts w:ascii="Calibri" w:eastAsia="Times New Roman" w:hAnsi="Calibri" w:cs="Times New Roman"/>
                <w:color w:val="000000"/>
                <w:sz w:val="16"/>
                <w:szCs w:val="18"/>
                <w:lang w:val="en-US"/>
                <w:rPrChange w:id="338" w:author="Saseendran, Arun" w:date="2017-05-15T17:14:00Z">
                  <w:rPr>
                    <w:ins w:id="339" w:author="Saseendran, Arun" w:date="2017-05-15T17:13:00Z"/>
                  </w:rPr>
                </w:rPrChange>
              </w:rPr>
              <w:pPrChange w:id="340" w:author="Saseendran, Arun" w:date="2017-05-15T17:13:00Z">
                <w:pPr>
                  <w:jc w:val="center"/>
                </w:pPr>
              </w:pPrChange>
            </w:pPr>
            <w:ins w:id="341" w:author="Saseendran, Arun" w:date="2017-05-15T17:13:00Z">
              <w:r w:rsidRPr="001071A0">
                <w:rPr>
                  <w:rFonts w:ascii="Calibri" w:eastAsia="Times New Roman" w:hAnsi="Calibri" w:cs="Times New Roman"/>
                  <w:color w:val="000000"/>
                  <w:sz w:val="16"/>
                  <w:szCs w:val="18"/>
                  <w:lang w:val="en-US"/>
                  <w:rPrChange w:id="342" w:author="Saseendran, Arun" w:date="2017-05-15T17:14:00Z">
                    <w:rPr/>
                  </w:rPrChange>
                </w:rPr>
                <w:t>14</w:t>
              </w:r>
            </w:ins>
          </w:p>
        </w:tc>
        <w:tc>
          <w:tcPr>
            <w:tcW w:w="381"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43" w:author="Saseendran, Arun" w:date="2017-05-15T17:13:00Z"/>
                <w:rFonts w:ascii="Calibri" w:eastAsia="Times New Roman" w:hAnsi="Calibri" w:cs="Times New Roman"/>
                <w:color w:val="000000"/>
                <w:sz w:val="16"/>
                <w:szCs w:val="18"/>
                <w:lang w:val="en-US"/>
                <w:rPrChange w:id="344" w:author="Saseendran, Arun" w:date="2017-05-15T17:14:00Z">
                  <w:rPr>
                    <w:ins w:id="345" w:author="Saseendran, Arun" w:date="2017-05-15T17:13:00Z"/>
                  </w:rPr>
                </w:rPrChange>
              </w:rPr>
              <w:pPrChange w:id="346" w:author="Saseendran, Arun" w:date="2017-05-15T17:13:00Z">
                <w:pPr>
                  <w:jc w:val="center"/>
                </w:pPr>
              </w:pPrChange>
            </w:pPr>
            <w:ins w:id="347" w:author="Saseendran, Arun" w:date="2017-05-15T17:13:00Z">
              <w:r w:rsidRPr="001071A0">
                <w:rPr>
                  <w:rFonts w:ascii="Calibri" w:eastAsia="Times New Roman" w:hAnsi="Calibri" w:cs="Times New Roman"/>
                  <w:color w:val="000000"/>
                  <w:sz w:val="16"/>
                  <w:szCs w:val="18"/>
                  <w:lang w:val="en-US"/>
                  <w:rPrChange w:id="348" w:author="Saseendran, Arun" w:date="2017-05-15T17:14:00Z">
                    <w:rPr/>
                  </w:rPrChange>
                </w:rPr>
                <w:t>15</w:t>
              </w:r>
            </w:ins>
          </w:p>
        </w:tc>
        <w:tc>
          <w:tcPr>
            <w:tcW w:w="381"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49" w:author="Saseendran, Arun" w:date="2017-05-15T17:13:00Z"/>
                <w:rFonts w:ascii="Calibri" w:eastAsia="Times New Roman" w:hAnsi="Calibri" w:cs="Times New Roman"/>
                <w:color w:val="000000"/>
                <w:sz w:val="16"/>
                <w:szCs w:val="18"/>
                <w:lang w:val="en-US"/>
                <w:rPrChange w:id="350" w:author="Saseendran, Arun" w:date="2017-05-15T17:14:00Z">
                  <w:rPr>
                    <w:ins w:id="351" w:author="Saseendran, Arun" w:date="2017-05-15T17:13:00Z"/>
                  </w:rPr>
                </w:rPrChange>
              </w:rPr>
              <w:pPrChange w:id="352" w:author="Saseendran, Arun" w:date="2017-05-15T17:13:00Z">
                <w:pPr>
                  <w:jc w:val="center"/>
                </w:pPr>
              </w:pPrChange>
            </w:pPr>
            <w:ins w:id="353" w:author="Saseendran, Arun" w:date="2017-05-15T17:13:00Z">
              <w:r w:rsidRPr="001071A0">
                <w:rPr>
                  <w:rFonts w:ascii="Calibri" w:eastAsia="Times New Roman" w:hAnsi="Calibri" w:cs="Times New Roman"/>
                  <w:color w:val="000000"/>
                  <w:sz w:val="16"/>
                  <w:szCs w:val="18"/>
                  <w:lang w:val="en-US"/>
                  <w:rPrChange w:id="354" w:author="Saseendran, Arun" w:date="2017-05-15T17:14:00Z">
                    <w:rPr/>
                  </w:rPrChange>
                </w:rPr>
                <w:t>16</w:t>
              </w:r>
            </w:ins>
          </w:p>
        </w:tc>
        <w:tc>
          <w:tcPr>
            <w:tcW w:w="381"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55" w:author="Saseendran, Arun" w:date="2017-05-15T17:13:00Z"/>
                <w:rFonts w:ascii="Calibri" w:eastAsia="Times New Roman" w:hAnsi="Calibri" w:cs="Times New Roman"/>
                <w:color w:val="000000"/>
                <w:sz w:val="16"/>
                <w:szCs w:val="18"/>
                <w:lang w:val="en-US"/>
                <w:rPrChange w:id="356" w:author="Saseendran, Arun" w:date="2017-05-15T17:14:00Z">
                  <w:rPr>
                    <w:ins w:id="357" w:author="Saseendran, Arun" w:date="2017-05-15T17:13:00Z"/>
                  </w:rPr>
                </w:rPrChange>
              </w:rPr>
              <w:pPrChange w:id="358" w:author="Saseendran, Arun" w:date="2017-05-15T17:13:00Z">
                <w:pPr>
                  <w:jc w:val="center"/>
                </w:pPr>
              </w:pPrChange>
            </w:pPr>
            <w:ins w:id="359" w:author="Saseendran, Arun" w:date="2017-05-15T17:13:00Z">
              <w:r w:rsidRPr="001071A0">
                <w:rPr>
                  <w:rFonts w:ascii="Calibri" w:eastAsia="Times New Roman" w:hAnsi="Calibri" w:cs="Times New Roman"/>
                  <w:color w:val="000000"/>
                  <w:sz w:val="16"/>
                  <w:szCs w:val="18"/>
                  <w:lang w:val="en-US"/>
                  <w:rPrChange w:id="360" w:author="Saseendran, Arun" w:date="2017-05-15T17:14:00Z">
                    <w:rPr/>
                  </w:rPrChange>
                </w:rPr>
                <w:t>17</w:t>
              </w:r>
            </w:ins>
          </w:p>
        </w:tc>
        <w:tc>
          <w:tcPr>
            <w:tcW w:w="381"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61" w:author="Saseendran, Arun" w:date="2017-05-15T17:13:00Z"/>
                <w:rFonts w:ascii="Calibri" w:eastAsia="Times New Roman" w:hAnsi="Calibri" w:cs="Times New Roman"/>
                <w:color w:val="000000"/>
                <w:sz w:val="16"/>
                <w:szCs w:val="18"/>
                <w:lang w:val="en-US"/>
                <w:rPrChange w:id="362" w:author="Saseendran, Arun" w:date="2017-05-15T17:14:00Z">
                  <w:rPr>
                    <w:ins w:id="363" w:author="Saseendran, Arun" w:date="2017-05-15T17:13:00Z"/>
                  </w:rPr>
                </w:rPrChange>
              </w:rPr>
              <w:pPrChange w:id="364" w:author="Saseendran, Arun" w:date="2017-05-15T17:13:00Z">
                <w:pPr>
                  <w:jc w:val="center"/>
                </w:pPr>
              </w:pPrChange>
            </w:pPr>
            <w:ins w:id="365" w:author="Saseendran, Arun" w:date="2017-05-15T17:13:00Z">
              <w:r w:rsidRPr="001071A0">
                <w:rPr>
                  <w:rFonts w:ascii="Calibri" w:eastAsia="Times New Roman" w:hAnsi="Calibri" w:cs="Times New Roman"/>
                  <w:color w:val="000000"/>
                  <w:sz w:val="16"/>
                  <w:szCs w:val="18"/>
                  <w:lang w:val="en-US"/>
                  <w:rPrChange w:id="366" w:author="Saseendran, Arun" w:date="2017-05-15T17:14:00Z">
                    <w:rPr/>
                  </w:rPrChange>
                </w:rPr>
                <w:t>18</w:t>
              </w:r>
            </w:ins>
          </w:p>
        </w:tc>
        <w:tc>
          <w:tcPr>
            <w:tcW w:w="381"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67" w:author="Saseendran, Arun" w:date="2017-05-15T17:13:00Z"/>
                <w:rFonts w:ascii="Calibri" w:eastAsia="Times New Roman" w:hAnsi="Calibri" w:cs="Times New Roman"/>
                <w:color w:val="000000"/>
                <w:sz w:val="16"/>
                <w:szCs w:val="18"/>
                <w:lang w:val="en-US"/>
                <w:rPrChange w:id="368" w:author="Saseendran, Arun" w:date="2017-05-15T17:14:00Z">
                  <w:rPr>
                    <w:ins w:id="369" w:author="Saseendran, Arun" w:date="2017-05-15T17:13:00Z"/>
                  </w:rPr>
                </w:rPrChange>
              </w:rPr>
              <w:pPrChange w:id="370" w:author="Saseendran, Arun" w:date="2017-05-15T17:13:00Z">
                <w:pPr>
                  <w:jc w:val="center"/>
                </w:pPr>
              </w:pPrChange>
            </w:pPr>
            <w:ins w:id="371" w:author="Saseendran, Arun" w:date="2017-05-15T17:13:00Z">
              <w:r w:rsidRPr="001071A0">
                <w:rPr>
                  <w:rFonts w:ascii="Calibri" w:eastAsia="Times New Roman" w:hAnsi="Calibri" w:cs="Times New Roman"/>
                  <w:color w:val="000000"/>
                  <w:sz w:val="16"/>
                  <w:szCs w:val="18"/>
                  <w:lang w:val="en-US"/>
                  <w:rPrChange w:id="372" w:author="Saseendran, Arun" w:date="2017-05-15T17:14:00Z">
                    <w:rPr/>
                  </w:rPrChange>
                </w:rPr>
                <w:t>19</w:t>
              </w:r>
            </w:ins>
          </w:p>
        </w:tc>
        <w:tc>
          <w:tcPr>
            <w:tcW w:w="381"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73" w:author="Saseendran, Arun" w:date="2017-05-15T17:13:00Z"/>
                <w:rFonts w:ascii="Calibri" w:eastAsia="Times New Roman" w:hAnsi="Calibri" w:cs="Times New Roman"/>
                <w:color w:val="000000"/>
                <w:sz w:val="16"/>
                <w:szCs w:val="18"/>
                <w:lang w:val="en-US"/>
                <w:rPrChange w:id="374" w:author="Saseendran, Arun" w:date="2017-05-15T17:14:00Z">
                  <w:rPr>
                    <w:ins w:id="375" w:author="Saseendran, Arun" w:date="2017-05-15T17:13:00Z"/>
                  </w:rPr>
                </w:rPrChange>
              </w:rPr>
              <w:pPrChange w:id="376" w:author="Saseendran, Arun" w:date="2017-05-15T17:13:00Z">
                <w:pPr>
                  <w:jc w:val="center"/>
                </w:pPr>
              </w:pPrChange>
            </w:pPr>
            <w:ins w:id="377" w:author="Saseendran, Arun" w:date="2017-05-15T17:13:00Z">
              <w:r w:rsidRPr="001071A0">
                <w:rPr>
                  <w:rFonts w:ascii="Calibri" w:eastAsia="Times New Roman" w:hAnsi="Calibri" w:cs="Times New Roman"/>
                  <w:color w:val="000000"/>
                  <w:sz w:val="16"/>
                  <w:szCs w:val="18"/>
                  <w:lang w:val="en-US"/>
                  <w:rPrChange w:id="378" w:author="Saseendran, Arun" w:date="2017-05-15T17:14:00Z">
                    <w:rPr/>
                  </w:rPrChange>
                </w:rPr>
                <w:t>20</w:t>
              </w:r>
            </w:ins>
          </w:p>
        </w:tc>
        <w:tc>
          <w:tcPr>
            <w:tcW w:w="381"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79" w:author="Saseendran, Arun" w:date="2017-05-15T17:13:00Z"/>
                <w:rFonts w:ascii="Calibri" w:eastAsia="Times New Roman" w:hAnsi="Calibri" w:cs="Times New Roman"/>
                <w:color w:val="000000"/>
                <w:sz w:val="16"/>
                <w:szCs w:val="18"/>
                <w:lang w:val="en-US"/>
                <w:rPrChange w:id="380" w:author="Saseendran, Arun" w:date="2017-05-15T17:14:00Z">
                  <w:rPr>
                    <w:ins w:id="381" w:author="Saseendran, Arun" w:date="2017-05-15T17:13:00Z"/>
                  </w:rPr>
                </w:rPrChange>
              </w:rPr>
              <w:pPrChange w:id="382" w:author="Saseendran, Arun" w:date="2017-05-15T17:13:00Z">
                <w:pPr>
                  <w:jc w:val="center"/>
                </w:pPr>
              </w:pPrChange>
            </w:pPr>
            <w:ins w:id="383" w:author="Saseendran, Arun" w:date="2017-05-15T17:13:00Z">
              <w:r w:rsidRPr="001071A0">
                <w:rPr>
                  <w:rFonts w:ascii="Calibri" w:eastAsia="Times New Roman" w:hAnsi="Calibri" w:cs="Times New Roman"/>
                  <w:color w:val="000000"/>
                  <w:sz w:val="16"/>
                  <w:szCs w:val="18"/>
                  <w:lang w:val="en-US"/>
                  <w:rPrChange w:id="384" w:author="Saseendran, Arun" w:date="2017-05-15T17:14:00Z">
                    <w:rPr/>
                  </w:rPrChange>
                </w:rPr>
                <w:t>21</w:t>
              </w:r>
            </w:ins>
          </w:p>
        </w:tc>
        <w:tc>
          <w:tcPr>
            <w:tcW w:w="381"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85" w:author="Saseendran, Arun" w:date="2017-05-15T17:13:00Z"/>
                <w:rFonts w:ascii="Calibri" w:eastAsia="Times New Roman" w:hAnsi="Calibri" w:cs="Times New Roman"/>
                <w:color w:val="000000"/>
                <w:sz w:val="16"/>
                <w:szCs w:val="18"/>
                <w:lang w:val="en-US"/>
                <w:rPrChange w:id="386" w:author="Saseendran, Arun" w:date="2017-05-15T17:14:00Z">
                  <w:rPr>
                    <w:ins w:id="387" w:author="Saseendran, Arun" w:date="2017-05-15T17:13:00Z"/>
                  </w:rPr>
                </w:rPrChange>
              </w:rPr>
              <w:pPrChange w:id="388" w:author="Saseendran, Arun" w:date="2017-05-15T17:13:00Z">
                <w:pPr>
                  <w:jc w:val="center"/>
                </w:pPr>
              </w:pPrChange>
            </w:pPr>
            <w:ins w:id="389" w:author="Saseendran, Arun" w:date="2017-05-15T17:13:00Z">
              <w:r w:rsidRPr="001071A0">
                <w:rPr>
                  <w:rFonts w:ascii="Calibri" w:eastAsia="Times New Roman" w:hAnsi="Calibri" w:cs="Times New Roman"/>
                  <w:color w:val="000000"/>
                  <w:sz w:val="16"/>
                  <w:szCs w:val="18"/>
                  <w:lang w:val="en-US"/>
                  <w:rPrChange w:id="390" w:author="Saseendran, Arun" w:date="2017-05-15T17:14:00Z">
                    <w:rPr/>
                  </w:rPrChange>
                </w:rPr>
                <w:t>22</w:t>
              </w:r>
            </w:ins>
          </w:p>
        </w:tc>
        <w:tc>
          <w:tcPr>
            <w:tcW w:w="381" w:type="dxa"/>
            <w:tcBorders>
              <w:top w:val="nil"/>
              <w:left w:val="single" w:sz="8" w:space="0" w:color="auto"/>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91" w:author="Saseendran, Arun" w:date="2017-05-15T17:13:00Z"/>
                <w:rFonts w:ascii="Calibri" w:eastAsia="Times New Roman" w:hAnsi="Calibri" w:cs="Times New Roman"/>
                <w:color w:val="000000"/>
                <w:sz w:val="16"/>
                <w:szCs w:val="18"/>
                <w:lang w:val="en-US"/>
                <w:rPrChange w:id="392" w:author="Saseendran, Arun" w:date="2017-05-15T17:14:00Z">
                  <w:rPr>
                    <w:ins w:id="393" w:author="Saseendran, Arun" w:date="2017-05-15T17:13:00Z"/>
                  </w:rPr>
                </w:rPrChange>
              </w:rPr>
              <w:pPrChange w:id="394" w:author="Saseendran, Arun" w:date="2017-05-15T17:13:00Z">
                <w:pPr>
                  <w:jc w:val="center"/>
                </w:pPr>
              </w:pPrChange>
            </w:pPr>
            <w:ins w:id="395" w:author="Saseendran, Arun" w:date="2017-05-15T17:13:00Z">
              <w:r w:rsidRPr="001071A0">
                <w:rPr>
                  <w:rFonts w:ascii="Calibri" w:eastAsia="Times New Roman" w:hAnsi="Calibri" w:cs="Times New Roman"/>
                  <w:color w:val="000000"/>
                  <w:sz w:val="16"/>
                  <w:szCs w:val="18"/>
                  <w:lang w:val="en-US"/>
                  <w:rPrChange w:id="396" w:author="Saseendran, Arun" w:date="2017-05-15T17:14:00Z">
                    <w:rPr/>
                  </w:rPrChange>
                </w:rPr>
                <w:t>23</w:t>
              </w:r>
            </w:ins>
          </w:p>
        </w:tc>
        <w:tc>
          <w:tcPr>
            <w:tcW w:w="381" w:type="dxa"/>
            <w:tcBorders>
              <w:top w:val="nil"/>
              <w:left w:val="nil"/>
              <w:bottom w:val="single" w:sz="8" w:space="0" w:color="auto"/>
              <w:right w:val="single" w:sz="4" w:space="0" w:color="auto"/>
            </w:tcBorders>
            <w:shd w:val="clear" w:color="auto" w:fill="auto"/>
            <w:noWrap/>
            <w:vAlign w:val="center"/>
            <w:hideMark/>
          </w:tcPr>
          <w:p w:rsidR="001071A0" w:rsidRPr="001071A0" w:rsidRDefault="001071A0" w:rsidP="001071A0">
            <w:pPr>
              <w:spacing w:after="0" w:line="240" w:lineRule="auto"/>
              <w:jc w:val="center"/>
              <w:rPr>
                <w:ins w:id="397" w:author="Saseendran, Arun" w:date="2017-05-15T17:13:00Z"/>
                <w:rFonts w:ascii="Calibri" w:eastAsia="Times New Roman" w:hAnsi="Calibri" w:cs="Times New Roman"/>
                <w:color w:val="000000"/>
                <w:sz w:val="16"/>
                <w:szCs w:val="18"/>
                <w:lang w:val="en-US"/>
                <w:rPrChange w:id="398" w:author="Saseendran, Arun" w:date="2017-05-15T17:14:00Z">
                  <w:rPr>
                    <w:ins w:id="399" w:author="Saseendran, Arun" w:date="2017-05-15T17:13:00Z"/>
                  </w:rPr>
                </w:rPrChange>
              </w:rPr>
              <w:pPrChange w:id="400" w:author="Saseendran, Arun" w:date="2017-05-15T17:13:00Z">
                <w:pPr>
                  <w:jc w:val="center"/>
                </w:pPr>
              </w:pPrChange>
            </w:pPr>
            <w:ins w:id="401" w:author="Saseendran, Arun" w:date="2017-05-15T17:13:00Z">
              <w:r w:rsidRPr="001071A0">
                <w:rPr>
                  <w:rFonts w:ascii="Calibri" w:eastAsia="Times New Roman" w:hAnsi="Calibri" w:cs="Times New Roman"/>
                  <w:color w:val="000000"/>
                  <w:sz w:val="16"/>
                  <w:szCs w:val="18"/>
                  <w:lang w:val="en-US"/>
                  <w:rPrChange w:id="402" w:author="Saseendran, Arun" w:date="2017-05-15T17:14:00Z">
                    <w:rPr/>
                  </w:rPrChange>
                </w:rPr>
                <w:t>24</w:t>
              </w:r>
            </w:ins>
          </w:p>
        </w:tc>
      </w:tr>
      <w:tr w:rsidR="001071A0" w:rsidRPr="001071A0" w:rsidTr="001071A0">
        <w:trPr>
          <w:trHeight w:val="240"/>
          <w:ins w:id="403"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404" w:author="Saseendran, Arun" w:date="2017-05-15T17:13:00Z"/>
                <w:rFonts w:ascii="Calibri" w:eastAsia="Times New Roman" w:hAnsi="Calibri" w:cs="Times New Roman"/>
                <w:color w:val="000000"/>
                <w:sz w:val="18"/>
                <w:szCs w:val="18"/>
                <w:lang w:val="en-US"/>
                <w:rPrChange w:id="405" w:author="Saseendran, Arun" w:date="2017-05-15T17:13:00Z">
                  <w:rPr>
                    <w:ins w:id="406" w:author="Saseendran, Arun" w:date="2017-05-15T17:13:00Z"/>
                  </w:rPr>
                </w:rPrChange>
              </w:rPr>
              <w:pPrChange w:id="407" w:author="Saseendran, Arun" w:date="2017-05-15T17:13:00Z">
                <w:pPr>
                  <w:jc w:val="right"/>
                </w:pPr>
              </w:pPrChange>
            </w:pPr>
            <w:ins w:id="408" w:author="Saseendran, Arun" w:date="2017-05-15T17:13:00Z">
              <w:r w:rsidRPr="001071A0">
                <w:rPr>
                  <w:rFonts w:ascii="Calibri" w:eastAsia="Times New Roman" w:hAnsi="Calibri" w:cs="Times New Roman"/>
                  <w:color w:val="000000"/>
                  <w:sz w:val="18"/>
                  <w:szCs w:val="18"/>
                  <w:lang w:val="en-US"/>
                  <w:rPrChange w:id="409" w:author="Saseendran, Arun" w:date="2017-05-15T17:13:00Z">
                    <w:rPr/>
                  </w:rPrChange>
                </w:rPr>
                <w:t>1</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410" w:author="Saseendran, Arun" w:date="2017-05-15T17:13:00Z"/>
                <w:rFonts w:ascii="Calibri" w:eastAsia="Times New Roman" w:hAnsi="Calibri" w:cs="Times New Roman"/>
                <w:color w:val="000000"/>
                <w:sz w:val="18"/>
                <w:szCs w:val="18"/>
                <w:lang w:val="en-US"/>
                <w:rPrChange w:id="411" w:author="Saseendran, Arun" w:date="2017-05-15T17:13:00Z">
                  <w:rPr>
                    <w:ins w:id="412" w:author="Saseendran, Arun" w:date="2017-05-15T17:13:00Z"/>
                  </w:rPr>
                </w:rPrChange>
              </w:rPr>
              <w:pPrChange w:id="413" w:author="Saseendran, Arun" w:date="2017-05-15T17:13:00Z">
                <w:pPr/>
              </w:pPrChange>
            </w:pPr>
            <w:ins w:id="414" w:author="Saseendran, Arun" w:date="2017-05-15T17:13:00Z">
              <w:r w:rsidRPr="001071A0">
                <w:rPr>
                  <w:rFonts w:ascii="Calibri" w:eastAsia="Times New Roman" w:hAnsi="Calibri" w:cs="Times New Roman"/>
                  <w:color w:val="000000"/>
                  <w:sz w:val="18"/>
                  <w:szCs w:val="18"/>
                  <w:lang w:val="en-US"/>
                  <w:rPrChange w:id="415" w:author="Saseendran, Arun" w:date="2017-05-15T17:13:00Z">
                    <w:rPr/>
                  </w:rPrChange>
                </w:rPr>
                <w:t>Existing System Study</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416" w:author="Saseendran, Arun" w:date="2017-05-15T17:13:00Z"/>
                <w:rFonts w:ascii="Calibri" w:eastAsia="Times New Roman" w:hAnsi="Calibri" w:cs="Times New Roman"/>
                <w:color w:val="000000"/>
                <w:sz w:val="18"/>
                <w:szCs w:val="18"/>
                <w:lang w:val="en-US"/>
                <w:rPrChange w:id="417" w:author="Saseendran, Arun" w:date="2017-05-15T17:13:00Z">
                  <w:rPr>
                    <w:ins w:id="418" w:author="Saseendran, Arun" w:date="2017-05-15T17:13:00Z"/>
                  </w:rPr>
                </w:rPrChange>
              </w:rPr>
              <w:pPrChange w:id="419" w:author="Saseendran, Arun" w:date="2017-05-15T17:13:00Z">
                <w:pPr/>
              </w:pPrChange>
            </w:pPr>
            <w:ins w:id="420" w:author="Saseendran, Arun" w:date="2017-05-15T17:13:00Z">
              <w:r w:rsidRPr="001071A0">
                <w:rPr>
                  <w:rFonts w:ascii="Calibri" w:eastAsia="Times New Roman" w:hAnsi="Calibri" w:cs="Times New Roman"/>
                  <w:color w:val="000000"/>
                  <w:sz w:val="18"/>
                  <w:szCs w:val="18"/>
                  <w:lang w:val="en-US"/>
                  <w:rPrChange w:id="421" w:author="Saseendran, Arun" w:date="2017-05-15T17:13:00Z">
                    <w:rPr/>
                  </w:rPrChange>
                </w:rPr>
                <w:t>MEN1, MEN2, TL, M1</w:t>
              </w:r>
            </w:ins>
          </w:p>
        </w:tc>
        <w:tc>
          <w:tcPr>
            <w:tcW w:w="219" w:type="dxa"/>
            <w:tcBorders>
              <w:top w:val="nil"/>
              <w:left w:val="nil"/>
              <w:bottom w:val="single" w:sz="4" w:space="0" w:color="auto"/>
              <w:right w:val="single" w:sz="4" w:space="0" w:color="auto"/>
            </w:tcBorders>
            <w:shd w:val="clear" w:color="000000" w:fill="BDD7EE"/>
            <w:noWrap/>
            <w:vAlign w:val="bottom"/>
            <w:hideMark/>
          </w:tcPr>
          <w:p w:rsidR="001071A0" w:rsidRPr="001071A0" w:rsidRDefault="001071A0" w:rsidP="001071A0">
            <w:pPr>
              <w:spacing w:after="0" w:line="240" w:lineRule="auto"/>
              <w:rPr>
                <w:ins w:id="422" w:author="Saseendran, Arun" w:date="2017-05-15T17:13:00Z"/>
                <w:rFonts w:ascii="Calibri" w:eastAsia="Times New Roman" w:hAnsi="Calibri" w:cs="Times New Roman"/>
                <w:color w:val="000000"/>
                <w:sz w:val="18"/>
                <w:szCs w:val="18"/>
                <w:lang w:val="en-US"/>
                <w:rPrChange w:id="423" w:author="Saseendran, Arun" w:date="2017-05-15T17:13:00Z">
                  <w:rPr>
                    <w:ins w:id="424" w:author="Saseendran, Arun" w:date="2017-05-15T17:13:00Z"/>
                  </w:rPr>
                </w:rPrChange>
              </w:rPr>
              <w:pPrChange w:id="425" w:author="Saseendran, Arun" w:date="2017-05-15T17:13:00Z">
                <w:pPr/>
              </w:pPrChange>
            </w:pPr>
            <w:ins w:id="426" w:author="Saseendran, Arun" w:date="2017-05-15T17:13:00Z">
              <w:r w:rsidRPr="001071A0">
                <w:rPr>
                  <w:rFonts w:ascii="Calibri" w:eastAsia="Times New Roman" w:hAnsi="Calibri" w:cs="Times New Roman"/>
                  <w:color w:val="000000"/>
                  <w:sz w:val="18"/>
                  <w:szCs w:val="18"/>
                  <w:lang w:val="en-US"/>
                  <w:rPrChange w:id="427" w:author="Saseendran, Arun" w:date="2017-05-15T17:13:00Z">
                    <w:rPr/>
                  </w:rPrChange>
                </w:rPr>
                <w:t> </w:t>
              </w:r>
            </w:ins>
          </w:p>
        </w:tc>
        <w:tc>
          <w:tcPr>
            <w:tcW w:w="219" w:type="dxa"/>
            <w:tcBorders>
              <w:top w:val="nil"/>
              <w:left w:val="nil"/>
              <w:bottom w:val="single" w:sz="4" w:space="0" w:color="auto"/>
              <w:right w:val="single" w:sz="4" w:space="0" w:color="auto"/>
            </w:tcBorders>
            <w:shd w:val="clear" w:color="000000" w:fill="BDD7EE"/>
            <w:noWrap/>
            <w:vAlign w:val="bottom"/>
            <w:hideMark/>
          </w:tcPr>
          <w:p w:rsidR="001071A0" w:rsidRPr="001071A0" w:rsidRDefault="001071A0" w:rsidP="001071A0">
            <w:pPr>
              <w:spacing w:after="0" w:line="240" w:lineRule="auto"/>
              <w:rPr>
                <w:ins w:id="428" w:author="Saseendran, Arun" w:date="2017-05-15T17:13:00Z"/>
                <w:rFonts w:ascii="Calibri" w:eastAsia="Times New Roman" w:hAnsi="Calibri" w:cs="Times New Roman"/>
                <w:color w:val="000000"/>
                <w:sz w:val="18"/>
                <w:szCs w:val="18"/>
                <w:lang w:val="en-US"/>
                <w:rPrChange w:id="429" w:author="Saseendran, Arun" w:date="2017-05-15T17:13:00Z">
                  <w:rPr>
                    <w:ins w:id="430" w:author="Saseendran, Arun" w:date="2017-05-15T17:13:00Z"/>
                  </w:rPr>
                </w:rPrChange>
              </w:rPr>
              <w:pPrChange w:id="431" w:author="Saseendran, Arun" w:date="2017-05-15T17:13:00Z">
                <w:pPr/>
              </w:pPrChange>
            </w:pPr>
            <w:ins w:id="432" w:author="Saseendran, Arun" w:date="2017-05-15T17:13:00Z">
              <w:r w:rsidRPr="001071A0">
                <w:rPr>
                  <w:rFonts w:ascii="Calibri" w:eastAsia="Times New Roman" w:hAnsi="Calibri" w:cs="Times New Roman"/>
                  <w:color w:val="000000"/>
                  <w:sz w:val="18"/>
                  <w:szCs w:val="18"/>
                  <w:lang w:val="en-US"/>
                  <w:rPrChange w:id="433"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434" w:author="Saseendran, Arun" w:date="2017-05-15T17:13:00Z"/>
                <w:rFonts w:ascii="Calibri" w:eastAsia="Times New Roman" w:hAnsi="Calibri" w:cs="Times New Roman"/>
                <w:color w:val="000000"/>
                <w:sz w:val="18"/>
                <w:szCs w:val="18"/>
                <w:lang w:val="en-US"/>
                <w:rPrChange w:id="435" w:author="Saseendran, Arun" w:date="2017-05-15T17:13:00Z">
                  <w:rPr>
                    <w:ins w:id="436" w:author="Saseendran, Arun" w:date="2017-05-15T17:13:00Z"/>
                  </w:rPr>
                </w:rPrChange>
              </w:rPr>
              <w:pPrChange w:id="437" w:author="Saseendran, Arun" w:date="2017-05-15T17:13:00Z">
                <w:pPr/>
              </w:pPrChange>
            </w:pPr>
            <w:ins w:id="438" w:author="Saseendran, Arun" w:date="2017-05-15T17:13:00Z">
              <w:r w:rsidRPr="001071A0">
                <w:rPr>
                  <w:rFonts w:ascii="Calibri" w:eastAsia="Times New Roman" w:hAnsi="Calibri" w:cs="Times New Roman"/>
                  <w:color w:val="000000"/>
                  <w:sz w:val="18"/>
                  <w:szCs w:val="18"/>
                  <w:lang w:val="en-US"/>
                  <w:rPrChange w:id="439"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440" w:author="Saseendran, Arun" w:date="2017-05-15T17:13:00Z"/>
                <w:rFonts w:ascii="Calibri" w:eastAsia="Times New Roman" w:hAnsi="Calibri" w:cs="Times New Roman"/>
                <w:color w:val="000000"/>
                <w:sz w:val="18"/>
                <w:szCs w:val="18"/>
                <w:lang w:val="en-US"/>
                <w:rPrChange w:id="441" w:author="Saseendran, Arun" w:date="2017-05-15T17:13:00Z">
                  <w:rPr>
                    <w:ins w:id="442" w:author="Saseendran, Arun" w:date="2017-05-15T17:13:00Z"/>
                  </w:rPr>
                </w:rPrChange>
              </w:rPr>
              <w:pPrChange w:id="443" w:author="Saseendran, Arun" w:date="2017-05-15T17:13:00Z">
                <w:pPr/>
              </w:pPrChange>
            </w:pPr>
            <w:ins w:id="444" w:author="Saseendran, Arun" w:date="2017-05-15T17:13:00Z">
              <w:r w:rsidRPr="001071A0">
                <w:rPr>
                  <w:rFonts w:ascii="Calibri" w:eastAsia="Times New Roman" w:hAnsi="Calibri" w:cs="Times New Roman"/>
                  <w:color w:val="000000"/>
                  <w:sz w:val="18"/>
                  <w:szCs w:val="18"/>
                  <w:lang w:val="en-US"/>
                  <w:rPrChange w:id="445"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446" w:author="Saseendran, Arun" w:date="2017-05-15T17:13:00Z"/>
                <w:rFonts w:ascii="Calibri" w:eastAsia="Times New Roman" w:hAnsi="Calibri" w:cs="Times New Roman"/>
                <w:color w:val="000000"/>
                <w:sz w:val="18"/>
                <w:szCs w:val="18"/>
                <w:lang w:val="en-US"/>
                <w:rPrChange w:id="447" w:author="Saseendran, Arun" w:date="2017-05-15T17:13:00Z">
                  <w:rPr>
                    <w:ins w:id="448" w:author="Saseendran, Arun" w:date="2017-05-15T17:13:00Z"/>
                  </w:rPr>
                </w:rPrChange>
              </w:rPr>
              <w:pPrChange w:id="449" w:author="Saseendran, Arun" w:date="2017-05-15T17:13:00Z">
                <w:pPr/>
              </w:pPrChange>
            </w:pPr>
            <w:ins w:id="450" w:author="Saseendran, Arun" w:date="2017-05-15T17:13:00Z">
              <w:r w:rsidRPr="001071A0">
                <w:rPr>
                  <w:rFonts w:ascii="Calibri" w:eastAsia="Times New Roman" w:hAnsi="Calibri" w:cs="Times New Roman"/>
                  <w:color w:val="000000"/>
                  <w:sz w:val="18"/>
                  <w:szCs w:val="18"/>
                  <w:lang w:val="en-US"/>
                  <w:rPrChange w:id="451"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452" w:author="Saseendran, Arun" w:date="2017-05-15T17:13:00Z"/>
                <w:rFonts w:ascii="Calibri" w:eastAsia="Times New Roman" w:hAnsi="Calibri" w:cs="Times New Roman"/>
                <w:color w:val="000000"/>
                <w:sz w:val="18"/>
                <w:szCs w:val="18"/>
                <w:lang w:val="en-US"/>
                <w:rPrChange w:id="453" w:author="Saseendran, Arun" w:date="2017-05-15T17:13:00Z">
                  <w:rPr>
                    <w:ins w:id="454" w:author="Saseendran, Arun" w:date="2017-05-15T17:13:00Z"/>
                  </w:rPr>
                </w:rPrChange>
              </w:rPr>
              <w:pPrChange w:id="455" w:author="Saseendran, Arun" w:date="2017-05-15T17:13:00Z">
                <w:pPr/>
              </w:pPrChange>
            </w:pPr>
            <w:ins w:id="456" w:author="Saseendran, Arun" w:date="2017-05-15T17:13:00Z">
              <w:r w:rsidRPr="001071A0">
                <w:rPr>
                  <w:rFonts w:ascii="Calibri" w:eastAsia="Times New Roman" w:hAnsi="Calibri" w:cs="Times New Roman"/>
                  <w:color w:val="000000"/>
                  <w:sz w:val="18"/>
                  <w:szCs w:val="18"/>
                  <w:lang w:val="en-US"/>
                  <w:rPrChange w:id="457"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458" w:author="Saseendran, Arun" w:date="2017-05-15T17:13:00Z"/>
                <w:rFonts w:ascii="Calibri" w:eastAsia="Times New Roman" w:hAnsi="Calibri" w:cs="Times New Roman"/>
                <w:color w:val="000000"/>
                <w:sz w:val="18"/>
                <w:szCs w:val="18"/>
                <w:lang w:val="en-US"/>
                <w:rPrChange w:id="459" w:author="Saseendran, Arun" w:date="2017-05-15T17:13:00Z">
                  <w:rPr>
                    <w:ins w:id="460" w:author="Saseendran, Arun" w:date="2017-05-15T17:13:00Z"/>
                  </w:rPr>
                </w:rPrChange>
              </w:rPr>
              <w:pPrChange w:id="461" w:author="Saseendran, Arun" w:date="2017-05-15T17:13:00Z">
                <w:pPr/>
              </w:pPrChange>
            </w:pPr>
            <w:ins w:id="462" w:author="Saseendran, Arun" w:date="2017-05-15T17:13:00Z">
              <w:r w:rsidRPr="001071A0">
                <w:rPr>
                  <w:rFonts w:ascii="Calibri" w:eastAsia="Times New Roman" w:hAnsi="Calibri" w:cs="Times New Roman"/>
                  <w:color w:val="000000"/>
                  <w:sz w:val="18"/>
                  <w:szCs w:val="18"/>
                  <w:lang w:val="en-US"/>
                  <w:rPrChange w:id="463"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464" w:author="Saseendran, Arun" w:date="2017-05-15T17:13:00Z"/>
                <w:rFonts w:ascii="Calibri" w:eastAsia="Times New Roman" w:hAnsi="Calibri" w:cs="Times New Roman"/>
                <w:color w:val="000000"/>
                <w:sz w:val="18"/>
                <w:szCs w:val="18"/>
                <w:lang w:val="en-US"/>
                <w:rPrChange w:id="465" w:author="Saseendran, Arun" w:date="2017-05-15T17:13:00Z">
                  <w:rPr>
                    <w:ins w:id="466" w:author="Saseendran, Arun" w:date="2017-05-15T17:13:00Z"/>
                  </w:rPr>
                </w:rPrChange>
              </w:rPr>
              <w:pPrChange w:id="467" w:author="Saseendran, Arun" w:date="2017-05-15T17:13:00Z">
                <w:pPr/>
              </w:pPrChange>
            </w:pPr>
            <w:ins w:id="468" w:author="Saseendran, Arun" w:date="2017-05-15T17:13:00Z">
              <w:r w:rsidRPr="001071A0">
                <w:rPr>
                  <w:rFonts w:ascii="Calibri" w:eastAsia="Times New Roman" w:hAnsi="Calibri" w:cs="Times New Roman"/>
                  <w:color w:val="000000"/>
                  <w:sz w:val="18"/>
                  <w:szCs w:val="18"/>
                  <w:lang w:val="en-US"/>
                  <w:rPrChange w:id="469"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470" w:author="Saseendran, Arun" w:date="2017-05-15T17:13:00Z"/>
                <w:rFonts w:ascii="Calibri" w:eastAsia="Times New Roman" w:hAnsi="Calibri" w:cs="Times New Roman"/>
                <w:color w:val="000000"/>
                <w:sz w:val="18"/>
                <w:szCs w:val="18"/>
                <w:lang w:val="en-US"/>
                <w:rPrChange w:id="471" w:author="Saseendran, Arun" w:date="2017-05-15T17:13:00Z">
                  <w:rPr>
                    <w:ins w:id="472" w:author="Saseendran, Arun" w:date="2017-05-15T17:13:00Z"/>
                  </w:rPr>
                </w:rPrChange>
              </w:rPr>
              <w:pPrChange w:id="473" w:author="Saseendran, Arun" w:date="2017-05-15T17:13:00Z">
                <w:pPr/>
              </w:pPrChange>
            </w:pPr>
            <w:ins w:id="474" w:author="Saseendran, Arun" w:date="2017-05-15T17:13:00Z">
              <w:r w:rsidRPr="001071A0">
                <w:rPr>
                  <w:rFonts w:ascii="Calibri" w:eastAsia="Times New Roman" w:hAnsi="Calibri" w:cs="Times New Roman"/>
                  <w:color w:val="000000"/>
                  <w:sz w:val="18"/>
                  <w:szCs w:val="18"/>
                  <w:lang w:val="en-US"/>
                  <w:rPrChange w:id="47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476" w:author="Saseendran, Arun" w:date="2017-05-15T17:13:00Z"/>
                <w:rFonts w:ascii="Calibri" w:eastAsia="Times New Roman" w:hAnsi="Calibri" w:cs="Times New Roman"/>
                <w:color w:val="000000"/>
                <w:sz w:val="18"/>
                <w:szCs w:val="18"/>
                <w:lang w:val="en-US"/>
                <w:rPrChange w:id="477" w:author="Saseendran, Arun" w:date="2017-05-15T17:13:00Z">
                  <w:rPr>
                    <w:ins w:id="478" w:author="Saseendran, Arun" w:date="2017-05-15T17:13:00Z"/>
                  </w:rPr>
                </w:rPrChange>
              </w:rPr>
              <w:pPrChange w:id="479" w:author="Saseendran, Arun" w:date="2017-05-15T17:13:00Z">
                <w:pPr/>
              </w:pPrChange>
            </w:pPr>
            <w:ins w:id="480" w:author="Saseendran, Arun" w:date="2017-05-15T17:13:00Z">
              <w:r w:rsidRPr="001071A0">
                <w:rPr>
                  <w:rFonts w:ascii="Calibri" w:eastAsia="Times New Roman" w:hAnsi="Calibri" w:cs="Times New Roman"/>
                  <w:color w:val="000000"/>
                  <w:sz w:val="18"/>
                  <w:szCs w:val="18"/>
                  <w:lang w:val="en-US"/>
                  <w:rPrChange w:id="48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482" w:author="Saseendran, Arun" w:date="2017-05-15T17:13:00Z"/>
                <w:rFonts w:ascii="Calibri" w:eastAsia="Times New Roman" w:hAnsi="Calibri" w:cs="Times New Roman"/>
                <w:color w:val="000000"/>
                <w:sz w:val="18"/>
                <w:szCs w:val="18"/>
                <w:lang w:val="en-US"/>
                <w:rPrChange w:id="483" w:author="Saseendran, Arun" w:date="2017-05-15T17:13:00Z">
                  <w:rPr>
                    <w:ins w:id="484" w:author="Saseendran, Arun" w:date="2017-05-15T17:13:00Z"/>
                  </w:rPr>
                </w:rPrChange>
              </w:rPr>
              <w:pPrChange w:id="485" w:author="Saseendran, Arun" w:date="2017-05-15T17:13:00Z">
                <w:pPr/>
              </w:pPrChange>
            </w:pPr>
            <w:ins w:id="486" w:author="Saseendran, Arun" w:date="2017-05-15T17:13:00Z">
              <w:r w:rsidRPr="001071A0">
                <w:rPr>
                  <w:rFonts w:ascii="Calibri" w:eastAsia="Times New Roman" w:hAnsi="Calibri" w:cs="Times New Roman"/>
                  <w:color w:val="000000"/>
                  <w:sz w:val="18"/>
                  <w:szCs w:val="18"/>
                  <w:lang w:val="en-US"/>
                  <w:rPrChange w:id="48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488" w:author="Saseendran, Arun" w:date="2017-05-15T17:13:00Z"/>
                <w:rFonts w:ascii="Calibri" w:eastAsia="Times New Roman" w:hAnsi="Calibri" w:cs="Times New Roman"/>
                <w:color w:val="000000"/>
                <w:sz w:val="18"/>
                <w:szCs w:val="18"/>
                <w:lang w:val="en-US"/>
                <w:rPrChange w:id="489" w:author="Saseendran, Arun" w:date="2017-05-15T17:13:00Z">
                  <w:rPr>
                    <w:ins w:id="490" w:author="Saseendran, Arun" w:date="2017-05-15T17:13:00Z"/>
                  </w:rPr>
                </w:rPrChange>
              </w:rPr>
              <w:pPrChange w:id="491" w:author="Saseendran, Arun" w:date="2017-05-15T17:13:00Z">
                <w:pPr/>
              </w:pPrChange>
            </w:pPr>
            <w:ins w:id="492" w:author="Saseendran, Arun" w:date="2017-05-15T17:13:00Z">
              <w:r w:rsidRPr="001071A0">
                <w:rPr>
                  <w:rFonts w:ascii="Calibri" w:eastAsia="Times New Roman" w:hAnsi="Calibri" w:cs="Times New Roman"/>
                  <w:color w:val="000000"/>
                  <w:sz w:val="18"/>
                  <w:szCs w:val="18"/>
                  <w:lang w:val="en-US"/>
                  <w:rPrChange w:id="49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494" w:author="Saseendran, Arun" w:date="2017-05-15T17:13:00Z"/>
                <w:rFonts w:ascii="Calibri" w:eastAsia="Times New Roman" w:hAnsi="Calibri" w:cs="Times New Roman"/>
                <w:color w:val="000000"/>
                <w:sz w:val="18"/>
                <w:szCs w:val="18"/>
                <w:lang w:val="en-US"/>
                <w:rPrChange w:id="495" w:author="Saseendran, Arun" w:date="2017-05-15T17:13:00Z">
                  <w:rPr>
                    <w:ins w:id="496" w:author="Saseendran, Arun" w:date="2017-05-15T17:13:00Z"/>
                  </w:rPr>
                </w:rPrChange>
              </w:rPr>
              <w:pPrChange w:id="497" w:author="Saseendran, Arun" w:date="2017-05-15T17:13:00Z">
                <w:pPr/>
              </w:pPrChange>
            </w:pPr>
            <w:ins w:id="498" w:author="Saseendran, Arun" w:date="2017-05-15T17:13:00Z">
              <w:r w:rsidRPr="001071A0">
                <w:rPr>
                  <w:rFonts w:ascii="Calibri" w:eastAsia="Times New Roman" w:hAnsi="Calibri" w:cs="Times New Roman"/>
                  <w:color w:val="000000"/>
                  <w:sz w:val="18"/>
                  <w:szCs w:val="18"/>
                  <w:lang w:val="en-US"/>
                  <w:rPrChange w:id="49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00" w:author="Saseendran, Arun" w:date="2017-05-15T17:13:00Z"/>
                <w:rFonts w:ascii="Calibri" w:eastAsia="Times New Roman" w:hAnsi="Calibri" w:cs="Times New Roman"/>
                <w:color w:val="000000"/>
                <w:sz w:val="18"/>
                <w:szCs w:val="18"/>
                <w:lang w:val="en-US"/>
                <w:rPrChange w:id="501" w:author="Saseendran, Arun" w:date="2017-05-15T17:13:00Z">
                  <w:rPr>
                    <w:ins w:id="502" w:author="Saseendran, Arun" w:date="2017-05-15T17:13:00Z"/>
                  </w:rPr>
                </w:rPrChange>
              </w:rPr>
              <w:pPrChange w:id="503" w:author="Saseendran, Arun" w:date="2017-05-15T17:13:00Z">
                <w:pPr/>
              </w:pPrChange>
            </w:pPr>
            <w:ins w:id="504" w:author="Saseendran, Arun" w:date="2017-05-15T17:13:00Z">
              <w:r w:rsidRPr="001071A0">
                <w:rPr>
                  <w:rFonts w:ascii="Calibri" w:eastAsia="Times New Roman" w:hAnsi="Calibri" w:cs="Times New Roman"/>
                  <w:color w:val="000000"/>
                  <w:sz w:val="18"/>
                  <w:szCs w:val="18"/>
                  <w:lang w:val="en-US"/>
                  <w:rPrChange w:id="50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06" w:author="Saseendran, Arun" w:date="2017-05-15T17:13:00Z"/>
                <w:rFonts w:ascii="Calibri" w:eastAsia="Times New Roman" w:hAnsi="Calibri" w:cs="Times New Roman"/>
                <w:color w:val="000000"/>
                <w:sz w:val="18"/>
                <w:szCs w:val="18"/>
                <w:lang w:val="en-US"/>
                <w:rPrChange w:id="507" w:author="Saseendran, Arun" w:date="2017-05-15T17:13:00Z">
                  <w:rPr>
                    <w:ins w:id="508" w:author="Saseendran, Arun" w:date="2017-05-15T17:13:00Z"/>
                  </w:rPr>
                </w:rPrChange>
              </w:rPr>
              <w:pPrChange w:id="509" w:author="Saseendran, Arun" w:date="2017-05-15T17:13:00Z">
                <w:pPr/>
              </w:pPrChange>
            </w:pPr>
            <w:ins w:id="510" w:author="Saseendran, Arun" w:date="2017-05-15T17:13:00Z">
              <w:r w:rsidRPr="001071A0">
                <w:rPr>
                  <w:rFonts w:ascii="Calibri" w:eastAsia="Times New Roman" w:hAnsi="Calibri" w:cs="Times New Roman"/>
                  <w:color w:val="000000"/>
                  <w:sz w:val="18"/>
                  <w:szCs w:val="18"/>
                  <w:lang w:val="en-US"/>
                  <w:rPrChange w:id="51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512" w:author="Saseendran, Arun" w:date="2017-05-15T17:13:00Z"/>
                <w:rFonts w:ascii="Calibri" w:eastAsia="Times New Roman" w:hAnsi="Calibri" w:cs="Times New Roman"/>
                <w:color w:val="000000"/>
                <w:sz w:val="18"/>
                <w:szCs w:val="18"/>
                <w:lang w:val="en-US"/>
                <w:rPrChange w:id="513" w:author="Saseendran, Arun" w:date="2017-05-15T17:13:00Z">
                  <w:rPr>
                    <w:ins w:id="514" w:author="Saseendran, Arun" w:date="2017-05-15T17:13:00Z"/>
                  </w:rPr>
                </w:rPrChange>
              </w:rPr>
              <w:pPrChange w:id="515" w:author="Saseendran, Arun" w:date="2017-05-15T17:13:00Z">
                <w:pPr/>
              </w:pPrChange>
            </w:pPr>
            <w:ins w:id="516" w:author="Saseendran, Arun" w:date="2017-05-15T17:13:00Z">
              <w:r w:rsidRPr="001071A0">
                <w:rPr>
                  <w:rFonts w:ascii="Calibri" w:eastAsia="Times New Roman" w:hAnsi="Calibri" w:cs="Times New Roman"/>
                  <w:color w:val="000000"/>
                  <w:sz w:val="18"/>
                  <w:szCs w:val="18"/>
                  <w:lang w:val="en-US"/>
                  <w:rPrChange w:id="51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18" w:author="Saseendran, Arun" w:date="2017-05-15T17:13:00Z"/>
                <w:rFonts w:ascii="Calibri" w:eastAsia="Times New Roman" w:hAnsi="Calibri" w:cs="Times New Roman"/>
                <w:color w:val="000000"/>
                <w:sz w:val="18"/>
                <w:szCs w:val="18"/>
                <w:lang w:val="en-US"/>
                <w:rPrChange w:id="519" w:author="Saseendran, Arun" w:date="2017-05-15T17:13:00Z">
                  <w:rPr>
                    <w:ins w:id="520" w:author="Saseendran, Arun" w:date="2017-05-15T17:13:00Z"/>
                  </w:rPr>
                </w:rPrChange>
              </w:rPr>
              <w:pPrChange w:id="521" w:author="Saseendran, Arun" w:date="2017-05-15T17:13:00Z">
                <w:pPr/>
              </w:pPrChange>
            </w:pPr>
            <w:ins w:id="522" w:author="Saseendran, Arun" w:date="2017-05-15T17:13:00Z">
              <w:r w:rsidRPr="001071A0">
                <w:rPr>
                  <w:rFonts w:ascii="Calibri" w:eastAsia="Times New Roman" w:hAnsi="Calibri" w:cs="Times New Roman"/>
                  <w:color w:val="000000"/>
                  <w:sz w:val="18"/>
                  <w:szCs w:val="18"/>
                  <w:lang w:val="en-US"/>
                  <w:rPrChange w:id="52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24" w:author="Saseendran, Arun" w:date="2017-05-15T17:13:00Z"/>
                <w:rFonts w:ascii="Calibri" w:eastAsia="Times New Roman" w:hAnsi="Calibri" w:cs="Times New Roman"/>
                <w:color w:val="000000"/>
                <w:sz w:val="18"/>
                <w:szCs w:val="18"/>
                <w:lang w:val="en-US"/>
                <w:rPrChange w:id="525" w:author="Saseendran, Arun" w:date="2017-05-15T17:13:00Z">
                  <w:rPr>
                    <w:ins w:id="526" w:author="Saseendran, Arun" w:date="2017-05-15T17:13:00Z"/>
                  </w:rPr>
                </w:rPrChange>
              </w:rPr>
              <w:pPrChange w:id="527" w:author="Saseendran, Arun" w:date="2017-05-15T17:13:00Z">
                <w:pPr/>
              </w:pPrChange>
            </w:pPr>
            <w:ins w:id="528" w:author="Saseendran, Arun" w:date="2017-05-15T17:13:00Z">
              <w:r w:rsidRPr="001071A0">
                <w:rPr>
                  <w:rFonts w:ascii="Calibri" w:eastAsia="Times New Roman" w:hAnsi="Calibri" w:cs="Times New Roman"/>
                  <w:color w:val="000000"/>
                  <w:sz w:val="18"/>
                  <w:szCs w:val="18"/>
                  <w:lang w:val="en-US"/>
                  <w:rPrChange w:id="52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30" w:author="Saseendran, Arun" w:date="2017-05-15T17:13:00Z"/>
                <w:rFonts w:ascii="Calibri" w:eastAsia="Times New Roman" w:hAnsi="Calibri" w:cs="Times New Roman"/>
                <w:color w:val="000000"/>
                <w:sz w:val="18"/>
                <w:szCs w:val="18"/>
                <w:lang w:val="en-US"/>
                <w:rPrChange w:id="531" w:author="Saseendran, Arun" w:date="2017-05-15T17:13:00Z">
                  <w:rPr>
                    <w:ins w:id="532" w:author="Saseendran, Arun" w:date="2017-05-15T17:13:00Z"/>
                  </w:rPr>
                </w:rPrChange>
              </w:rPr>
              <w:pPrChange w:id="533" w:author="Saseendran, Arun" w:date="2017-05-15T17:13:00Z">
                <w:pPr/>
              </w:pPrChange>
            </w:pPr>
            <w:ins w:id="534" w:author="Saseendran, Arun" w:date="2017-05-15T17:13:00Z">
              <w:r w:rsidRPr="001071A0">
                <w:rPr>
                  <w:rFonts w:ascii="Calibri" w:eastAsia="Times New Roman" w:hAnsi="Calibri" w:cs="Times New Roman"/>
                  <w:color w:val="000000"/>
                  <w:sz w:val="18"/>
                  <w:szCs w:val="18"/>
                  <w:lang w:val="en-US"/>
                  <w:rPrChange w:id="535"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536" w:author="Saseendran, Arun" w:date="2017-05-15T17:13:00Z"/>
                <w:rFonts w:ascii="Calibri" w:eastAsia="Times New Roman" w:hAnsi="Calibri" w:cs="Times New Roman"/>
                <w:color w:val="000000"/>
                <w:sz w:val="18"/>
                <w:szCs w:val="18"/>
                <w:lang w:val="en-US"/>
                <w:rPrChange w:id="537" w:author="Saseendran, Arun" w:date="2017-05-15T17:13:00Z">
                  <w:rPr>
                    <w:ins w:id="538" w:author="Saseendran, Arun" w:date="2017-05-15T17:13:00Z"/>
                  </w:rPr>
                </w:rPrChange>
              </w:rPr>
              <w:pPrChange w:id="539" w:author="Saseendran, Arun" w:date="2017-05-15T17:13:00Z">
                <w:pPr/>
              </w:pPrChange>
            </w:pPr>
            <w:ins w:id="540" w:author="Saseendran, Arun" w:date="2017-05-15T17:13:00Z">
              <w:r w:rsidRPr="001071A0">
                <w:rPr>
                  <w:rFonts w:ascii="Calibri" w:eastAsia="Times New Roman" w:hAnsi="Calibri" w:cs="Times New Roman"/>
                  <w:color w:val="000000"/>
                  <w:sz w:val="18"/>
                  <w:szCs w:val="18"/>
                  <w:lang w:val="en-US"/>
                  <w:rPrChange w:id="54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42" w:author="Saseendran, Arun" w:date="2017-05-15T17:13:00Z"/>
                <w:rFonts w:ascii="Calibri" w:eastAsia="Times New Roman" w:hAnsi="Calibri" w:cs="Times New Roman"/>
                <w:color w:val="000000"/>
                <w:sz w:val="18"/>
                <w:szCs w:val="18"/>
                <w:lang w:val="en-US"/>
                <w:rPrChange w:id="543" w:author="Saseendran, Arun" w:date="2017-05-15T17:13:00Z">
                  <w:rPr>
                    <w:ins w:id="544" w:author="Saseendran, Arun" w:date="2017-05-15T17:13:00Z"/>
                  </w:rPr>
                </w:rPrChange>
              </w:rPr>
              <w:pPrChange w:id="545" w:author="Saseendran, Arun" w:date="2017-05-15T17:13:00Z">
                <w:pPr/>
              </w:pPrChange>
            </w:pPr>
            <w:ins w:id="546" w:author="Saseendran, Arun" w:date="2017-05-15T17:13:00Z">
              <w:r w:rsidRPr="001071A0">
                <w:rPr>
                  <w:rFonts w:ascii="Calibri" w:eastAsia="Times New Roman" w:hAnsi="Calibri" w:cs="Times New Roman"/>
                  <w:color w:val="000000"/>
                  <w:sz w:val="18"/>
                  <w:szCs w:val="18"/>
                  <w:lang w:val="en-US"/>
                  <w:rPrChange w:id="54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48" w:author="Saseendran, Arun" w:date="2017-05-15T17:13:00Z"/>
                <w:rFonts w:ascii="Calibri" w:eastAsia="Times New Roman" w:hAnsi="Calibri" w:cs="Times New Roman"/>
                <w:color w:val="000000"/>
                <w:sz w:val="18"/>
                <w:szCs w:val="18"/>
                <w:lang w:val="en-US"/>
                <w:rPrChange w:id="549" w:author="Saseendran, Arun" w:date="2017-05-15T17:13:00Z">
                  <w:rPr>
                    <w:ins w:id="550" w:author="Saseendran, Arun" w:date="2017-05-15T17:13:00Z"/>
                  </w:rPr>
                </w:rPrChange>
              </w:rPr>
              <w:pPrChange w:id="551" w:author="Saseendran, Arun" w:date="2017-05-15T17:13:00Z">
                <w:pPr/>
              </w:pPrChange>
            </w:pPr>
            <w:ins w:id="552" w:author="Saseendran, Arun" w:date="2017-05-15T17:13:00Z">
              <w:r w:rsidRPr="001071A0">
                <w:rPr>
                  <w:rFonts w:ascii="Calibri" w:eastAsia="Times New Roman" w:hAnsi="Calibri" w:cs="Times New Roman"/>
                  <w:color w:val="000000"/>
                  <w:sz w:val="18"/>
                  <w:szCs w:val="18"/>
                  <w:lang w:val="en-US"/>
                  <w:rPrChange w:id="55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54" w:author="Saseendran, Arun" w:date="2017-05-15T17:13:00Z"/>
                <w:rFonts w:ascii="Calibri" w:eastAsia="Times New Roman" w:hAnsi="Calibri" w:cs="Times New Roman"/>
                <w:color w:val="000000"/>
                <w:sz w:val="18"/>
                <w:szCs w:val="18"/>
                <w:lang w:val="en-US"/>
                <w:rPrChange w:id="555" w:author="Saseendran, Arun" w:date="2017-05-15T17:13:00Z">
                  <w:rPr>
                    <w:ins w:id="556" w:author="Saseendran, Arun" w:date="2017-05-15T17:13:00Z"/>
                  </w:rPr>
                </w:rPrChange>
              </w:rPr>
              <w:pPrChange w:id="557" w:author="Saseendran, Arun" w:date="2017-05-15T17:13:00Z">
                <w:pPr/>
              </w:pPrChange>
            </w:pPr>
            <w:ins w:id="558" w:author="Saseendran, Arun" w:date="2017-05-15T17:13:00Z">
              <w:r w:rsidRPr="001071A0">
                <w:rPr>
                  <w:rFonts w:ascii="Calibri" w:eastAsia="Times New Roman" w:hAnsi="Calibri" w:cs="Times New Roman"/>
                  <w:color w:val="000000"/>
                  <w:sz w:val="18"/>
                  <w:szCs w:val="18"/>
                  <w:lang w:val="en-US"/>
                  <w:rPrChange w:id="559"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560" w:author="Saseendran, Arun" w:date="2017-05-15T17:13:00Z"/>
                <w:rFonts w:ascii="Calibri" w:eastAsia="Times New Roman" w:hAnsi="Calibri" w:cs="Times New Roman"/>
                <w:color w:val="000000"/>
                <w:sz w:val="18"/>
                <w:szCs w:val="18"/>
                <w:lang w:val="en-US"/>
                <w:rPrChange w:id="561" w:author="Saseendran, Arun" w:date="2017-05-15T17:13:00Z">
                  <w:rPr>
                    <w:ins w:id="562" w:author="Saseendran, Arun" w:date="2017-05-15T17:13:00Z"/>
                  </w:rPr>
                </w:rPrChange>
              </w:rPr>
              <w:pPrChange w:id="563" w:author="Saseendran, Arun" w:date="2017-05-15T17:13:00Z">
                <w:pPr/>
              </w:pPrChange>
            </w:pPr>
            <w:ins w:id="564" w:author="Saseendran, Arun" w:date="2017-05-15T17:13:00Z">
              <w:r w:rsidRPr="001071A0">
                <w:rPr>
                  <w:rFonts w:ascii="Calibri" w:eastAsia="Times New Roman" w:hAnsi="Calibri" w:cs="Times New Roman"/>
                  <w:color w:val="000000"/>
                  <w:sz w:val="18"/>
                  <w:szCs w:val="18"/>
                  <w:lang w:val="en-US"/>
                  <w:rPrChange w:id="565" w:author="Saseendran, Arun" w:date="2017-05-15T17:13:00Z">
                    <w:rPr/>
                  </w:rPrChange>
                </w:rPr>
                <w:t> </w:t>
              </w:r>
            </w:ins>
          </w:p>
        </w:tc>
      </w:tr>
      <w:tr w:rsidR="001071A0" w:rsidRPr="001071A0" w:rsidTr="001071A0">
        <w:trPr>
          <w:trHeight w:val="240"/>
          <w:ins w:id="566"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567" w:author="Saseendran, Arun" w:date="2017-05-15T17:13:00Z"/>
                <w:rFonts w:ascii="Calibri" w:eastAsia="Times New Roman" w:hAnsi="Calibri" w:cs="Times New Roman"/>
                <w:color w:val="000000"/>
                <w:sz w:val="18"/>
                <w:szCs w:val="18"/>
                <w:lang w:val="en-US"/>
                <w:rPrChange w:id="568" w:author="Saseendran, Arun" w:date="2017-05-15T17:13:00Z">
                  <w:rPr>
                    <w:ins w:id="569" w:author="Saseendran, Arun" w:date="2017-05-15T17:13:00Z"/>
                  </w:rPr>
                </w:rPrChange>
              </w:rPr>
              <w:pPrChange w:id="570" w:author="Saseendran, Arun" w:date="2017-05-15T17:13:00Z">
                <w:pPr>
                  <w:jc w:val="right"/>
                </w:pPr>
              </w:pPrChange>
            </w:pPr>
            <w:ins w:id="571" w:author="Saseendran, Arun" w:date="2017-05-15T17:13:00Z">
              <w:r w:rsidRPr="001071A0">
                <w:rPr>
                  <w:rFonts w:ascii="Calibri" w:eastAsia="Times New Roman" w:hAnsi="Calibri" w:cs="Times New Roman"/>
                  <w:color w:val="000000"/>
                  <w:sz w:val="18"/>
                  <w:szCs w:val="18"/>
                  <w:lang w:val="en-US"/>
                  <w:rPrChange w:id="572" w:author="Saseendran, Arun" w:date="2017-05-15T17:13:00Z">
                    <w:rPr/>
                  </w:rPrChange>
                </w:rPr>
                <w:t>2</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573" w:author="Saseendran, Arun" w:date="2017-05-15T17:13:00Z"/>
                <w:rFonts w:ascii="Calibri" w:eastAsia="Times New Roman" w:hAnsi="Calibri" w:cs="Times New Roman"/>
                <w:color w:val="000000"/>
                <w:sz w:val="18"/>
                <w:szCs w:val="18"/>
                <w:lang w:val="en-US"/>
                <w:rPrChange w:id="574" w:author="Saseendran, Arun" w:date="2017-05-15T17:13:00Z">
                  <w:rPr>
                    <w:ins w:id="575" w:author="Saseendran, Arun" w:date="2017-05-15T17:13:00Z"/>
                  </w:rPr>
                </w:rPrChange>
              </w:rPr>
              <w:pPrChange w:id="576" w:author="Saseendran, Arun" w:date="2017-05-15T17:13:00Z">
                <w:pPr/>
              </w:pPrChange>
            </w:pPr>
            <w:proofErr w:type="spellStart"/>
            <w:ins w:id="577" w:author="Saseendran, Arun" w:date="2017-05-15T17:13:00Z">
              <w:r w:rsidRPr="001071A0">
                <w:rPr>
                  <w:rFonts w:ascii="Calibri" w:eastAsia="Times New Roman" w:hAnsi="Calibri" w:cs="Times New Roman"/>
                  <w:color w:val="000000"/>
                  <w:sz w:val="18"/>
                  <w:szCs w:val="18"/>
                  <w:lang w:val="en-US"/>
                  <w:rPrChange w:id="578" w:author="Saseendran, Arun" w:date="2017-05-15T17:13:00Z">
                    <w:rPr/>
                  </w:rPrChange>
                </w:rPr>
                <w:t>Infrastucture</w:t>
              </w:r>
              <w:proofErr w:type="spellEnd"/>
              <w:r w:rsidRPr="001071A0">
                <w:rPr>
                  <w:rFonts w:ascii="Calibri" w:eastAsia="Times New Roman" w:hAnsi="Calibri" w:cs="Times New Roman"/>
                  <w:color w:val="000000"/>
                  <w:sz w:val="18"/>
                  <w:szCs w:val="18"/>
                  <w:lang w:val="en-US"/>
                  <w:rPrChange w:id="579" w:author="Saseendran, Arun" w:date="2017-05-15T17:13:00Z">
                    <w:rPr/>
                  </w:rPrChange>
                </w:rPr>
                <w:t xml:space="preserve"> Requirements and Inventory</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580" w:author="Saseendran, Arun" w:date="2017-05-15T17:13:00Z"/>
                <w:rFonts w:ascii="Calibri" w:eastAsia="Times New Roman" w:hAnsi="Calibri" w:cs="Times New Roman"/>
                <w:color w:val="000000"/>
                <w:sz w:val="18"/>
                <w:szCs w:val="18"/>
                <w:lang w:val="en-US"/>
                <w:rPrChange w:id="581" w:author="Saseendran, Arun" w:date="2017-05-15T17:13:00Z">
                  <w:rPr>
                    <w:ins w:id="582" w:author="Saseendran, Arun" w:date="2017-05-15T17:13:00Z"/>
                  </w:rPr>
                </w:rPrChange>
              </w:rPr>
              <w:pPrChange w:id="583" w:author="Saseendran, Arun" w:date="2017-05-15T17:13:00Z">
                <w:pPr/>
              </w:pPrChange>
            </w:pPr>
            <w:ins w:id="584" w:author="Saseendran, Arun" w:date="2017-05-15T17:13:00Z">
              <w:r w:rsidRPr="001071A0">
                <w:rPr>
                  <w:rFonts w:ascii="Calibri" w:eastAsia="Times New Roman" w:hAnsi="Calibri" w:cs="Times New Roman"/>
                  <w:color w:val="000000"/>
                  <w:sz w:val="18"/>
                  <w:szCs w:val="18"/>
                  <w:lang w:val="en-US"/>
                  <w:rPrChange w:id="585" w:author="Saseendran, Arun" w:date="2017-05-15T17:13:00Z">
                    <w:rPr/>
                  </w:rPrChange>
                </w:rPr>
                <w:t>M2,M3,M4,M5</w:t>
              </w:r>
            </w:ins>
          </w:p>
        </w:tc>
        <w:tc>
          <w:tcPr>
            <w:tcW w:w="219" w:type="dxa"/>
            <w:tcBorders>
              <w:top w:val="nil"/>
              <w:left w:val="nil"/>
              <w:bottom w:val="single" w:sz="4" w:space="0" w:color="auto"/>
              <w:right w:val="single" w:sz="4" w:space="0" w:color="auto"/>
            </w:tcBorders>
            <w:shd w:val="clear" w:color="000000" w:fill="2F75B5"/>
            <w:noWrap/>
            <w:vAlign w:val="bottom"/>
            <w:hideMark/>
          </w:tcPr>
          <w:p w:rsidR="001071A0" w:rsidRPr="001071A0" w:rsidRDefault="001071A0" w:rsidP="001071A0">
            <w:pPr>
              <w:spacing w:after="0" w:line="240" w:lineRule="auto"/>
              <w:rPr>
                <w:ins w:id="586" w:author="Saseendran, Arun" w:date="2017-05-15T17:13:00Z"/>
                <w:rFonts w:ascii="Calibri" w:eastAsia="Times New Roman" w:hAnsi="Calibri" w:cs="Times New Roman"/>
                <w:color w:val="000000"/>
                <w:sz w:val="18"/>
                <w:szCs w:val="18"/>
                <w:lang w:val="en-US"/>
                <w:rPrChange w:id="587" w:author="Saseendran, Arun" w:date="2017-05-15T17:13:00Z">
                  <w:rPr>
                    <w:ins w:id="588" w:author="Saseendran, Arun" w:date="2017-05-15T17:13:00Z"/>
                  </w:rPr>
                </w:rPrChange>
              </w:rPr>
              <w:pPrChange w:id="589" w:author="Saseendran, Arun" w:date="2017-05-15T17:13:00Z">
                <w:pPr/>
              </w:pPrChange>
            </w:pPr>
            <w:ins w:id="590" w:author="Saseendran, Arun" w:date="2017-05-15T17:13:00Z">
              <w:r w:rsidRPr="001071A0">
                <w:rPr>
                  <w:rFonts w:ascii="Calibri" w:eastAsia="Times New Roman" w:hAnsi="Calibri" w:cs="Times New Roman"/>
                  <w:color w:val="000000"/>
                  <w:sz w:val="18"/>
                  <w:szCs w:val="18"/>
                  <w:lang w:val="en-US"/>
                  <w:rPrChange w:id="591" w:author="Saseendran, Arun" w:date="2017-05-15T17:13:00Z">
                    <w:rPr/>
                  </w:rPrChange>
                </w:rPr>
                <w:t> </w:t>
              </w:r>
            </w:ins>
          </w:p>
        </w:tc>
        <w:tc>
          <w:tcPr>
            <w:tcW w:w="219" w:type="dxa"/>
            <w:tcBorders>
              <w:top w:val="nil"/>
              <w:left w:val="nil"/>
              <w:bottom w:val="single" w:sz="4" w:space="0" w:color="auto"/>
              <w:right w:val="single" w:sz="4" w:space="0" w:color="auto"/>
            </w:tcBorders>
            <w:shd w:val="clear" w:color="000000" w:fill="2F75B5"/>
            <w:noWrap/>
            <w:vAlign w:val="bottom"/>
            <w:hideMark/>
          </w:tcPr>
          <w:p w:rsidR="001071A0" w:rsidRPr="001071A0" w:rsidRDefault="001071A0" w:rsidP="001071A0">
            <w:pPr>
              <w:spacing w:after="0" w:line="240" w:lineRule="auto"/>
              <w:rPr>
                <w:ins w:id="592" w:author="Saseendran, Arun" w:date="2017-05-15T17:13:00Z"/>
                <w:rFonts w:ascii="Calibri" w:eastAsia="Times New Roman" w:hAnsi="Calibri" w:cs="Times New Roman"/>
                <w:color w:val="000000"/>
                <w:sz w:val="18"/>
                <w:szCs w:val="18"/>
                <w:lang w:val="en-US"/>
                <w:rPrChange w:id="593" w:author="Saseendran, Arun" w:date="2017-05-15T17:13:00Z">
                  <w:rPr>
                    <w:ins w:id="594" w:author="Saseendran, Arun" w:date="2017-05-15T17:13:00Z"/>
                  </w:rPr>
                </w:rPrChange>
              </w:rPr>
              <w:pPrChange w:id="595" w:author="Saseendran, Arun" w:date="2017-05-15T17:13:00Z">
                <w:pPr/>
              </w:pPrChange>
            </w:pPr>
            <w:ins w:id="596" w:author="Saseendran, Arun" w:date="2017-05-15T17:13:00Z">
              <w:r w:rsidRPr="001071A0">
                <w:rPr>
                  <w:rFonts w:ascii="Calibri" w:eastAsia="Times New Roman" w:hAnsi="Calibri" w:cs="Times New Roman"/>
                  <w:color w:val="000000"/>
                  <w:sz w:val="18"/>
                  <w:szCs w:val="18"/>
                  <w:lang w:val="en-US"/>
                  <w:rPrChange w:id="597"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598" w:author="Saseendran, Arun" w:date="2017-05-15T17:13:00Z"/>
                <w:rFonts w:ascii="Calibri" w:eastAsia="Times New Roman" w:hAnsi="Calibri" w:cs="Times New Roman"/>
                <w:color w:val="000000"/>
                <w:sz w:val="18"/>
                <w:szCs w:val="18"/>
                <w:lang w:val="en-US"/>
                <w:rPrChange w:id="599" w:author="Saseendran, Arun" w:date="2017-05-15T17:13:00Z">
                  <w:rPr>
                    <w:ins w:id="600" w:author="Saseendran, Arun" w:date="2017-05-15T17:13:00Z"/>
                  </w:rPr>
                </w:rPrChange>
              </w:rPr>
              <w:pPrChange w:id="601" w:author="Saseendran, Arun" w:date="2017-05-15T17:13:00Z">
                <w:pPr/>
              </w:pPrChange>
            </w:pPr>
            <w:ins w:id="602" w:author="Saseendran, Arun" w:date="2017-05-15T17:13:00Z">
              <w:r w:rsidRPr="001071A0">
                <w:rPr>
                  <w:rFonts w:ascii="Calibri" w:eastAsia="Times New Roman" w:hAnsi="Calibri" w:cs="Times New Roman"/>
                  <w:color w:val="000000"/>
                  <w:sz w:val="18"/>
                  <w:szCs w:val="18"/>
                  <w:lang w:val="en-US"/>
                  <w:rPrChange w:id="603"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604" w:author="Saseendran, Arun" w:date="2017-05-15T17:13:00Z"/>
                <w:rFonts w:ascii="Calibri" w:eastAsia="Times New Roman" w:hAnsi="Calibri" w:cs="Times New Roman"/>
                <w:color w:val="000000"/>
                <w:sz w:val="18"/>
                <w:szCs w:val="18"/>
                <w:lang w:val="en-US"/>
                <w:rPrChange w:id="605" w:author="Saseendran, Arun" w:date="2017-05-15T17:13:00Z">
                  <w:rPr>
                    <w:ins w:id="606" w:author="Saseendran, Arun" w:date="2017-05-15T17:13:00Z"/>
                  </w:rPr>
                </w:rPrChange>
              </w:rPr>
              <w:pPrChange w:id="607" w:author="Saseendran, Arun" w:date="2017-05-15T17:13:00Z">
                <w:pPr/>
              </w:pPrChange>
            </w:pPr>
            <w:ins w:id="608" w:author="Saseendran, Arun" w:date="2017-05-15T17:13:00Z">
              <w:r w:rsidRPr="001071A0">
                <w:rPr>
                  <w:rFonts w:ascii="Calibri" w:eastAsia="Times New Roman" w:hAnsi="Calibri" w:cs="Times New Roman"/>
                  <w:color w:val="000000"/>
                  <w:sz w:val="18"/>
                  <w:szCs w:val="18"/>
                  <w:lang w:val="en-US"/>
                  <w:rPrChange w:id="609"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10" w:author="Saseendran, Arun" w:date="2017-05-15T17:13:00Z"/>
                <w:rFonts w:ascii="Calibri" w:eastAsia="Times New Roman" w:hAnsi="Calibri" w:cs="Times New Roman"/>
                <w:color w:val="000000"/>
                <w:sz w:val="18"/>
                <w:szCs w:val="18"/>
                <w:lang w:val="en-US"/>
                <w:rPrChange w:id="611" w:author="Saseendran, Arun" w:date="2017-05-15T17:13:00Z">
                  <w:rPr>
                    <w:ins w:id="612" w:author="Saseendran, Arun" w:date="2017-05-15T17:13:00Z"/>
                  </w:rPr>
                </w:rPrChange>
              </w:rPr>
              <w:pPrChange w:id="613" w:author="Saseendran, Arun" w:date="2017-05-15T17:13:00Z">
                <w:pPr/>
              </w:pPrChange>
            </w:pPr>
            <w:ins w:id="614" w:author="Saseendran, Arun" w:date="2017-05-15T17:13:00Z">
              <w:r w:rsidRPr="001071A0">
                <w:rPr>
                  <w:rFonts w:ascii="Calibri" w:eastAsia="Times New Roman" w:hAnsi="Calibri" w:cs="Times New Roman"/>
                  <w:color w:val="000000"/>
                  <w:sz w:val="18"/>
                  <w:szCs w:val="18"/>
                  <w:lang w:val="en-US"/>
                  <w:rPrChange w:id="615"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16" w:author="Saseendran, Arun" w:date="2017-05-15T17:13:00Z"/>
                <w:rFonts w:ascii="Calibri" w:eastAsia="Times New Roman" w:hAnsi="Calibri" w:cs="Times New Roman"/>
                <w:color w:val="000000"/>
                <w:sz w:val="18"/>
                <w:szCs w:val="18"/>
                <w:lang w:val="en-US"/>
                <w:rPrChange w:id="617" w:author="Saseendran, Arun" w:date="2017-05-15T17:13:00Z">
                  <w:rPr>
                    <w:ins w:id="618" w:author="Saseendran, Arun" w:date="2017-05-15T17:13:00Z"/>
                  </w:rPr>
                </w:rPrChange>
              </w:rPr>
              <w:pPrChange w:id="619" w:author="Saseendran, Arun" w:date="2017-05-15T17:13:00Z">
                <w:pPr/>
              </w:pPrChange>
            </w:pPr>
            <w:ins w:id="620" w:author="Saseendran, Arun" w:date="2017-05-15T17:13:00Z">
              <w:r w:rsidRPr="001071A0">
                <w:rPr>
                  <w:rFonts w:ascii="Calibri" w:eastAsia="Times New Roman" w:hAnsi="Calibri" w:cs="Times New Roman"/>
                  <w:color w:val="000000"/>
                  <w:sz w:val="18"/>
                  <w:szCs w:val="18"/>
                  <w:lang w:val="en-US"/>
                  <w:rPrChange w:id="621"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22" w:author="Saseendran, Arun" w:date="2017-05-15T17:13:00Z"/>
                <w:rFonts w:ascii="Calibri" w:eastAsia="Times New Roman" w:hAnsi="Calibri" w:cs="Times New Roman"/>
                <w:color w:val="000000"/>
                <w:sz w:val="18"/>
                <w:szCs w:val="18"/>
                <w:lang w:val="en-US"/>
                <w:rPrChange w:id="623" w:author="Saseendran, Arun" w:date="2017-05-15T17:13:00Z">
                  <w:rPr>
                    <w:ins w:id="624" w:author="Saseendran, Arun" w:date="2017-05-15T17:13:00Z"/>
                  </w:rPr>
                </w:rPrChange>
              </w:rPr>
              <w:pPrChange w:id="625" w:author="Saseendran, Arun" w:date="2017-05-15T17:13:00Z">
                <w:pPr/>
              </w:pPrChange>
            </w:pPr>
            <w:ins w:id="626" w:author="Saseendran, Arun" w:date="2017-05-15T17:13:00Z">
              <w:r w:rsidRPr="001071A0">
                <w:rPr>
                  <w:rFonts w:ascii="Calibri" w:eastAsia="Times New Roman" w:hAnsi="Calibri" w:cs="Times New Roman"/>
                  <w:color w:val="000000"/>
                  <w:sz w:val="18"/>
                  <w:szCs w:val="18"/>
                  <w:lang w:val="en-US"/>
                  <w:rPrChange w:id="627"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628" w:author="Saseendran, Arun" w:date="2017-05-15T17:13:00Z"/>
                <w:rFonts w:ascii="Calibri" w:eastAsia="Times New Roman" w:hAnsi="Calibri" w:cs="Times New Roman"/>
                <w:color w:val="000000"/>
                <w:sz w:val="18"/>
                <w:szCs w:val="18"/>
                <w:lang w:val="en-US"/>
                <w:rPrChange w:id="629" w:author="Saseendran, Arun" w:date="2017-05-15T17:13:00Z">
                  <w:rPr>
                    <w:ins w:id="630" w:author="Saseendran, Arun" w:date="2017-05-15T17:13:00Z"/>
                  </w:rPr>
                </w:rPrChange>
              </w:rPr>
              <w:pPrChange w:id="631" w:author="Saseendran, Arun" w:date="2017-05-15T17:13:00Z">
                <w:pPr/>
              </w:pPrChange>
            </w:pPr>
            <w:ins w:id="632" w:author="Saseendran, Arun" w:date="2017-05-15T17:13:00Z">
              <w:r w:rsidRPr="001071A0">
                <w:rPr>
                  <w:rFonts w:ascii="Calibri" w:eastAsia="Times New Roman" w:hAnsi="Calibri" w:cs="Times New Roman"/>
                  <w:color w:val="000000"/>
                  <w:sz w:val="18"/>
                  <w:szCs w:val="18"/>
                  <w:lang w:val="en-US"/>
                  <w:rPrChange w:id="633"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34" w:author="Saseendran, Arun" w:date="2017-05-15T17:13:00Z"/>
                <w:rFonts w:ascii="Calibri" w:eastAsia="Times New Roman" w:hAnsi="Calibri" w:cs="Times New Roman"/>
                <w:color w:val="000000"/>
                <w:sz w:val="18"/>
                <w:szCs w:val="18"/>
                <w:lang w:val="en-US"/>
                <w:rPrChange w:id="635" w:author="Saseendran, Arun" w:date="2017-05-15T17:13:00Z">
                  <w:rPr>
                    <w:ins w:id="636" w:author="Saseendran, Arun" w:date="2017-05-15T17:13:00Z"/>
                  </w:rPr>
                </w:rPrChange>
              </w:rPr>
              <w:pPrChange w:id="637" w:author="Saseendran, Arun" w:date="2017-05-15T17:13:00Z">
                <w:pPr/>
              </w:pPrChange>
            </w:pPr>
            <w:ins w:id="638" w:author="Saseendran, Arun" w:date="2017-05-15T17:13:00Z">
              <w:r w:rsidRPr="001071A0">
                <w:rPr>
                  <w:rFonts w:ascii="Calibri" w:eastAsia="Times New Roman" w:hAnsi="Calibri" w:cs="Times New Roman"/>
                  <w:color w:val="000000"/>
                  <w:sz w:val="18"/>
                  <w:szCs w:val="18"/>
                  <w:lang w:val="en-US"/>
                  <w:rPrChange w:id="63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40" w:author="Saseendran, Arun" w:date="2017-05-15T17:13:00Z"/>
                <w:rFonts w:ascii="Calibri" w:eastAsia="Times New Roman" w:hAnsi="Calibri" w:cs="Times New Roman"/>
                <w:color w:val="000000"/>
                <w:sz w:val="18"/>
                <w:szCs w:val="18"/>
                <w:lang w:val="en-US"/>
                <w:rPrChange w:id="641" w:author="Saseendran, Arun" w:date="2017-05-15T17:13:00Z">
                  <w:rPr>
                    <w:ins w:id="642" w:author="Saseendran, Arun" w:date="2017-05-15T17:13:00Z"/>
                  </w:rPr>
                </w:rPrChange>
              </w:rPr>
              <w:pPrChange w:id="643" w:author="Saseendran, Arun" w:date="2017-05-15T17:13:00Z">
                <w:pPr/>
              </w:pPrChange>
            </w:pPr>
            <w:ins w:id="644" w:author="Saseendran, Arun" w:date="2017-05-15T17:13:00Z">
              <w:r w:rsidRPr="001071A0">
                <w:rPr>
                  <w:rFonts w:ascii="Calibri" w:eastAsia="Times New Roman" w:hAnsi="Calibri" w:cs="Times New Roman"/>
                  <w:color w:val="000000"/>
                  <w:sz w:val="18"/>
                  <w:szCs w:val="18"/>
                  <w:lang w:val="en-US"/>
                  <w:rPrChange w:id="64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46" w:author="Saseendran, Arun" w:date="2017-05-15T17:13:00Z"/>
                <w:rFonts w:ascii="Calibri" w:eastAsia="Times New Roman" w:hAnsi="Calibri" w:cs="Times New Roman"/>
                <w:color w:val="000000"/>
                <w:sz w:val="18"/>
                <w:szCs w:val="18"/>
                <w:lang w:val="en-US"/>
                <w:rPrChange w:id="647" w:author="Saseendran, Arun" w:date="2017-05-15T17:13:00Z">
                  <w:rPr>
                    <w:ins w:id="648" w:author="Saseendran, Arun" w:date="2017-05-15T17:13:00Z"/>
                  </w:rPr>
                </w:rPrChange>
              </w:rPr>
              <w:pPrChange w:id="649" w:author="Saseendran, Arun" w:date="2017-05-15T17:13:00Z">
                <w:pPr/>
              </w:pPrChange>
            </w:pPr>
            <w:ins w:id="650" w:author="Saseendran, Arun" w:date="2017-05-15T17:13:00Z">
              <w:r w:rsidRPr="001071A0">
                <w:rPr>
                  <w:rFonts w:ascii="Calibri" w:eastAsia="Times New Roman" w:hAnsi="Calibri" w:cs="Times New Roman"/>
                  <w:color w:val="000000"/>
                  <w:sz w:val="18"/>
                  <w:szCs w:val="18"/>
                  <w:lang w:val="en-US"/>
                  <w:rPrChange w:id="65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652" w:author="Saseendran, Arun" w:date="2017-05-15T17:13:00Z"/>
                <w:rFonts w:ascii="Calibri" w:eastAsia="Times New Roman" w:hAnsi="Calibri" w:cs="Times New Roman"/>
                <w:color w:val="000000"/>
                <w:sz w:val="18"/>
                <w:szCs w:val="18"/>
                <w:lang w:val="en-US"/>
                <w:rPrChange w:id="653" w:author="Saseendran, Arun" w:date="2017-05-15T17:13:00Z">
                  <w:rPr>
                    <w:ins w:id="654" w:author="Saseendran, Arun" w:date="2017-05-15T17:13:00Z"/>
                  </w:rPr>
                </w:rPrChange>
              </w:rPr>
              <w:pPrChange w:id="655" w:author="Saseendran, Arun" w:date="2017-05-15T17:13:00Z">
                <w:pPr/>
              </w:pPrChange>
            </w:pPr>
            <w:ins w:id="656" w:author="Saseendran, Arun" w:date="2017-05-15T17:13:00Z">
              <w:r w:rsidRPr="001071A0">
                <w:rPr>
                  <w:rFonts w:ascii="Calibri" w:eastAsia="Times New Roman" w:hAnsi="Calibri" w:cs="Times New Roman"/>
                  <w:color w:val="000000"/>
                  <w:sz w:val="18"/>
                  <w:szCs w:val="18"/>
                  <w:lang w:val="en-US"/>
                  <w:rPrChange w:id="65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58" w:author="Saseendran, Arun" w:date="2017-05-15T17:13:00Z"/>
                <w:rFonts w:ascii="Calibri" w:eastAsia="Times New Roman" w:hAnsi="Calibri" w:cs="Times New Roman"/>
                <w:color w:val="000000"/>
                <w:sz w:val="18"/>
                <w:szCs w:val="18"/>
                <w:lang w:val="en-US"/>
                <w:rPrChange w:id="659" w:author="Saseendran, Arun" w:date="2017-05-15T17:13:00Z">
                  <w:rPr>
                    <w:ins w:id="660" w:author="Saseendran, Arun" w:date="2017-05-15T17:13:00Z"/>
                  </w:rPr>
                </w:rPrChange>
              </w:rPr>
              <w:pPrChange w:id="661" w:author="Saseendran, Arun" w:date="2017-05-15T17:13:00Z">
                <w:pPr/>
              </w:pPrChange>
            </w:pPr>
            <w:ins w:id="662" w:author="Saseendran, Arun" w:date="2017-05-15T17:13:00Z">
              <w:r w:rsidRPr="001071A0">
                <w:rPr>
                  <w:rFonts w:ascii="Calibri" w:eastAsia="Times New Roman" w:hAnsi="Calibri" w:cs="Times New Roman"/>
                  <w:color w:val="000000"/>
                  <w:sz w:val="18"/>
                  <w:szCs w:val="18"/>
                  <w:lang w:val="en-US"/>
                  <w:rPrChange w:id="66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64" w:author="Saseendran, Arun" w:date="2017-05-15T17:13:00Z"/>
                <w:rFonts w:ascii="Calibri" w:eastAsia="Times New Roman" w:hAnsi="Calibri" w:cs="Times New Roman"/>
                <w:color w:val="000000"/>
                <w:sz w:val="18"/>
                <w:szCs w:val="18"/>
                <w:lang w:val="en-US"/>
                <w:rPrChange w:id="665" w:author="Saseendran, Arun" w:date="2017-05-15T17:13:00Z">
                  <w:rPr>
                    <w:ins w:id="666" w:author="Saseendran, Arun" w:date="2017-05-15T17:13:00Z"/>
                  </w:rPr>
                </w:rPrChange>
              </w:rPr>
              <w:pPrChange w:id="667" w:author="Saseendran, Arun" w:date="2017-05-15T17:13:00Z">
                <w:pPr/>
              </w:pPrChange>
            </w:pPr>
            <w:ins w:id="668" w:author="Saseendran, Arun" w:date="2017-05-15T17:13:00Z">
              <w:r w:rsidRPr="001071A0">
                <w:rPr>
                  <w:rFonts w:ascii="Calibri" w:eastAsia="Times New Roman" w:hAnsi="Calibri" w:cs="Times New Roman"/>
                  <w:color w:val="000000"/>
                  <w:sz w:val="18"/>
                  <w:szCs w:val="18"/>
                  <w:lang w:val="en-US"/>
                  <w:rPrChange w:id="66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70" w:author="Saseendran, Arun" w:date="2017-05-15T17:13:00Z"/>
                <w:rFonts w:ascii="Calibri" w:eastAsia="Times New Roman" w:hAnsi="Calibri" w:cs="Times New Roman"/>
                <w:color w:val="000000"/>
                <w:sz w:val="18"/>
                <w:szCs w:val="18"/>
                <w:lang w:val="en-US"/>
                <w:rPrChange w:id="671" w:author="Saseendran, Arun" w:date="2017-05-15T17:13:00Z">
                  <w:rPr>
                    <w:ins w:id="672" w:author="Saseendran, Arun" w:date="2017-05-15T17:13:00Z"/>
                  </w:rPr>
                </w:rPrChange>
              </w:rPr>
              <w:pPrChange w:id="673" w:author="Saseendran, Arun" w:date="2017-05-15T17:13:00Z">
                <w:pPr/>
              </w:pPrChange>
            </w:pPr>
            <w:ins w:id="674" w:author="Saseendran, Arun" w:date="2017-05-15T17:13:00Z">
              <w:r w:rsidRPr="001071A0">
                <w:rPr>
                  <w:rFonts w:ascii="Calibri" w:eastAsia="Times New Roman" w:hAnsi="Calibri" w:cs="Times New Roman"/>
                  <w:color w:val="000000"/>
                  <w:sz w:val="18"/>
                  <w:szCs w:val="18"/>
                  <w:lang w:val="en-US"/>
                  <w:rPrChange w:id="675"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676" w:author="Saseendran, Arun" w:date="2017-05-15T17:13:00Z"/>
                <w:rFonts w:ascii="Calibri" w:eastAsia="Times New Roman" w:hAnsi="Calibri" w:cs="Times New Roman"/>
                <w:color w:val="000000"/>
                <w:sz w:val="18"/>
                <w:szCs w:val="18"/>
                <w:lang w:val="en-US"/>
                <w:rPrChange w:id="677" w:author="Saseendran, Arun" w:date="2017-05-15T17:13:00Z">
                  <w:rPr>
                    <w:ins w:id="678" w:author="Saseendran, Arun" w:date="2017-05-15T17:13:00Z"/>
                  </w:rPr>
                </w:rPrChange>
              </w:rPr>
              <w:pPrChange w:id="679" w:author="Saseendran, Arun" w:date="2017-05-15T17:13:00Z">
                <w:pPr/>
              </w:pPrChange>
            </w:pPr>
            <w:ins w:id="680" w:author="Saseendran, Arun" w:date="2017-05-15T17:13:00Z">
              <w:r w:rsidRPr="001071A0">
                <w:rPr>
                  <w:rFonts w:ascii="Calibri" w:eastAsia="Times New Roman" w:hAnsi="Calibri" w:cs="Times New Roman"/>
                  <w:color w:val="000000"/>
                  <w:sz w:val="18"/>
                  <w:szCs w:val="18"/>
                  <w:lang w:val="en-US"/>
                  <w:rPrChange w:id="68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82" w:author="Saseendran, Arun" w:date="2017-05-15T17:13:00Z"/>
                <w:rFonts w:ascii="Calibri" w:eastAsia="Times New Roman" w:hAnsi="Calibri" w:cs="Times New Roman"/>
                <w:color w:val="000000"/>
                <w:sz w:val="18"/>
                <w:szCs w:val="18"/>
                <w:lang w:val="en-US"/>
                <w:rPrChange w:id="683" w:author="Saseendran, Arun" w:date="2017-05-15T17:13:00Z">
                  <w:rPr>
                    <w:ins w:id="684" w:author="Saseendran, Arun" w:date="2017-05-15T17:13:00Z"/>
                  </w:rPr>
                </w:rPrChange>
              </w:rPr>
              <w:pPrChange w:id="685" w:author="Saseendran, Arun" w:date="2017-05-15T17:13:00Z">
                <w:pPr/>
              </w:pPrChange>
            </w:pPr>
            <w:ins w:id="686" w:author="Saseendran, Arun" w:date="2017-05-15T17:13:00Z">
              <w:r w:rsidRPr="001071A0">
                <w:rPr>
                  <w:rFonts w:ascii="Calibri" w:eastAsia="Times New Roman" w:hAnsi="Calibri" w:cs="Times New Roman"/>
                  <w:color w:val="000000"/>
                  <w:sz w:val="18"/>
                  <w:szCs w:val="18"/>
                  <w:lang w:val="en-US"/>
                  <w:rPrChange w:id="68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88" w:author="Saseendran, Arun" w:date="2017-05-15T17:13:00Z"/>
                <w:rFonts w:ascii="Calibri" w:eastAsia="Times New Roman" w:hAnsi="Calibri" w:cs="Times New Roman"/>
                <w:color w:val="000000"/>
                <w:sz w:val="18"/>
                <w:szCs w:val="18"/>
                <w:lang w:val="en-US"/>
                <w:rPrChange w:id="689" w:author="Saseendran, Arun" w:date="2017-05-15T17:13:00Z">
                  <w:rPr>
                    <w:ins w:id="690" w:author="Saseendran, Arun" w:date="2017-05-15T17:13:00Z"/>
                  </w:rPr>
                </w:rPrChange>
              </w:rPr>
              <w:pPrChange w:id="691" w:author="Saseendran, Arun" w:date="2017-05-15T17:13:00Z">
                <w:pPr/>
              </w:pPrChange>
            </w:pPr>
            <w:ins w:id="692" w:author="Saseendran, Arun" w:date="2017-05-15T17:13:00Z">
              <w:r w:rsidRPr="001071A0">
                <w:rPr>
                  <w:rFonts w:ascii="Calibri" w:eastAsia="Times New Roman" w:hAnsi="Calibri" w:cs="Times New Roman"/>
                  <w:color w:val="000000"/>
                  <w:sz w:val="18"/>
                  <w:szCs w:val="18"/>
                  <w:lang w:val="en-US"/>
                  <w:rPrChange w:id="69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694" w:author="Saseendran, Arun" w:date="2017-05-15T17:13:00Z"/>
                <w:rFonts w:ascii="Calibri" w:eastAsia="Times New Roman" w:hAnsi="Calibri" w:cs="Times New Roman"/>
                <w:color w:val="000000"/>
                <w:sz w:val="18"/>
                <w:szCs w:val="18"/>
                <w:lang w:val="en-US"/>
                <w:rPrChange w:id="695" w:author="Saseendran, Arun" w:date="2017-05-15T17:13:00Z">
                  <w:rPr>
                    <w:ins w:id="696" w:author="Saseendran, Arun" w:date="2017-05-15T17:13:00Z"/>
                  </w:rPr>
                </w:rPrChange>
              </w:rPr>
              <w:pPrChange w:id="697" w:author="Saseendran, Arun" w:date="2017-05-15T17:13:00Z">
                <w:pPr/>
              </w:pPrChange>
            </w:pPr>
            <w:ins w:id="698" w:author="Saseendran, Arun" w:date="2017-05-15T17:13:00Z">
              <w:r w:rsidRPr="001071A0">
                <w:rPr>
                  <w:rFonts w:ascii="Calibri" w:eastAsia="Times New Roman" w:hAnsi="Calibri" w:cs="Times New Roman"/>
                  <w:color w:val="000000"/>
                  <w:sz w:val="18"/>
                  <w:szCs w:val="18"/>
                  <w:lang w:val="en-US"/>
                  <w:rPrChange w:id="699"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700" w:author="Saseendran, Arun" w:date="2017-05-15T17:13:00Z"/>
                <w:rFonts w:ascii="Calibri" w:eastAsia="Times New Roman" w:hAnsi="Calibri" w:cs="Times New Roman"/>
                <w:color w:val="000000"/>
                <w:sz w:val="18"/>
                <w:szCs w:val="18"/>
                <w:lang w:val="en-US"/>
                <w:rPrChange w:id="701" w:author="Saseendran, Arun" w:date="2017-05-15T17:13:00Z">
                  <w:rPr>
                    <w:ins w:id="702" w:author="Saseendran, Arun" w:date="2017-05-15T17:13:00Z"/>
                  </w:rPr>
                </w:rPrChange>
              </w:rPr>
              <w:pPrChange w:id="703" w:author="Saseendran, Arun" w:date="2017-05-15T17:13:00Z">
                <w:pPr/>
              </w:pPrChange>
            </w:pPr>
            <w:ins w:id="704" w:author="Saseendran, Arun" w:date="2017-05-15T17:13:00Z">
              <w:r w:rsidRPr="001071A0">
                <w:rPr>
                  <w:rFonts w:ascii="Calibri" w:eastAsia="Times New Roman" w:hAnsi="Calibri" w:cs="Times New Roman"/>
                  <w:color w:val="000000"/>
                  <w:sz w:val="18"/>
                  <w:szCs w:val="18"/>
                  <w:lang w:val="en-US"/>
                  <w:rPrChange w:id="70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06" w:author="Saseendran, Arun" w:date="2017-05-15T17:13:00Z"/>
                <w:rFonts w:ascii="Calibri" w:eastAsia="Times New Roman" w:hAnsi="Calibri" w:cs="Times New Roman"/>
                <w:color w:val="000000"/>
                <w:sz w:val="18"/>
                <w:szCs w:val="18"/>
                <w:lang w:val="en-US"/>
                <w:rPrChange w:id="707" w:author="Saseendran, Arun" w:date="2017-05-15T17:13:00Z">
                  <w:rPr>
                    <w:ins w:id="708" w:author="Saseendran, Arun" w:date="2017-05-15T17:13:00Z"/>
                  </w:rPr>
                </w:rPrChange>
              </w:rPr>
              <w:pPrChange w:id="709" w:author="Saseendran, Arun" w:date="2017-05-15T17:13:00Z">
                <w:pPr/>
              </w:pPrChange>
            </w:pPr>
            <w:ins w:id="710" w:author="Saseendran, Arun" w:date="2017-05-15T17:13:00Z">
              <w:r w:rsidRPr="001071A0">
                <w:rPr>
                  <w:rFonts w:ascii="Calibri" w:eastAsia="Times New Roman" w:hAnsi="Calibri" w:cs="Times New Roman"/>
                  <w:color w:val="000000"/>
                  <w:sz w:val="18"/>
                  <w:szCs w:val="18"/>
                  <w:lang w:val="en-US"/>
                  <w:rPrChange w:id="71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12" w:author="Saseendran, Arun" w:date="2017-05-15T17:13:00Z"/>
                <w:rFonts w:ascii="Calibri" w:eastAsia="Times New Roman" w:hAnsi="Calibri" w:cs="Times New Roman"/>
                <w:color w:val="000000"/>
                <w:sz w:val="18"/>
                <w:szCs w:val="18"/>
                <w:lang w:val="en-US"/>
                <w:rPrChange w:id="713" w:author="Saseendran, Arun" w:date="2017-05-15T17:13:00Z">
                  <w:rPr>
                    <w:ins w:id="714" w:author="Saseendran, Arun" w:date="2017-05-15T17:13:00Z"/>
                  </w:rPr>
                </w:rPrChange>
              </w:rPr>
              <w:pPrChange w:id="715" w:author="Saseendran, Arun" w:date="2017-05-15T17:13:00Z">
                <w:pPr/>
              </w:pPrChange>
            </w:pPr>
            <w:ins w:id="716" w:author="Saseendran, Arun" w:date="2017-05-15T17:13:00Z">
              <w:r w:rsidRPr="001071A0">
                <w:rPr>
                  <w:rFonts w:ascii="Calibri" w:eastAsia="Times New Roman" w:hAnsi="Calibri" w:cs="Times New Roman"/>
                  <w:color w:val="000000"/>
                  <w:sz w:val="18"/>
                  <w:szCs w:val="18"/>
                  <w:lang w:val="en-US"/>
                  <w:rPrChange w:id="71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18" w:author="Saseendran, Arun" w:date="2017-05-15T17:13:00Z"/>
                <w:rFonts w:ascii="Calibri" w:eastAsia="Times New Roman" w:hAnsi="Calibri" w:cs="Times New Roman"/>
                <w:color w:val="000000"/>
                <w:sz w:val="18"/>
                <w:szCs w:val="18"/>
                <w:lang w:val="en-US"/>
                <w:rPrChange w:id="719" w:author="Saseendran, Arun" w:date="2017-05-15T17:13:00Z">
                  <w:rPr>
                    <w:ins w:id="720" w:author="Saseendran, Arun" w:date="2017-05-15T17:13:00Z"/>
                  </w:rPr>
                </w:rPrChange>
              </w:rPr>
              <w:pPrChange w:id="721" w:author="Saseendran, Arun" w:date="2017-05-15T17:13:00Z">
                <w:pPr/>
              </w:pPrChange>
            </w:pPr>
            <w:ins w:id="722" w:author="Saseendran, Arun" w:date="2017-05-15T17:13:00Z">
              <w:r w:rsidRPr="001071A0">
                <w:rPr>
                  <w:rFonts w:ascii="Calibri" w:eastAsia="Times New Roman" w:hAnsi="Calibri" w:cs="Times New Roman"/>
                  <w:color w:val="000000"/>
                  <w:sz w:val="18"/>
                  <w:szCs w:val="18"/>
                  <w:lang w:val="en-US"/>
                  <w:rPrChange w:id="723"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724" w:author="Saseendran, Arun" w:date="2017-05-15T17:13:00Z"/>
                <w:rFonts w:ascii="Calibri" w:eastAsia="Times New Roman" w:hAnsi="Calibri" w:cs="Times New Roman"/>
                <w:color w:val="000000"/>
                <w:sz w:val="18"/>
                <w:szCs w:val="18"/>
                <w:lang w:val="en-US"/>
                <w:rPrChange w:id="725" w:author="Saseendran, Arun" w:date="2017-05-15T17:13:00Z">
                  <w:rPr>
                    <w:ins w:id="726" w:author="Saseendran, Arun" w:date="2017-05-15T17:13:00Z"/>
                  </w:rPr>
                </w:rPrChange>
              </w:rPr>
              <w:pPrChange w:id="727" w:author="Saseendran, Arun" w:date="2017-05-15T17:13:00Z">
                <w:pPr/>
              </w:pPrChange>
            </w:pPr>
            <w:ins w:id="728" w:author="Saseendran, Arun" w:date="2017-05-15T17:13:00Z">
              <w:r w:rsidRPr="001071A0">
                <w:rPr>
                  <w:rFonts w:ascii="Calibri" w:eastAsia="Times New Roman" w:hAnsi="Calibri" w:cs="Times New Roman"/>
                  <w:color w:val="000000"/>
                  <w:sz w:val="18"/>
                  <w:szCs w:val="18"/>
                  <w:lang w:val="en-US"/>
                  <w:rPrChange w:id="729" w:author="Saseendran, Arun" w:date="2017-05-15T17:13:00Z">
                    <w:rPr/>
                  </w:rPrChange>
                </w:rPr>
                <w:t> </w:t>
              </w:r>
            </w:ins>
          </w:p>
        </w:tc>
      </w:tr>
      <w:tr w:rsidR="001071A0" w:rsidRPr="001071A0" w:rsidTr="001071A0">
        <w:trPr>
          <w:trHeight w:val="240"/>
          <w:ins w:id="730"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731" w:author="Saseendran, Arun" w:date="2017-05-15T17:13:00Z"/>
                <w:rFonts w:ascii="Calibri" w:eastAsia="Times New Roman" w:hAnsi="Calibri" w:cs="Times New Roman"/>
                <w:color w:val="000000"/>
                <w:sz w:val="18"/>
                <w:szCs w:val="18"/>
                <w:lang w:val="en-US"/>
                <w:rPrChange w:id="732" w:author="Saseendran, Arun" w:date="2017-05-15T17:13:00Z">
                  <w:rPr>
                    <w:ins w:id="733" w:author="Saseendran, Arun" w:date="2017-05-15T17:13:00Z"/>
                  </w:rPr>
                </w:rPrChange>
              </w:rPr>
              <w:pPrChange w:id="734" w:author="Saseendran, Arun" w:date="2017-05-15T17:13:00Z">
                <w:pPr>
                  <w:jc w:val="right"/>
                </w:pPr>
              </w:pPrChange>
            </w:pPr>
            <w:ins w:id="735" w:author="Saseendran, Arun" w:date="2017-05-15T17:13:00Z">
              <w:r w:rsidRPr="001071A0">
                <w:rPr>
                  <w:rFonts w:ascii="Calibri" w:eastAsia="Times New Roman" w:hAnsi="Calibri" w:cs="Times New Roman"/>
                  <w:color w:val="000000"/>
                  <w:sz w:val="18"/>
                  <w:szCs w:val="18"/>
                  <w:lang w:val="en-US"/>
                  <w:rPrChange w:id="736" w:author="Saseendran, Arun" w:date="2017-05-15T17:13:00Z">
                    <w:rPr/>
                  </w:rPrChange>
                </w:rPr>
                <w:t>3</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737" w:author="Saseendran, Arun" w:date="2017-05-15T17:13:00Z"/>
                <w:rFonts w:ascii="Calibri" w:eastAsia="Times New Roman" w:hAnsi="Calibri" w:cs="Times New Roman"/>
                <w:color w:val="000000"/>
                <w:sz w:val="18"/>
                <w:szCs w:val="18"/>
                <w:lang w:val="en-US"/>
                <w:rPrChange w:id="738" w:author="Saseendran, Arun" w:date="2017-05-15T17:13:00Z">
                  <w:rPr>
                    <w:ins w:id="739" w:author="Saseendran, Arun" w:date="2017-05-15T17:13:00Z"/>
                  </w:rPr>
                </w:rPrChange>
              </w:rPr>
              <w:pPrChange w:id="740" w:author="Saseendran, Arun" w:date="2017-05-15T17:13:00Z">
                <w:pPr/>
              </w:pPrChange>
            </w:pPr>
            <w:ins w:id="741" w:author="Saseendran, Arun" w:date="2017-05-15T17:13:00Z">
              <w:r w:rsidRPr="001071A0">
                <w:rPr>
                  <w:rFonts w:ascii="Calibri" w:eastAsia="Times New Roman" w:hAnsi="Calibri" w:cs="Times New Roman"/>
                  <w:color w:val="000000"/>
                  <w:sz w:val="18"/>
                  <w:szCs w:val="18"/>
                  <w:lang w:val="en-US"/>
                  <w:rPrChange w:id="742" w:author="Saseendran, Arun" w:date="2017-05-15T17:13:00Z">
                    <w:rPr/>
                  </w:rPrChange>
                </w:rPr>
                <w:t>System Study and Client Interaction</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743" w:author="Saseendran, Arun" w:date="2017-05-15T17:13:00Z"/>
                <w:rFonts w:ascii="Calibri" w:eastAsia="Times New Roman" w:hAnsi="Calibri" w:cs="Times New Roman"/>
                <w:color w:val="000000"/>
                <w:sz w:val="18"/>
                <w:szCs w:val="18"/>
                <w:lang w:val="en-US"/>
                <w:rPrChange w:id="744" w:author="Saseendran, Arun" w:date="2017-05-15T17:13:00Z">
                  <w:rPr>
                    <w:ins w:id="745" w:author="Saseendran, Arun" w:date="2017-05-15T17:13:00Z"/>
                  </w:rPr>
                </w:rPrChange>
              </w:rPr>
              <w:pPrChange w:id="746" w:author="Saseendran, Arun" w:date="2017-05-15T17:13:00Z">
                <w:pPr/>
              </w:pPrChange>
            </w:pPr>
            <w:ins w:id="747" w:author="Saseendran, Arun" w:date="2017-05-15T17:13:00Z">
              <w:r w:rsidRPr="001071A0">
                <w:rPr>
                  <w:rFonts w:ascii="Calibri" w:eastAsia="Times New Roman" w:hAnsi="Calibri" w:cs="Times New Roman"/>
                  <w:color w:val="000000"/>
                  <w:sz w:val="18"/>
                  <w:szCs w:val="18"/>
                  <w:lang w:val="en-US"/>
                  <w:rPrChange w:id="748" w:author="Saseendran, Arun" w:date="2017-05-15T17:13:00Z">
                    <w:rPr/>
                  </w:rPrChange>
                </w:rPr>
                <w:t>MEN1, MEN2, TL, M1</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49" w:author="Saseendran, Arun" w:date="2017-05-15T17:13:00Z"/>
                <w:rFonts w:ascii="Calibri" w:eastAsia="Times New Roman" w:hAnsi="Calibri" w:cs="Times New Roman"/>
                <w:color w:val="000000"/>
                <w:sz w:val="18"/>
                <w:szCs w:val="18"/>
                <w:lang w:val="en-US"/>
                <w:rPrChange w:id="750" w:author="Saseendran, Arun" w:date="2017-05-15T17:13:00Z">
                  <w:rPr>
                    <w:ins w:id="751" w:author="Saseendran, Arun" w:date="2017-05-15T17:13:00Z"/>
                  </w:rPr>
                </w:rPrChange>
              </w:rPr>
              <w:pPrChange w:id="752" w:author="Saseendran, Arun" w:date="2017-05-15T17:13:00Z">
                <w:pPr/>
              </w:pPrChange>
            </w:pPr>
            <w:ins w:id="753" w:author="Saseendran, Arun" w:date="2017-05-15T17:13:00Z">
              <w:r w:rsidRPr="001071A0">
                <w:rPr>
                  <w:rFonts w:ascii="Calibri" w:eastAsia="Times New Roman" w:hAnsi="Calibri" w:cs="Times New Roman"/>
                  <w:color w:val="000000"/>
                  <w:sz w:val="18"/>
                  <w:szCs w:val="18"/>
                  <w:lang w:val="en-US"/>
                  <w:rPrChange w:id="754"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55" w:author="Saseendran, Arun" w:date="2017-05-15T17:13:00Z"/>
                <w:rFonts w:ascii="Calibri" w:eastAsia="Times New Roman" w:hAnsi="Calibri" w:cs="Times New Roman"/>
                <w:color w:val="000000"/>
                <w:sz w:val="18"/>
                <w:szCs w:val="18"/>
                <w:lang w:val="en-US"/>
                <w:rPrChange w:id="756" w:author="Saseendran, Arun" w:date="2017-05-15T17:13:00Z">
                  <w:rPr>
                    <w:ins w:id="757" w:author="Saseendran, Arun" w:date="2017-05-15T17:13:00Z"/>
                  </w:rPr>
                </w:rPrChange>
              </w:rPr>
              <w:pPrChange w:id="758" w:author="Saseendran, Arun" w:date="2017-05-15T17:13:00Z">
                <w:pPr/>
              </w:pPrChange>
            </w:pPr>
            <w:ins w:id="759" w:author="Saseendran, Arun" w:date="2017-05-15T17:13:00Z">
              <w:r w:rsidRPr="001071A0">
                <w:rPr>
                  <w:rFonts w:ascii="Calibri" w:eastAsia="Times New Roman" w:hAnsi="Calibri" w:cs="Times New Roman"/>
                  <w:color w:val="000000"/>
                  <w:sz w:val="18"/>
                  <w:szCs w:val="18"/>
                  <w:lang w:val="en-US"/>
                  <w:rPrChange w:id="760" w:author="Saseendran, Arun" w:date="2017-05-15T17:13:00Z">
                    <w:rPr/>
                  </w:rPrChange>
                </w:rPr>
                <w:t> </w:t>
              </w:r>
            </w:ins>
          </w:p>
        </w:tc>
        <w:tc>
          <w:tcPr>
            <w:tcW w:w="219" w:type="dxa"/>
            <w:tcBorders>
              <w:top w:val="nil"/>
              <w:left w:val="nil"/>
              <w:bottom w:val="single" w:sz="4" w:space="0" w:color="auto"/>
              <w:right w:val="single" w:sz="4" w:space="0" w:color="auto"/>
            </w:tcBorders>
            <w:shd w:val="clear" w:color="000000" w:fill="BDD7EE"/>
            <w:noWrap/>
            <w:vAlign w:val="bottom"/>
            <w:hideMark/>
          </w:tcPr>
          <w:p w:rsidR="001071A0" w:rsidRPr="001071A0" w:rsidRDefault="001071A0" w:rsidP="001071A0">
            <w:pPr>
              <w:spacing w:after="0" w:line="240" w:lineRule="auto"/>
              <w:rPr>
                <w:ins w:id="761" w:author="Saseendran, Arun" w:date="2017-05-15T17:13:00Z"/>
                <w:rFonts w:ascii="Calibri" w:eastAsia="Times New Roman" w:hAnsi="Calibri" w:cs="Times New Roman"/>
                <w:color w:val="000000"/>
                <w:sz w:val="18"/>
                <w:szCs w:val="18"/>
                <w:lang w:val="en-US"/>
                <w:rPrChange w:id="762" w:author="Saseendran, Arun" w:date="2017-05-15T17:13:00Z">
                  <w:rPr>
                    <w:ins w:id="763" w:author="Saseendran, Arun" w:date="2017-05-15T17:13:00Z"/>
                  </w:rPr>
                </w:rPrChange>
              </w:rPr>
              <w:pPrChange w:id="764" w:author="Saseendran, Arun" w:date="2017-05-15T17:13:00Z">
                <w:pPr/>
              </w:pPrChange>
            </w:pPr>
            <w:ins w:id="765" w:author="Saseendran, Arun" w:date="2017-05-15T17:13:00Z">
              <w:r w:rsidRPr="001071A0">
                <w:rPr>
                  <w:rFonts w:ascii="Calibri" w:eastAsia="Times New Roman" w:hAnsi="Calibri" w:cs="Times New Roman"/>
                  <w:color w:val="000000"/>
                  <w:sz w:val="18"/>
                  <w:szCs w:val="18"/>
                  <w:lang w:val="en-US"/>
                  <w:rPrChange w:id="766"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767" w:author="Saseendran, Arun" w:date="2017-05-15T17:13:00Z"/>
                <w:rFonts w:ascii="Calibri" w:eastAsia="Times New Roman" w:hAnsi="Calibri" w:cs="Times New Roman"/>
                <w:color w:val="000000"/>
                <w:sz w:val="18"/>
                <w:szCs w:val="18"/>
                <w:lang w:val="en-US"/>
                <w:rPrChange w:id="768" w:author="Saseendran, Arun" w:date="2017-05-15T17:13:00Z">
                  <w:rPr>
                    <w:ins w:id="769" w:author="Saseendran, Arun" w:date="2017-05-15T17:13:00Z"/>
                  </w:rPr>
                </w:rPrChange>
              </w:rPr>
              <w:pPrChange w:id="770" w:author="Saseendran, Arun" w:date="2017-05-15T17:13:00Z">
                <w:pPr/>
              </w:pPrChange>
            </w:pPr>
            <w:ins w:id="771" w:author="Saseendran, Arun" w:date="2017-05-15T17:13:00Z">
              <w:r w:rsidRPr="001071A0">
                <w:rPr>
                  <w:rFonts w:ascii="Calibri" w:eastAsia="Times New Roman" w:hAnsi="Calibri" w:cs="Times New Roman"/>
                  <w:color w:val="000000"/>
                  <w:sz w:val="18"/>
                  <w:szCs w:val="18"/>
                  <w:lang w:val="en-US"/>
                  <w:rPrChange w:id="772"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73" w:author="Saseendran, Arun" w:date="2017-05-15T17:13:00Z"/>
                <w:rFonts w:ascii="Calibri" w:eastAsia="Times New Roman" w:hAnsi="Calibri" w:cs="Times New Roman"/>
                <w:color w:val="000000"/>
                <w:sz w:val="18"/>
                <w:szCs w:val="18"/>
                <w:lang w:val="en-US"/>
                <w:rPrChange w:id="774" w:author="Saseendran, Arun" w:date="2017-05-15T17:13:00Z">
                  <w:rPr>
                    <w:ins w:id="775" w:author="Saseendran, Arun" w:date="2017-05-15T17:13:00Z"/>
                  </w:rPr>
                </w:rPrChange>
              </w:rPr>
              <w:pPrChange w:id="776" w:author="Saseendran, Arun" w:date="2017-05-15T17:13:00Z">
                <w:pPr/>
              </w:pPrChange>
            </w:pPr>
            <w:ins w:id="777" w:author="Saseendran, Arun" w:date="2017-05-15T17:13:00Z">
              <w:r w:rsidRPr="001071A0">
                <w:rPr>
                  <w:rFonts w:ascii="Calibri" w:eastAsia="Times New Roman" w:hAnsi="Calibri" w:cs="Times New Roman"/>
                  <w:color w:val="000000"/>
                  <w:sz w:val="18"/>
                  <w:szCs w:val="18"/>
                  <w:lang w:val="en-US"/>
                  <w:rPrChange w:id="778"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79" w:author="Saseendran, Arun" w:date="2017-05-15T17:13:00Z"/>
                <w:rFonts w:ascii="Calibri" w:eastAsia="Times New Roman" w:hAnsi="Calibri" w:cs="Times New Roman"/>
                <w:color w:val="000000"/>
                <w:sz w:val="18"/>
                <w:szCs w:val="18"/>
                <w:lang w:val="en-US"/>
                <w:rPrChange w:id="780" w:author="Saseendran, Arun" w:date="2017-05-15T17:13:00Z">
                  <w:rPr>
                    <w:ins w:id="781" w:author="Saseendran, Arun" w:date="2017-05-15T17:13:00Z"/>
                  </w:rPr>
                </w:rPrChange>
              </w:rPr>
              <w:pPrChange w:id="782" w:author="Saseendran, Arun" w:date="2017-05-15T17:13:00Z">
                <w:pPr/>
              </w:pPrChange>
            </w:pPr>
            <w:ins w:id="783" w:author="Saseendran, Arun" w:date="2017-05-15T17:13:00Z">
              <w:r w:rsidRPr="001071A0">
                <w:rPr>
                  <w:rFonts w:ascii="Calibri" w:eastAsia="Times New Roman" w:hAnsi="Calibri" w:cs="Times New Roman"/>
                  <w:color w:val="000000"/>
                  <w:sz w:val="18"/>
                  <w:szCs w:val="18"/>
                  <w:lang w:val="en-US"/>
                  <w:rPrChange w:id="784"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85" w:author="Saseendran, Arun" w:date="2017-05-15T17:13:00Z"/>
                <w:rFonts w:ascii="Calibri" w:eastAsia="Times New Roman" w:hAnsi="Calibri" w:cs="Times New Roman"/>
                <w:color w:val="000000"/>
                <w:sz w:val="18"/>
                <w:szCs w:val="18"/>
                <w:lang w:val="en-US"/>
                <w:rPrChange w:id="786" w:author="Saseendran, Arun" w:date="2017-05-15T17:13:00Z">
                  <w:rPr>
                    <w:ins w:id="787" w:author="Saseendran, Arun" w:date="2017-05-15T17:13:00Z"/>
                  </w:rPr>
                </w:rPrChange>
              </w:rPr>
              <w:pPrChange w:id="788" w:author="Saseendran, Arun" w:date="2017-05-15T17:13:00Z">
                <w:pPr/>
              </w:pPrChange>
            </w:pPr>
            <w:ins w:id="789" w:author="Saseendran, Arun" w:date="2017-05-15T17:13:00Z">
              <w:r w:rsidRPr="001071A0">
                <w:rPr>
                  <w:rFonts w:ascii="Calibri" w:eastAsia="Times New Roman" w:hAnsi="Calibri" w:cs="Times New Roman"/>
                  <w:color w:val="000000"/>
                  <w:sz w:val="18"/>
                  <w:szCs w:val="18"/>
                  <w:lang w:val="en-US"/>
                  <w:rPrChange w:id="790"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791" w:author="Saseendran, Arun" w:date="2017-05-15T17:13:00Z"/>
                <w:rFonts w:ascii="Calibri" w:eastAsia="Times New Roman" w:hAnsi="Calibri" w:cs="Times New Roman"/>
                <w:color w:val="000000"/>
                <w:sz w:val="18"/>
                <w:szCs w:val="18"/>
                <w:lang w:val="en-US"/>
                <w:rPrChange w:id="792" w:author="Saseendran, Arun" w:date="2017-05-15T17:13:00Z">
                  <w:rPr>
                    <w:ins w:id="793" w:author="Saseendran, Arun" w:date="2017-05-15T17:13:00Z"/>
                  </w:rPr>
                </w:rPrChange>
              </w:rPr>
              <w:pPrChange w:id="794" w:author="Saseendran, Arun" w:date="2017-05-15T17:13:00Z">
                <w:pPr/>
              </w:pPrChange>
            </w:pPr>
            <w:ins w:id="795" w:author="Saseendran, Arun" w:date="2017-05-15T17:13:00Z">
              <w:r w:rsidRPr="001071A0">
                <w:rPr>
                  <w:rFonts w:ascii="Calibri" w:eastAsia="Times New Roman" w:hAnsi="Calibri" w:cs="Times New Roman"/>
                  <w:color w:val="000000"/>
                  <w:sz w:val="18"/>
                  <w:szCs w:val="18"/>
                  <w:lang w:val="en-US"/>
                  <w:rPrChange w:id="796"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797" w:author="Saseendran, Arun" w:date="2017-05-15T17:13:00Z"/>
                <w:rFonts w:ascii="Calibri" w:eastAsia="Times New Roman" w:hAnsi="Calibri" w:cs="Times New Roman"/>
                <w:color w:val="000000"/>
                <w:sz w:val="18"/>
                <w:szCs w:val="18"/>
                <w:lang w:val="en-US"/>
                <w:rPrChange w:id="798" w:author="Saseendran, Arun" w:date="2017-05-15T17:13:00Z">
                  <w:rPr>
                    <w:ins w:id="799" w:author="Saseendran, Arun" w:date="2017-05-15T17:13:00Z"/>
                  </w:rPr>
                </w:rPrChange>
              </w:rPr>
              <w:pPrChange w:id="800" w:author="Saseendran, Arun" w:date="2017-05-15T17:13:00Z">
                <w:pPr/>
              </w:pPrChange>
            </w:pPr>
            <w:ins w:id="801" w:author="Saseendran, Arun" w:date="2017-05-15T17:13:00Z">
              <w:r w:rsidRPr="001071A0">
                <w:rPr>
                  <w:rFonts w:ascii="Calibri" w:eastAsia="Times New Roman" w:hAnsi="Calibri" w:cs="Times New Roman"/>
                  <w:color w:val="000000"/>
                  <w:sz w:val="18"/>
                  <w:szCs w:val="18"/>
                  <w:lang w:val="en-US"/>
                  <w:rPrChange w:id="80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03" w:author="Saseendran, Arun" w:date="2017-05-15T17:13:00Z"/>
                <w:rFonts w:ascii="Calibri" w:eastAsia="Times New Roman" w:hAnsi="Calibri" w:cs="Times New Roman"/>
                <w:color w:val="000000"/>
                <w:sz w:val="18"/>
                <w:szCs w:val="18"/>
                <w:lang w:val="en-US"/>
                <w:rPrChange w:id="804" w:author="Saseendran, Arun" w:date="2017-05-15T17:13:00Z">
                  <w:rPr>
                    <w:ins w:id="805" w:author="Saseendran, Arun" w:date="2017-05-15T17:13:00Z"/>
                  </w:rPr>
                </w:rPrChange>
              </w:rPr>
              <w:pPrChange w:id="806" w:author="Saseendran, Arun" w:date="2017-05-15T17:13:00Z">
                <w:pPr/>
              </w:pPrChange>
            </w:pPr>
            <w:ins w:id="807" w:author="Saseendran, Arun" w:date="2017-05-15T17:13:00Z">
              <w:r w:rsidRPr="001071A0">
                <w:rPr>
                  <w:rFonts w:ascii="Calibri" w:eastAsia="Times New Roman" w:hAnsi="Calibri" w:cs="Times New Roman"/>
                  <w:color w:val="000000"/>
                  <w:sz w:val="18"/>
                  <w:szCs w:val="18"/>
                  <w:lang w:val="en-US"/>
                  <w:rPrChange w:id="80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09" w:author="Saseendran, Arun" w:date="2017-05-15T17:13:00Z"/>
                <w:rFonts w:ascii="Calibri" w:eastAsia="Times New Roman" w:hAnsi="Calibri" w:cs="Times New Roman"/>
                <w:color w:val="000000"/>
                <w:sz w:val="18"/>
                <w:szCs w:val="18"/>
                <w:lang w:val="en-US"/>
                <w:rPrChange w:id="810" w:author="Saseendran, Arun" w:date="2017-05-15T17:13:00Z">
                  <w:rPr>
                    <w:ins w:id="811" w:author="Saseendran, Arun" w:date="2017-05-15T17:13:00Z"/>
                  </w:rPr>
                </w:rPrChange>
              </w:rPr>
              <w:pPrChange w:id="812" w:author="Saseendran, Arun" w:date="2017-05-15T17:13:00Z">
                <w:pPr/>
              </w:pPrChange>
            </w:pPr>
            <w:ins w:id="813" w:author="Saseendran, Arun" w:date="2017-05-15T17:13:00Z">
              <w:r w:rsidRPr="001071A0">
                <w:rPr>
                  <w:rFonts w:ascii="Calibri" w:eastAsia="Times New Roman" w:hAnsi="Calibri" w:cs="Times New Roman"/>
                  <w:color w:val="000000"/>
                  <w:sz w:val="18"/>
                  <w:szCs w:val="18"/>
                  <w:lang w:val="en-US"/>
                  <w:rPrChange w:id="81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815" w:author="Saseendran, Arun" w:date="2017-05-15T17:13:00Z"/>
                <w:rFonts w:ascii="Calibri" w:eastAsia="Times New Roman" w:hAnsi="Calibri" w:cs="Times New Roman"/>
                <w:color w:val="000000"/>
                <w:sz w:val="18"/>
                <w:szCs w:val="18"/>
                <w:lang w:val="en-US"/>
                <w:rPrChange w:id="816" w:author="Saseendran, Arun" w:date="2017-05-15T17:13:00Z">
                  <w:rPr>
                    <w:ins w:id="817" w:author="Saseendran, Arun" w:date="2017-05-15T17:13:00Z"/>
                  </w:rPr>
                </w:rPrChange>
              </w:rPr>
              <w:pPrChange w:id="818" w:author="Saseendran, Arun" w:date="2017-05-15T17:13:00Z">
                <w:pPr/>
              </w:pPrChange>
            </w:pPr>
            <w:ins w:id="819" w:author="Saseendran, Arun" w:date="2017-05-15T17:13:00Z">
              <w:r w:rsidRPr="001071A0">
                <w:rPr>
                  <w:rFonts w:ascii="Calibri" w:eastAsia="Times New Roman" w:hAnsi="Calibri" w:cs="Times New Roman"/>
                  <w:color w:val="000000"/>
                  <w:sz w:val="18"/>
                  <w:szCs w:val="18"/>
                  <w:lang w:val="en-US"/>
                  <w:rPrChange w:id="82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21" w:author="Saseendran, Arun" w:date="2017-05-15T17:13:00Z"/>
                <w:rFonts w:ascii="Calibri" w:eastAsia="Times New Roman" w:hAnsi="Calibri" w:cs="Times New Roman"/>
                <w:color w:val="000000"/>
                <w:sz w:val="18"/>
                <w:szCs w:val="18"/>
                <w:lang w:val="en-US"/>
                <w:rPrChange w:id="822" w:author="Saseendran, Arun" w:date="2017-05-15T17:13:00Z">
                  <w:rPr>
                    <w:ins w:id="823" w:author="Saseendran, Arun" w:date="2017-05-15T17:13:00Z"/>
                  </w:rPr>
                </w:rPrChange>
              </w:rPr>
              <w:pPrChange w:id="824" w:author="Saseendran, Arun" w:date="2017-05-15T17:13:00Z">
                <w:pPr/>
              </w:pPrChange>
            </w:pPr>
            <w:ins w:id="825" w:author="Saseendran, Arun" w:date="2017-05-15T17:13:00Z">
              <w:r w:rsidRPr="001071A0">
                <w:rPr>
                  <w:rFonts w:ascii="Calibri" w:eastAsia="Times New Roman" w:hAnsi="Calibri" w:cs="Times New Roman"/>
                  <w:color w:val="000000"/>
                  <w:sz w:val="18"/>
                  <w:szCs w:val="18"/>
                  <w:lang w:val="en-US"/>
                  <w:rPrChange w:id="82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27" w:author="Saseendran, Arun" w:date="2017-05-15T17:13:00Z"/>
                <w:rFonts w:ascii="Calibri" w:eastAsia="Times New Roman" w:hAnsi="Calibri" w:cs="Times New Roman"/>
                <w:color w:val="000000"/>
                <w:sz w:val="18"/>
                <w:szCs w:val="18"/>
                <w:lang w:val="en-US"/>
                <w:rPrChange w:id="828" w:author="Saseendran, Arun" w:date="2017-05-15T17:13:00Z">
                  <w:rPr>
                    <w:ins w:id="829" w:author="Saseendran, Arun" w:date="2017-05-15T17:13:00Z"/>
                  </w:rPr>
                </w:rPrChange>
              </w:rPr>
              <w:pPrChange w:id="830" w:author="Saseendran, Arun" w:date="2017-05-15T17:13:00Z">
                <w:pPr/>
              </w:pPrChange>
            </w:pPr>
            <w:ins w:id="831" w:author="Saseendran, Arun" w:date="2017-05-15T17:13:00Z">
              <w:r w:rsidRPr="001071A0">
                <w:rPr>
                  <w:rFonts w:ascii="Calibri" w:eastAsia="Times New Roman" w:hAnsi="Calibri" w:cs="Times New Roman"/>
                  <w:color w:val="000000"/>
                  <w:sz w:val="18"/>
                  <w:szCs w:val="18"/>
                  <w:lang w:val="en-US"/>
                  <w:rPrChange w:id="83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33" w:author="Saseendran, Arun" w:date="2017-05-15T17:13:00Z"/>
                <w:rFonts w:ascii="Calibri" w:eastAsia="Times New Roman" w:hAnsi="Calibri" w:cs="Times New Roman"/>
                <w:color w:val="000000"/>
                <w:sz w:val="18"/>
                <w:szCs w:val="18"/>
                <w:lang w:val="en-US"/>
                <w:rPrChange w:id="834" w:author="Saseendran, Arun" w:date="2017-05-15T17:13:00Z">
                  <w:rPr>
                    <w:ins w:id="835" w:author="Saseendran, Arun" w:date="2017-05-15T17:13:00Z"/>
                  </w:rPr>
                </w:rPrChange>
              </w:rPr>
              <w:pPrChange w:id="836" w:author="Saseendran, Arun" w:date="2017-05-15T17:13:00Z">
                <w:pPr/>
              </w:pPrChange>
            </w:pPr>
            <w:ins w:id="837" w:author="Saseendran, Arun" w:date="2017-05-15T17:13:00Z">
              <w:r w:rsidRPr="001071A0">
                <w:rPr>
                  <w:rFonts w:ascii="Calibri" w:eastAsia="Times New Roman" w:hAnsi="Calibri" w:cs="Times New Roman"/>
                  <w:color w:val="000000"/>
                  <w:sz w:val="18"/>
                  <w:szCs w:val="18"/>
                  <w:lang w:val="en-US"/>
                  <w:rPrChange w:id="838"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839" w:author="Saseendran, Arun" w:date="2017-05-15T17:13:00Z"/>
                <w:rFonts w:ascii="Calibri" w:eastAsia="Times New Roman" w:hAnsi="Calibri" w:cs="Times New Roman"/>
                <w:color w:val="000000"/>
                <w:sz w:val="18"/>
                <w:szCs w:val="18"/>
                <w:lang w:val="en-US"/>
                <w:rPrChange w:id="840" w:author="Saseendran, Arun" w:date="2017-05-15T17:13:00Z">
                  <w:rPr>
                    <w:ins w:id="841" w:author="Saseendran, Arun" w:date="2017-05-15T17:13:00Z"/>
                  </w:rPr>
                </w:rPrChange>
              </w:rPr>
              <w:pPrChange w:id="842" w:author="Saseendran, Arun" w:date="2017-05-15T17:13:00Z">
                <w:pPr/>
              </w:pPrChange>
            </w:pPr>
            <w:ins w:id="843" w:author="Saseendran, Arun" w:date="2017-05-15T17:13:00Z">
              <w:r w:rsidRPr="001071A0">
                <w:rPr>
                  <w:rFonts w:ascii="Calibri" w:eastAsia="Times New Roman" w:hAnsi="Calibri" w:cs="Times New Roman"/>
                  <w:color w:val="000000"/>
                  <w:sz w:val="18"/>
                  <w:szCs w:val="18"/>
                  <w:lang w:val="en-US"/>
                  <w:rPrChange w:id="84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45" w:author="Saseendran, Arun" w:date="2017-05-15T17:13:00Z"/>
                <w:rFonts w:ascii="Calibri" w:eastAsia="Times New Roman" w:hAnsi="Calibri" w:cs="Times New Roman"/>
                <w:color w:val="000000"/>
                <w:sz w:val="18"/>
                <w:szCs w:val="18"/>
                <w:lang w:val="en-US"/>
                <w:rPrChange w:id="846" w:author="Saseendran, Arun" w:date="2017-05-15T17:13:00Z">
                  <w:rPr>
                    <w:ins w:id="847" w:author="Saseendran, Arun" w:date="2017-05-15T17:13:00Z"/>
                  </w:rPr>
                </w:rPrChange>
              </w:rPr>
              <w:pPrChange w:id="848" w:author="Saseendran, Arun" w:date="2017-05-15T17:13:00Z">
                <w:pPr/>
              </w:pPrChange>
            </w:pPr>
            <w:ins w:id="849" w:author="Saseendran, Arun" w:date="2017-05-15T17:13:00Z">
              <w:r w:rsidRPr="001071A0">
                <w:rPr>
                  <w:rFonts w:ascii="Calibri" w:eastAsia="Times New Roman" w:hAnsi="Calibri" w:cs="Times New Roman"/>
                  <w:color w:val="000000"/>
                  <w:sz w:val="18"/>
                  <w:szCs w:val="18"/>
                  <w:lang w:val="en-US"/>
                  <w:rPrChange w:id="85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51" w:author="Saseendran, Arun" w:date="2017-05-15T17:13:00Z"/>
                <w:rFonts w:ascii="Calibri" w:eastAsia="Times New Roman" w:hAnsi="Calibri" w:cs="Times New Roman"/>
                <w:color w:val="000000"/>
                <w:sz w:val="18"/>
                <w:szCs w:val="18"/>
                <w:lang w:val="en-US"/>
                <w:rPrChange w:id="852" w:author="Saseendran, Arun" w:date="2017-05-15T17:13:00Z">
                  <w:rPr>
                    <w:ins w:id="853" w:author="Saseendran, Arun" w:date="2017-05-15T17:13:00Z"/>
                  </w:rPr>
                </w:rPrChange>
              </w:rPr>
              <w:pPrChange w:id="854" w:author="Saseendran, Arun" w:date="2017-05-15T17:13:00Z">
                <w:pPr/>
              </w:pPrChange>
            </w:pPr>
            <w:ins w:id="855" w:author="Saseendran, Arun" w:date="2017-05-15T17:13:00Z">
              <w:r w:rsidRPr="001071A0">
                <w:rPr>
                  <w:rFonts w:ascii="Calibri" w:eastAsia="Times New Roman" w:hAnsi="Calibri" w:cs="Times New Roman"/>
                  <w:color w:val="000000"/>
                  <w:sz w:val="18"/>
                  <w:szCs w:val="18"/>
                  <w:lang w:val="en-US"/>
                  <w:rPrChange w:id="85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57" w:author="Saseendran, Arun" w:date="2017-05-15T17:13:00Z"/>
                <w:rFonts w:ascii="Calibri" w:eastAsia="Times New Roman" w:hAnsi="Calibri" w:cs="Times New Roman"/>
                <w:color w:val="000000"/>
                <w:sz w:val="18"/>
                <w:szCs w:val="18"/>
                <w:lang w:val="en-US"/>
                <w:rPrChange w:id="858" w:author="Saseendran, Arun" w:date="2017-05-15T17:13:00Z">
                  <w:rPr>
                    <w:ins w:id="859" w:author="Saseendran, Arun" w:date="2017-05-15T17:13:00Z"/>
                  </w:rPr>
                </w:rPrChange>
              </w:rPr>
              <w:pPrChange w:id="860" w:author="Saseendran, Arun" w:date="2017-05-15T17:13:00Z">
                <w:pPr/>
              </w:pPrChange>
            </w:pPr>
            <w:ins w:id="861" w:author="Saseendran, Arun" w:date="2017-05-15T17:13:00Z">
              <w:r w:rsidRPr="001071A0">
                <w:rPr>
                  <w:rFonts w:ascii="Calibri" w:eastAsia="Times New Roman" w:hAnsi="Calibri" w:cs="Times New Roman"/>
                  <w:color w:val="000000"/>
                  <w:sz w:val="18"/>
                  <w:szCs w:val="18"/>
                  <w:lang w:val="en-US"/>
                  <w:rPrChange w:id="862"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863" w:author="Saseendran, Arun" w:date="2017-05-15T17:13:00Z"/>
                <w:rFonts w:ascii="Calibri" w:eastAsia="Times New Roman" w:hAnsi="Calibri" w:cs="Times New Roman"/>
                <w:color w:val="000000"/>
                <w:sz w:val="18"/>
                <w:szCs w:val="18"/>
                <w:lang w:val="en-US"/>
                <w:rPrChange w:id="864" w:author="Saseendran, Arun" w:date="2017-05-15T17:13:00Z">
                  <w:rPr>
                    <w:ins w:id="865" w:author="Saseendran, Arun" w:date="2017-05-15T17:13:00Z"/>
                  </w:rPr>
                </w:rPrChange>
              </w:rPr>
              <w:pPrChange w:id="866" w:author="Saseendran, Arun" w:date="2017-05-15T17:13:00Z">
                <w:pPr/>
              </w:pPrChange>
            </w:pPr>
            <w:ins w:id="867" w:author="Saseendran, Arun" w:date="2017-05-15T17:13:00Z">
              <w:r w:rsidRPr="001071A0">
                <w:rPr>
                  <w:rFonts w:ascii="Calibri" w:eastAsia="Times New Roman" w:hAnsi="Calibri" w:cs="Times New Roman"/>
                  <w:color w:val="000000"/>
                  <w:sz w:val="18"/>
                  <w:szCs w:val="18"/>
                  <w:lang w:val="en-US"/>
                  <w:rPrChange w:id="86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69" w:author="Saseendran, Arun" w:date="2017-05-15T17:13:00Z"/>
                <w:rFonts w:ascii="Calibri" w:eastAsia="Times New Roman" w:hAnsi="Calibri" w:cs="Times New Roman"/>
                <w:color w:val="000000"/>
                <w:sz w:val="18"/>
                <w:szCs w:val="18"/>
                <w:lang w:val="en-US"/>
                <w:rPrChange w:id="870" w:author="Saseendran, Arun" w:date="2017-05-15T17:13:00Z">
                  <w:rPr>
                    <w:ins w:id="871" w:author="Saseendran, Arun" w:date="2017-05-15T17:13:00Z"/>
                  </w:rPr>
                </w:rPrChange>
              </w:rPr>
              <w:pPrChange w:id="872" w:author="Saseendran, Arun" w:date="2017-05-15T17:13:00Z">
                <w:pPr/>
              </w:pPrChange>
            </w:pPr>
            <w:ins w:id="873" w:author="Saseendran, Arun" w:date="2017-05-15T17:13:00Z">
              <w:r w:rsidRPr="001071A0">
                <w:rPr>
                  <w:rFonts w:ascii="Calibri" w:eastAsia="Times New Roman" w:hAnsi="Calibri" w:cs="Times New Roman"/>
                  <w:color w:val="000000"/>
                  <w:sz w:val="18"/>
                  <w:szCs w:val="18"/>
                  <w:lang w:val="en-US"/>
                  <w:rPrChange w:id="87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75" w:author="Saseendran, Arun" w:date="2017-05-15T17:13:00Z"/>
                <w:rFonts w:ascii="Calibri" w:eastAsia="Times New Roman" w:hAnsi="Calibri" w:cs="Times New Roman"/>
                <w:color w:val="000000"/>
                <w:sz w:val="18"/>
                <w:szCs w:val="18"/>
                <w:lang w:val="en-US"/>
                <w:rPrChange w:id="876" w:author="Saseendran, Arun" w:date="2017-05-15T17:13:00Z">
                  <w:rPr>
                    <w:ins w:id="877" w:author="Saseendran, Arun" w:date="2017-05-15T17:13:00Z"/>
                  </w:rPr>
                </w:rPrChange>
              </w:rPr>
              <w:pPrChange w:id="878" w:author="Saseendran, Arun" w:date="2017-05-15T17:13:00Z">
                <w:pPr/>
              </w:pPrChange>
            </w:pPr>
            <w:ins w:id="879" w:author="Saseendran, Arun" w:date="2017-05-15T17:13:00Z">
              <w:r w:rsidRPr="001071A0">
                <w:rPr>
                  <w:rFonts w:ascii="Calibri" w:eastAsia="Times New Roman" w:hAnsi="Calibri" w:cs="Times New Roman"/>
                  <w:color w:val="000000"/>
                  <w:sz w:val="18"/>
                  <w:szCs w:val="18"/>
                  <w:lang w:val="en-US"/>
                  <w:rPrChange w:id="88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881" w:author="Saseendran, Arun" w:date="2017-05-15T17:13:00Z"/>
                <w:rFonts w:ascii="Calibri" w:eastAsia="Times New Roman" w:hAnsi="Calibri" w:cs="Times New Roman"/>
                <w:color w:val="000000"/>
                <w:sz w:val="18"/>
                <w:szCs w:val="18"/>
                <w:lang w:val="en-US"/>
                <w:rPrChange w:id="882" w:author="Saseendran, Arun" w:date="2017-05-15T17:13:00Z">
                  <w:rPr>
                    <w:ins w:id="883" w:author="Saseendran, Arun" w:date="2017-05-15T17:13:00Z"/>
                  </w:rPr>
                </w:rPrChange>
              </w:rPr>
              <w:pPrChange w:id="884" w:author="Saseendran, Arun" w:date="2017-05-15T17:13:00Z">
                <w:pPr/>
              </w:pPrChange>
            </w:pPr>
            <w:ins w:id="885" w:author="Saseendran, Arun" w:date="2017-05-15T17:13:00Z">
              <w:r w:rsidRPr="001071A0">
                <w:rPr>
                  <w:rFonts w:ascii="Calibri" w:eastAsia="Times New Roman" w:hAnsi="Calibri" w:cs="Times New Roman"/>
                  <w:color w:val="000000"/>
                  <w:sz w:val="18"/>
                  <w:szCs w:val="18"/>
                  <w:lang w:val="en-US"/>
                  <w:rPrChange w:id="886"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887" w:author="Saseendran, Arun" w:date="2017-05-15T17:13:00Z"/>
                <w:rFonts w:ascii="Calibri" w:eastAsia="Times New Roman" w:hAnsi="Calibri" w:cs="Times New Roman"/>
                <w:color w:val="000000"/>
                <w:sz w:val="18"/>
                <w:szCs w:val="18"/>
                <w:lang w:val="en-US"/>
                <w:rPrChange w:id="888" w:author="Saseendran, Arun" w:date="2017-05-15T17:13:00Z">
                  <w:rPr>
                    <w:ins w:id="889" w:author="Saseendran, Arun" w:date="2017-05-15T17:13:00Z"/>
                  </w:rPr>
                </w:rPrChange>
              </w:rPr>
              <w:pPrChange w:id="890" w:author="Saseendran, Arun" w:date="2017-05-15T17:13:00Z">
                <w:pPr/>
              </w:pPrChange>
            </w:pPr>
            <w:ins w:id="891" w:author="Saseendran, Arun" w:date="2017-05-15T17:13:00Z">
              <w:r w:rsidRPr="001071A0">
                <w:rPr>
                  <w:rFonts w:ascii="Calibri" w:eastAsia="Times New Roman" w:hAnsi="Calibri" w:cs="Times New Roman"/>
                  <w:color w:val="000000"/>
                  <w:sz w:val="18"/>
                  <w:szCs w:val="18"/>
                  <w:lang w:val="en-US"/>
                  <w:rPrChange w:id="892" w:author="Saseendran, Arun" w:date="2017-05-15T17:13:00Z">
                    <w:rPr/>
                  </w:rPrChange>
                </w:rPr>
                <w:t> </w:t>
              </w:r>
            </w:ins>
          </w:p>
        </w:tc>
      </w:tr>
      <w:tr w:rsidR="001071A0" w:rsidRPr="001071A0" w:rsidTr="001071A0">
        <w:trPr>
          <w:trHeight w:val="240"/>
          <w:ins w:id="893"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894" w:author="Saseendran, Arun" w:date="2017-05-15T17:13:00Z"/>
                <w:rFonts w:ascii="Calibri" w:eastAsia="Times New Roman" w:hAnsi="Calibri" w:cs="Times New Roman"/>
                <w:color w:val="000000"/>
                <w:sz w:val="18"/>
                <w:szCs w:val="18"/>
                <w:lang w:val="en-US"/>
                <w:rPrChange w:id="895" w:author="Saseendran, Arun" w:date="2017-05-15T17:13:00Z">
                  <w:rPr>
                    <w:ins w:id="896" w:author="Saseendran, Arun" w:date="2017-05-15T17:13:00Z"/>
                  </w:rPr>
                </w:rPrChange>
              </w:rPr>
              <w:pPrChange w:id="897" w:author="Saseendran, Arun" w:date="2017-05-15T17:13:00Z">
                <w:pPr>
                  <w:jc w:val="right"/>
                </w:pPr>
              </w:pPrChange>
            </w:pPr>
            <w:ins w:id="898" w:author="Saseendran, Arun" w:date="2017-05-15T17:13:00Z">
              <w:r w:rsidRPr="001071A0">
                <w:rPr>
                  <w:rFonts w:ascii="Calibri" w:eastAsia="Times New Roman" w:hAnsi="Calibri" w:cs="Times New Roman"/>
                  <w:color w:val="000000"/>
                  <w:sz w:val="18"/>
                  <w:szCs w:val="18"/>
                  <w:lang w:val="en-US"/>
                  <w:rPrChange w:id="899" w:author="Saseendran, Arun" w:date="2017-05-15T17:13:00Z">
                    <w:rPr/>
                  </w:rPrChange>
                </w:rPr>
                <w:t>4</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900" w:author="Saseendran, Arun" w:date="2017-05-15T17:13:00Z"/>
                <w:rFonts w:ascii="Calibri" w:eastAsia="Times New Roman" w:hAnsi="Calibri" w:cs="Times New Roman"/>
                <w:color w:val="000000"/>
                <w:sz w:val="18"/>
                <w:szCs w:val="18"/>
                <w:lang w:val="en-US"/>
                <w:rPrChange w:id="901" w:author="Saseendran, Arun" w:date="2017-05-15T17:13:00Z">
                  <w:rPr>
                    <w:ins w:id="902" w:author="Saseendran, Arun" w:date="2017-05-15T17:13:00Z"/>
                  </w:rPr>
                </w:rPrChange>
              </w:rPr>
              <w:pPrChange w:id="903" w:author="Saseendran, Arun" w:date="2017-05-15T17:13:00Z">
                <w:pPr/>
              </w:pPrChange>
            </w:pPr>
            <w:ins w:id="904" w:author="Saseendran, Arun" w:date="2017-05-15T17:13:00Z">
              <w:r w:rsidRPr="001071A0">
                <w:rPr>
                  <w:rFonts w:ascii="Calibri" w:eastAsia="Times New Roman" w:hAnsi="Calibri" w:cs="Times New Roman"/>
                  <w:color w:val="000000"/>
                  <w:sz w:val="18"/>
                  <w:szCs w:val="18"/>
                  <w:lang w:val="en-US"/>
                  <w:rPrChange w:id="905" w:author="Saseendran, Arun" w:date="2017-05-15T17:13:00Z">
                    <w:rPr/>
                  </w:rPrChange>
                </w:rPr>
                <w:t>Development Bed Setup</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906" w:author="Saseendran, Arun" w:date="2017-05-15T17:13:00Z"/>
                <w:rFonts w:ascii="Calibri" w:eastAsia="Times New Roman" w:hAnsi="Calibri" w:cs="Times New Roman"/>
                <w:color w:val="000000"/>
                <w:sz w:val="18"/>
                <w:szCs w:val="18"/>
                <w:lang w:val="en-US"/>
                <w:rPrChange w:id="907" w:author="Saseendran, Arun" w:date="2017-05-15T17:13:00Z">
                  <w:rPr>
                    <w:ins w:id="908" w:author="Saseendran, Arun" w:date="2017-05-15T17:13:00Z"/>
                  </w:rPr>
                </w:rPrChange>
              </w:rPr>
              <w:pPrChange w:id="909" w:author="Saseendran, Arun" w:date="2017-05-15T17:13:00Z">
                <w:pPr/>
              </w:pPrChange>
            </w:pPr>
            <w:ins w:id="910" w:author="Saseendran, Arun" w:date="2017-05-15T17:13:00Z">
              <w:r w:rsidRPr="001071A0">
                <w:rPr>
                  <w:rFonts w:ascii="Calibri" w:eastAsia="Times New Roman" w:hAnsi="Calibri" w:cs="Times New Roman"/>
                  <w:color w:val="000000"/>
                  <w:sz w:val="18"/>
                  <w:szCs w:val="18"/>
                  <w:lang w:val="en-US"/>
                  <w:rPrChange w:id="911" w:author="Saseendran, Arun" w:date="2017-05-15T17:13:00Z">
                    <w:rPr/>
                  </w:rPrChange>
                </w:rPr>
                <w:t>M2,M3,M4,M5</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12" w:author="Saseendran, Arun" w:date="2017-05-15T17:13:00Z"/>
                <w:rFonts w:ascii="Calibri" w:eastAsia="Times New Roman" w:hAnsi="Calibri" w:cs="Times New Roman"/>
                <w:color w:val="000000"/>
                <w:sz w:val="18"/>
                <w:szCs w:val="18"/>
                <w:lang w:val="en-US"/>
                <w:rPrChange w:id="913" w:author="Saseendran, Arun" w:date="2017-05-15T17:13:00Z">
                  <w:rPr>
                    <w:ins w:id="914" w:author="Saseendran, Arun" w:date="2017-05-15T17:13:00Z"/>
                  </w:rPr>
                </w:rPrChange>
              </w:rPr>
              <w:pPrChange w:id="915" w:author="Saseendran, Arun" w:date="2017-05-15T17:13:00Z">
                <w:pPr/>
              </w:pPrChange>
            </w:pPr>
            <w:ins w:id="916" w:author="Saseendran, Arun" w:date="2017-05-15T17:13:00Z">
              <w:r w:rsidRPr="001071A0">
                <w:rPr>
                  <w:rFonts w:ascii="Calibri" w:eastAsia="Times New Roman" w:hAnsi="Calibri" w:cs="Times New Roman"/>
                  <w:color w:val="000000"/>
                  <w:sz w:val="18"/>
                  <w:szCs w:val="18"/>
                  <w:lang w:val="en-US"/>
                  <w:rPrChange w:id="917"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18" w:author="Saseendran, Arun" w:date="2017-05-15T17:13:00Z"/>
                <w:rFonts w:ascii="Calibri" w:eastAsia="Times New Roman" w:hAnsi="Calibri" w:cs="Times New Roman"/>
                <w:color w:val="000000"/>
                <w:sz w:val="18"/>
                <w:szCs w:val="18"/>
                <w:lang w:val="en-US"/>
                <w:rPrChange w:id="919" w:author="Saseendran, Arun" w:date="2017-05-15T17:13:00Z">
                  <w:rPr>
                    <w:ins w:id="920" w:author="Saseendran, Arun" w:date="2017-05-15T17:13:00Z"/>
                  </w:rPr>
                </w:rPrChange>
              </w:rPr>
              <w:pPrChange w:id="921" w:author="Saseendran, Arun" w:date="2017-05-15T17:13:00Z">
                <w:pPr/>
              </w:pPrChange>
            </w:pPr>
            <w:ins w:id="922" w:author="Saseendran, Arun" w:date="2017-05-15T17:13:00Z">
              <w:r w:rsidRPr="001071A0">
                <w:rPr>
                  <w:rFonts w:ascii="Calibri" w:eastAsia="Times New Roman" w:hAnsi="Calibri" w:cs="Times New Roman"/>
                  <w:color w:val="000000"/>
                  <w:sz w:val="18"/>
                  <w:szCs w:val="18"/>
                  <w:lang w:val="en-US"/>
                  <w:rPrChange w:id="923" w:author="Saseendran, Arun" w:date="2017-05-15T17:13:00Z">
                    <w:rPr/>
                  </w:rPrChange>
                </w:rPr>
                <w:t> </w:t>
              </w:r>
            </w:ins>
          </w:p>
        </w:tc>
        <w:tc>
          <w:tcPr>
            <w:tcW w:w="219" w:type="dxa"/>
            <w:tcBorders>
              <w:top w:val="nil"/>
              <w:left w:val="nil"/>
              <w:bottom w:val="single" w:sz="4" w:space="0" w:color="auto"/>
              <w:right w:val="single" w:sz="4" w:space="0" w:color="auto"/>
            </w:tcBorders>
            <w:shd w:val="clear" w:color="000000" w:fill="2F75B5"/>
            <w:noWrap/>
            <w:vAlign w:val="bottom"/>
            <w:hideMark/>
          </w:tcPr>
          <w:p w:rsidR="001071A0" w:rsidRPr="001071A0" w:rsidRDefault="001071A0" w:rsidP="001071A0">
            <w:pPr>
              <w:spacing w:after="0" w:line="240" w:lineRule="auto"/>
              <w:rPr>
                <w:ins w:id="924" w:author="Saseendran, Arun" w:date="2017-05-15T17:13:00Z"/>
                <w:rFonts w:ascii="Calibri" w:eastAsia="Times New Roman" w:hAnsi="Calibri" w:cs="Times New Roman"/>
                <w:color w:val="000000"/>
                <w:sz w:val="18"/>
                <w:szCs w:val="18"/>
                <w:lang w:val="en-US"/>
                <w:rPrChange w:id="925" w:author="Saseendran, Arun" w:date="2017-05-15T17:13:00Z">
                  <w:rPr>
                    <w:ins w:id="926" w:author="Saseendran, Arun" w:date="2017-05-15T17:13:00Z"/>
                  </w:rPr>
                </w:rPrChange>
              </w:rPr>
              <w:pPrChange w:id="927" w:author="Saseendran, Arun" w:date="2017-05-15T17:13:00Z">
                <w:pPr/>
              </w:pPrChange>
            </w:pPr>
            <w:ins w:id="928" w:author="Saseendran, Arun" w:date="2017-05-15T17:13:00Z">
              <w:r w:rsidRPr="001071A0">
                <w:rPr>
                  <w:rFonts w:ascii="Calibri" w:eastAsia="Times New Roman" w:hAnsi="Calibri" w:cs="Times New Roman"/>
                  <w:color w:val="000000"/>
                  <w:sz w:val="18"/>
                  <w:szCs w:val="18"/>
                  <w:lang w:val="en-US"/>
                  <w:rPrChange w:id="929" w:author="Saseendran, Arun" w:date="2017-05-15T17:13:00Z">
                    <w:rPr/>
                  </w:rPrChange>
                </w:rPr>
                <w:t> </w:t>
              </w:r>
            </w:ins>
          </w:p>
        </w:tc>
        <w:tc>
          <w:tcPr>
            <w:tcW w:w="218" w:type="dxa"/>
            <w:tcBorders>
              <w:top w:val="nil"/>
              <w:left w:val="nil"/>
              <w:bottom w:val="single" w:sz="4" w:space="0" w:color="auto"/>
              <w:right w:val="single" w:sz="8" w:space="0" w:color="auto"/>
            </w:tcBorders>
            <w:shd w:val="clear" w:color="000000" w:fill="2F75B5"/>
            <w:noWrap/>
            <w:vAlign w:val="bottom"/>
            <w:hideMark/>
          </w:tcPr>
          <w:p w:rsidR="001071A0" w:rsidRPr="001071A0" w:rsidRDefault="001071A0" w:rsidP="001071A0">
            <w:pPr>
              <w:spacing w:after="0" w:line="240" w:lineRule="auto"/>
              <w:rPr>
                <w:ins w:id="930" w:author="Saseendran, Arun" w:date="2017-05-15T17:13:00Z"/>
                <w:rFonts w:ascii="Calibri" w:eastAsia="Times New Roman" w:hAnsi="Calibri" w:cs="Times New Roman"/>
                <w:color w:val="000000"/>
                <w:sz w:val="18"/>
                <w:szCs w:val="18"/>
                <w:lang w:val="en-US"/>
                <w:rPrChange w:id="931" w:author="Saseendran, Arun" w:date="2017-05-15T17:13:00Z">
                  <w:rPr>
                    <w:ins w:id="932" w:author="Saseendran, Arun" w:date="2017-05-15T17:13:00Z"/>
                  </w:rPr>
                </w:rPrChange>
              </w:rPr>
              <w:pPrChange w:id="933" w:author="Saseendran, Arun" w:date="2017-05-15T17:13:00Z">
                <w:pPr/>
              </w:pPrChange>
            </w:pPr>
            <w:ins w:id="934" w:author="Saseendran, Arun" w:date="2017-05-15T17:13:00Z">
              <w:r w:rsidRPr="001071A0">
                <w:rPr>
                  <w:rFonts w:ascii="Calibri" w:eastAsia="Times New Roman" w:hAnsi="Calibri" w:cs="Times New Roman"/>
                  <w:color w:val="000000"/>
                  <w:sz w:val="18"/>
                  <w:szCs w:val="18"/>
                  <w:lang w:val="en-US"/>
                  <w:rPrChange w:id="935"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36" w:author="Saseendran, Arun" w:date="2017-05-15T17:13:00Z"/>
                <w:rFonts w:ascii="Calibri" w:eastAsia="Times New Roman" w:hAnsi="Calibri" w:cs="Times New Roman"/>
                <w:color w:val="000000"/>
                <w:sz w:val="18"/>
                <w:szCs w:val="18"/>
                <w:lang w:val="en-US"/>
                <w:rPrChange w:id="937" w:author="Saseendran, Arun" w:date="2017-05-15T17:13:00Z">
                  <w:rPr>
                    <w:ins w:id="938" w:author="Saseendran, Arun" w:date="2017-05-15T17:13:00Z"/>
                  </w:rPr>
                </w:rPrChange>
              </w:rPr>
              <w:pPrChange w:id="939" w:author="Saseendran, Arun" w:date="2017-05-15T17:13:00Z">
                <w:pPr/>
              </w:pPrChange>
            </w:pPr>
            <w:ins w:id="940" w:author="Saseendran, Arun" w:date="2017-05-15T17:13:00Z">
              <w:r w:rsidRPr="001071A0">
                <w:rPr>
                  <w:rFonts w:ascii="Calibri" w:eastAsia="Times New Roman" w:hAnsi="Calibri" w:cs="Times New Roman"/>
                  <w:color w:val="000000"/>
                  <w:sz w:val="18"/>
                  <w:szCs w:val="18"/>
                  <w:lang w:val="en-US"/>
                  <w:rPrChange w:id="941"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42" w:author="Saseendran, Arun" w:date="2017-05-15T17:13:00Z"/>
                <w:rFonts w:ascii="Calibri" w:eastAsia="Times New Roman" w:hAnsi="Calibri" w:cs="Times New Roman"/>
                <w:color w:val="000000"/>
                <w:sz w:val="18"/>
                <w:szCs w:val="18"/>
                <w:lang w:val="en-US"/>
                <w:rPrChange w:id="943" w:author="Saseendran, Arun" w:date="2017-05-15T17:13:00Z">
                  <w:rPr>
                    <w:ins w:id="944" w:author="Saseendran, Arun" w:date="2017-05-15T17:13:00Z"/>
                  </w:rPr>
                </w:rPrChange>
              </w:rPr>
              <w:pPrChange w:id="945" w:author="Saseendran, Arun" w:date="2017-05-15T17:13:00Z">
                <w:pPr/>
              </w:pPrChange>
            </w:pPr>
            <w:ins w:id="946" w:author="Saseendran, Arun" w:date="2017-05-15T17:13:00Z">
              <w:r w:rsidRPr="001071A0">
                <w:rPr>
                  <w:rFonts w:ascii="Calibri" w:eastAsia="Times New Roman" w:hAnsi="Calibri" w:cs="Times New Roman"/>
                  <w:color w:val="000000"/>
                  <w:sz w:val="18"/>
                  <w:szCs w:val="18"/>
                  <w:lang w:val="en-US"/>
                  <w:rPrChange w:id="947"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48" w:author="Saseendran, Arun" w:date="2017-05-15T17:13:00Z"/>
                <w:rFonts w:ascii="Calibri" w:eastAsia="Times New Roman" w:hAnsi="Calibri" w:cs="Times New Roman"/>
                <w:color w:val="000000"/>
                <w:sz w:val="18"/>
                <w:szCs w:val="18"/>
                <w:lang w:val="en-US"/>
                <w:rPrChange w:id="949" w:author="Saseendran, Arun" w:date="2017-05-15T17:13:00Z">
                  <w:rPr>
                    <w:ins w:id="950" w:author="Saseendran, Arun" w:date="2017-05-15T17:13:00Z"/>
                  </w:rPr>
                </w:rPrChange>
              </w:rPr>
              <w:pPrChange w:id="951" w:author="Saseendran, Arun" w:date="2017-05-15T17:13:00Z">
                <w:pPr/>
              </w:pPrChange>
            </w:pPr>
            <w:ins w:id="952" w:author="Saseendran, Arun" w:date="2017-05-15T17:13:00Z">
              <w:r w:rsidRPr="001071A0">
                <w:rPr>
                  <w:rFonts w:ascii="Calibri" w:eastAsia="Times New Roman" w:hAnsi="Calibri" w:cs="Times New Roman"/>
                  <w:color w:val="000000"/>
                  <w:sz w:val="18"/>
                  <w:szCs w:val="18"/>
                  <w:lang w:val="en-US"/>
                  <w:rPrChange w:id="953"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954" w:author="Saseendran, Arun" w:date="2017-05-15T17:13:00Z"/>
                <w:rFonts w:ascii="Calibri" w:eastAsia="Times New Roman" w:hAnsi="Calibri" w:cs="Times New Roman"/>
                <w:color w:val="000000"/>
                <w:sz w:val="18"/>
                <w:szCs w:val="18"/>
                <w:lang w:val="en-US"/>
                <w:rPrChange w:id="955" w:author="Saseendran, Arun" w:date="2017-05-15T17:13:00Z">
                  <w:rPr>
                    <w:ins w:id="956" w:author="Saseendran, Arun" w:date="2017-05-15T17:13:00Z"/>
                  </w:rPr>
                </w:rPrChange>
              </w:rPr>
              <w:pPrChange w:id="957" w:author="Saseendran, Arun" w:date="2017-05-15T17:13:00Z">
                <w:pPr/>
              </w:pPrChange>
            </w:pPr>
            <w:ins w:id="958" w:author="Saseendran, Arun" w:date="2017-05-15T17:13:00Z">
              <w:r w:rsidRPr="001071A0">
                <w:rPr>
                  <w:rFonts w:ascii="Calibri" w:eastAsia="Times New Roman" w:hAnsi="Calibri" w:cs="Times New Roman"/>
                  <w:color w:val="000000"/>
                  <w:sz w:val="18"/>
                  <w:szCs w:val="18"/>
                  <w:lang w:val="en-US"/>
                  <w:rPrChange w:id="959"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60" w:author="Saseendran, Arun" w:date="2017-05-15T17:13:00Z"/>
                <w:rFonts w:ascii="Calibri" w:eastAsia="Times New Roman" w:hAnsi="Calibri" w:cs="Times New Roman"/>
                <w:color w:val="000000"/>
                <w:sz w:val="18"/>
                <w:szCs w:val="18"/>
                <w:lang w:val="en-US"/>
                <w:rPrChange w:id="961" w:author="Saseendran, Arun" w:date="2017-05-15T17:13:00Z">
                  <w:rPr>
                    <w:ins w:id="962" w:author="Saseendran, Arun" w:date="2017-05-15T17:13:00Z"/>
                  </w:rPr>
                </w:rPrChange>
              </w:rPr>
              <w:pPrChange w:id="963" w:author="Saseendran, Arun" w:date="2017-05-15T17:13:00Z">
                <w:pPr/>
              </w:pPrChange>
            </w:pPr>
            <w:ins w:id="964" w:author="Saseendran, Arun" w:date="2017-05-15T17:13:00Z">
              <w:r w:rsidRPr="001071A0">
                <w:rPr>
                  <w:rFonts w:ascii="Calibri" w:eastAsia="Times New Roman" w:hAnsi="Calibri" w:cs="Times New Roman"/>
                  <w:color w:val="000000"/>
                  <w:sz w:val="18"/>
                  <w:szCs w:val="18"/>
                  <w:lang w:val="en-US"/>
                  <w:rPrChange w:id="96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66" w:author="Saseendran, Arun" w:date="2017-05-15T17:13:00Z"/>
                <w:rFonts w:ascii="Calibri" w:eastAsia="Times New Roman" w:hAnsi="Calibri" w:cs="Times New Roman"/>
                <w:color w:val="000000"/>
                <w:sz w:val="18"/>
                <w:szCs w:val="18"/>
                <w:lang w:val="en-US"/>
                <w:rPrChange w:id="967" w:author="Saseendran, Arun" w:date="2017-05-15T17:13:00Z">
                  <w:rPr>
                    <w:ins w:id="968" w:author="Saseendran, Arun" w:date="2017-05-15T17:13:00Z"/>
                  </w:rPr>
                </w:rPrChange>
              </w:rPr>
              <w:pPrChange w:id="969" w:author="Saseendran, Arun" w:date="2017-05-15T17:13:00Z">
                <w:pPr/>
              </w:pPrChange>
            </w:pPr>
            <w:ins w:id="970" w:author="Saseendran, Arun" w:date="2017-05-15T17:13:00Z">
              <w:r w:rsidRPr="001071A0">
                <w:rPr>
                  <w:rFonts w:ascii="Calibri" w:eastAsia="Times New Roman" w:hAnsi="Calibri" w:cs="Times New Roman"/>
                  <w:color w:val="000000"/>
                  <w:sz w:val="18"/>
                  <w:szCs w:val="18"/>
                  <w:lang w:val="en-US"/>
                  <w:rPrChange w:id="97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72" w:author="Saseendran, Arun" w:date="2017-05-15T17:13:00Z"/>
                <w:rFonts w:ascii="Calibri" w:eastAsia="Times New Roman" w:hAnsi="Calibri" w:cs="Times New Roman"/>
                <w:color w:val="000000"/>
                <w:sz w:val="18"/>
                <w:szCs w:val="18"/>
                <w:lang w:val="en-US"/>
                <w:rPrChange w:id="973" w:author="Saseendran, Arun" w:date="2017-05-15T17:13:00Z">
                  <w:rPr>
                    <w:ins w:id="974" w:author="Saseendran, Arun" w:date="2017-05-15T17:13:00Z"/>
                  </w:rPr>
                </w:rPrChange>
              </w:rPr>
              <w:pPrChange w:id="975" w:author="Saseendran, Arun" w:date="2017-05-15T17:13:00Z">
                <w:pPr/>
              </w:pPrChange>
            </w:pPr>
            <w:ins w:id="976" w:author="Saseendran, Arun" w:date="2017-05-15T17:13:00Z">
              <w:r w:rsidRPr="001071A0">
                <w:rPr>
                  <w:rFonts w:ascii="Calibri" w:eastAsia="Times New Roman" w:hAnsi="Calibri" w:cs="Times New Roman"/>
                  <w:color w:val="000000"/>
                  <w:sz w:val="18"/>
                  <w:szCs w:val="18"/>
                  <w:lang w:val="en-US"/>
                  <w:rPrChange w:id="97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978" w:author="Saseendran, Arun" w:date="2017-05-15T17:13:00Z"/>
                <w:rFonts w:ascii="Calibri" w:eastAsia="Times New Roman" w:hAnsi="Calibri" w:cs="Times New Roman"/>
                <w:color w:val="000000"/>
                <w:sz w:val="18"/>
                <w:szCs w:val="18"/>
                <w:lang w:val="en-US"/>
                <w:rPrChange w:id="979" w:author="Saseendran, Arun" w:date="2017-05-15T17:13:00Z">
                  <w:rPr>
                    <w:ins w:id="980" w:author="Saseendran, Arun" w:date="2017-05-15T17:13:00Z"/>
                  </w:rPr>
                </w:rPrChange>
              </w:rPr>
              <w:pPrChange w:id="981" w:author="Saseendran, Arun" w:date="2017-05-15T17:13:00Z">
                <w:pPr/>
              </w:pPrChange>
            </w:pPr>
            <w:ins w:id="982" w:author="Saseendran, Arun" w:date="2017-05-15T17:13:00Z">
              <w:r w:rsidRPr="001071A0">
                <w:rPr>
                  <w:rFonts w:ascii="Calibri" w:eastAsia="Times New Roman" w:hAnsi="Calibri" w:cs="Times New Roman"/>
                  <w:color w:val="000000"/>
                  <w:sz w:val="18"/>
                  <w:szCs w:val="18"/>
                  <w:lang w:val="en-US"/>
                  <w:rPrChange w:id="98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84" w:author="Saseendran, Arun" w:date="2017-05-15T17:13:00Z"/>
                <w:rFonts w:ascii="Calibri" w:eastAsia="Times New Roman" w:hAnsi="Calibri" w:cs="Times New Roman"/>
                <w:color w:val="000000"/>
                <w:sz w:val="18"/>
                <w:szCs w:val="18"/>
                <w:lang w:val="en-US"/>
                <w:rPrChange w:id="985" w:author="Saseendran, Arun" w:date="2017-05-15T17:13:00Z">
                  <w:rPr>
                    <w:ins w:id="986" w:author="Saseendran, Arun" w:date="2017-05-15T17:13:00Z"/>
                  </w:rPr>
                </w:rPrChange>
              </w:rPr>
              <w:pPrChange w:id="987" w:author="Saseendran, Arun" w:date="2017-05-15T17:13:00Z">
                <w:pPr/>
              </w:pPrChange>
            </w:pPr>
            <w:ins w:id="988" w:author="Saseendran, Arun" w:date="2017-05-15T17:13:00Z">
              <w:r w:rsidRPr="001071A0">
                <w:rPr>
                  <w:rFonts w:ascii="Calibri" w:eastAsia="Times New Roman" w:hAnsi="Calibri" w:cs="Times New Roman"/>
                  <w:color w:val="000000"/>
                  <w:sz w:val="18"/>
                  <w:szCs w:val="18"/>
                  <w:lang w:val="en-US"/>
                  <w:rPrChange w:id="98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90" w:author="Saseendran, Arun" w:date="2017-05-15T17:13:00Z"/>
                <w:rFonts w:ascii="Calibri" w:eastAsia="Times New Roman" w:hAnsi="Calibri" w:cs="Times New Roman"/>
                <w:color w:val="000000"/>
                <w:sz w:val="18"/>
                <w:szCs w:val="18"/>
                <w:lang w:val="en-US"/>
                <w:rPrChange w:id="991" w:author="Saseendran, Arun" w:date="2017-05-15T17:13:00Z">
                  <w:rPr>
                    <w:ins w:id="992" w:author="Saseendran, Arun" w:date="2017-05-15T17:13:00Z"/>
                  </w:rPr>
                </w:rPrChange>
              </w:rPr>
              <w:pPrChange w:id="993" w:author="Saseendran, Arun" w:date="2017-05-15T17:13:00Z">
                <w:pPr/>
              </w:pPrChange>
            </w:pPr>
            <w:ins w:id="994" w:author="Saseendran, Arun" w:date="2017-05-15T17:13:00Z">
              <w:r w:rsidRPr="001071A0">
                <w:rPr>
                  <w:rFonts w:ascii="Calibri" w:eastAsia="Times New Roman" w:hAnsi="Calibri" w:cs="Times New Roman"/>
                  <w:color w:val="000000"/>
                  <w:sz w:val="18"/>
                  <w:szCs w:val="18"/>
                  <w:lang w:val="en-US"/>
                  <w:rPrChange w:id="99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996" w:author="Saseendran, Arun" w:date="2017-05-15T17:13:00Z"/>
                <w:rFonts w:ascii="Calibri" w:eastAsia="Times New Roman" w:hAnsi="Calibri" w:cs="Times New Roman"/>
                <w:color w:val="000000"/>
                <w:sz w:val="18"/>
                <w:szCs w:val="18"/>
                <w:lang w:val="en-US"/>
                <w:rPrChange w:id="997" w:author="Saseendran, Arun" w:date="2017-05-15T17:13:00Z">
                  <w:rPr>
                    <w:ins w:id="998" w:author="Saseendran, Arun" w:date="2017-05-15T17:13:00Z"/>
                  </w:rPr>
                </w:rPrChange>
              </w:rPr>
              <w:pPrChange w:id="999" w:author="Saseendran, Arun" w:date="2017-05-15T17:13:00Z">
                <w:pPr/>
              </w:pPrChange>
            </w:pPr>
            <w:ins w:id="1000" w:author="Saseendran, Arun" w:date="2017-05-15T17:13:00Z">
              <w:r w:rsidRPr="001071A0">
                <w:rPr>
                  <w:rFonts w:ascii="Calibri" w:eastAsia="Times New Roman" w:hAnsi="Calibri" w:cs="Times New Roman"/>
                  <w:color w:val="000000"/>
                  <w:sz w:val="18"/>
                  <w:szCs w:val="18"/>
                  <w:lang w:val="en-US"/>
                  <w:rPrChange w:id="100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002" w:author="Saseendran, Arun" w:date="2017-05-15T17:13:00Z"/>
                <w:rFonts w:ascii="Calibri" w:eastAsia="Times New Roman" w:hAnsi="Calibri" w:cs="Times New Roman"/>
                <w:color w:val="000000"/>
                <w:sz w:val="18"/>
                <w:szCs w:val="18"/>
                <w:lang w:val="en-US"/>
                <w:rPrChange w:id="1003" w:author="Saseendran, Arun" w:date="2017-05-15T17:13:00Z">
                  <w:rPr>
                    <w:ins w:id="1004" w:author="Saseendran, Arun" w:date="2017-05-15T17:13:00Z"/>
                  </w:rPr>
                </w:rPrChange>
              </w:rPr>
              <w:pPrChange w:id="1005" w:author="Saseendran, Arun" w:date="2017-05-15T17:13:00Z">
                <w:pPr/>
              </w:pPrChange>
            </w:pPr>
            <w:ins w:id="1006" w:author="Saseendran, Arun" w:date="2017-05-15T17:13:00Z">
              <w:r w:rsidRPr="001071A0">
                <w:rPr>
                  <w:rFonts w:ascii="Calibri" w:eastAsia="Times New Roman" w:hAnsi="Calibri" w:cs="Times New Roman"/>
                  <w:color w:val="000000"/>
                  <w:sz w:val="18"/>
                  <w:szCs w:val="18"/>
                  <w:lang w:val="en-US"/>
                  <w:rPrChange w:id="100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08" w:author="Saseendran, Arun" w:date="2017-05-15T17:13:00Z"/>
                <w:rFonts w:ascii="Calibri" w:eastAsia="Times New Roman" w:hAnsi="Calibri" w:cs="Times New Roman"/>
                <w:color w:val="000000"/>
                <w:sz w:val="18"/>
                <w:szCs w:val="18"/>
                <w:lang w:val="en-US"/>
                <w:rPrChange w:id="1009" w:author="Saseendran, Arun" w:date="2017-05-15T17:13:00Z">
                  <w:rPr>
                    <w:ins w:id="1010" w:author="Saseendran, Arun" w:date="2017-05-15T17:13:00Z"/>
                  </w:rPr>
                </w:rPrChange>
              </w:rPr>
              <w:pPrChange w:id="1011" w:author="Saseendran, Arun" w:date="2017-05-15T17:13:00Z">
                <w:pPr/>
              </w:pPrChange>
            </w:pPr>
            <w:ins w:id="1012" w:author="Saseendran, Arun" w:date="2017-05-15T17:13:00Z">
              <w:r w:rsidRPr="001071A0">
                <w:rPr>
                  <w:rFonts w:ascii="Calibri" w:eastAsia="Times New Roman" w:hAnsi="Calibri" w:cs="Times New Roman"/>
                  <w:color w:val="000000"/>
                  <w:sz w:val="18"/>
                  <w:szCs w:val="18"/>
                  <w:lang w:val="en-US"/>
                  <w:rPrChange w:id="101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14" w:author="Saseendran, Arun" w:date="2017-05-15T17:13:00Z"/>
                <w:rFonts w:ascii="Calibri" w:eastAsia="Times New Roman" w:hAnsi="Calibri" w:cs="Times New Roman"/>
                <w:color w:val="000000"/>
                <w:sz w:val="18"/>
                <w:szCs w:val="18"/>
                <w:lang w:val="en-US"/>
                <w:rPrChange w:id="1015" w:author="Saseendran, Arun" w:date="2017-05-15T17:13:00Z">
                  <w:rPr>
                    <w:ins w:id="1016" w:author="Saseendran, Arun" w:date="2017-05-15T17:13:00Z"/>
                  </w:rPr>
                </w:rPrChange>
              </w:rPr>
              <w:pPrChange w:id="1017" w:author="Saseendran, Arun" w:date="2017-05-15T17:13:00Z">
                <w:pPr/>
              </w:pPrChange>
            </w:pPr>
            <w:ins w:id="1018" w:author="Saseendran, Arun" w:date="2017-05-15T17:13:00Z">
              <w:r w:rsidRPr="001071A0">
                <w:rPr>
                  <w:rFonts w:ascii="Calibri" w:eastAsia="Times New Roman" w:hAnsi="Calibri" w:cs="Times New Roman"/>
                  <w:color w:val="000000"/>
                  <w:sz w:val="18"/>
                  <w:szCs w:val="18"/>
                  <w:lang w:val="en-US"/>
                  <w:rPrChange w:id="101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20" w:author="Saseendran, Arun" w:date="2017-05-15T17:13:00Z"/>
                <w:rFonts w:ascii="Calibri" w:eastAsia="Times New Roman" w:hAnsi="Calibri" w:cs="Times New Roman"/>
                <w:color w:val="000000"/>
                <w:sz w:val="18"/>
                <w:szCs w:val="18"/>
                <w:lang w:val="en-US"/>
                <w:rPrChange w:id="1021" w:author="Saseendran, Arun" w:date="2017-05-15T17:13:00Z">
                  <w:rPr>
                    <w:ins w:id="1022" w:author="Saseendran, Arun" w:date="2017-05-15T17:13:00Z"/>
                  </w:rPr>
                </w:rPrChange>
              </w:rPr>
              <w:pPrChange w:id="1023" w:author="Saseendran, Arun" w:date="2017-05-15T17:13:00Z">
                <w:pPr/>
              </w:pPrChange>
            </w:pPr>
            <w:ins w:id="1024" w:author="Saseendran, Arun" w:date="2017-05-15T17:13:00Z">
              <w:r w:rsidRPr="001071A0">
                <w:rPr>
                  <w:rFonts w:ascii="Calibri" w:eastAsia="Times New Roman" w:hAnsi="Calibri" w:cs="Times New Roman"/>
                  <w:color w:val="000000"/>
                  <w:sz w:val="18"/>
                  <w:szCs w:val="18"/>
                  <w:lang w:val="en-US"/>
                  <w:rPrChange w:id="1025"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026" w:author="Saseendran, Arun" w:date="2017-05-15T17:13:00Z"/>
                <w:rFonts w:ascii="Calibri" w:eastAsia="Times New Roman" w:hAnsi="Calibri" w:cs="Times New Roman"/>
                <w:color w:val="000000"/>
                <w:sz w:val="18"/>
                <w:szCs w:val="18"/>
                <w:lang w:val="en-US"/>
                <w:rPrChange w:id="1027" w:author="Saseendran, Arun" w:date="2017-05-15T17:13:00Z">
                  <w:rPr>
                    <w:ins w:id="1028" w:author="Saseendran, Arun" w:date="2017-05-15T17:13:00Z"/>
                  </w:rPr>
                </w:rPrChange>
              </w:rPr>
              <w:pPrChange w:id="1029" w:author="Saseendran, Arun" w:date="2017-05-15T17:13:00Z">
                <w:pPr/>
              </w:pPrChange>
            </w:pPr>
            <w:ins w:id="1030" w:author="Saseendran, Arun" w:date="2017-05-15T17:13:00Z">
              <w:r w:rsidRPr="001071A0">
                <w:rPr>
                  <w:rFonts w:ascii="Calibri" w:eastAsia="Times New Roman" w:hAnsi="Calibri" w:cs="Times New Roman"/>
                  <w:color w:val="000000"/>
                  <w:sz w:val="18"/>
                  <w:szCs w:val="18"/>
                  <w:lang w:val="en-US"/>
                  <w:rPrChange w:id="103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32" w:author="Saseendran, Arun" w:date="2017-05-15T17:13:00Z"/>
                <w:rFonts w:ascii="Calibri" w:eastAsia="Times New Roman" w:hAnsi="Calibri" w:cs="Times New Roman"/>
                <w:color w:val="000000"/>
                <w:sz w:val="18"/>
                <w:szCs w:val="18"/>
                <w:lang w:val="en-US"/>
                <w:rPrChange w:id="1033" w:author="Saseendran, Arun" w:date="2017-05-15T17:13:00Z">
                  <w:rPr>
                    <w:ins w:id="1034" w:author="Saseendran, Arun" w:date="2017-05-15T17:13:00Z"/>
                  </w:rPr>
                </w:rPrChange>
              </w:rPr>
              <w:pPrChange w:id="1035" w:author="Saseendran, Arun" w:date="2017-05-15T17:13:00Z">
                <w:pPr/>
              </w:pPrChange>
            </w:pPr>
            <w:ins w:id="1036" w:author="Saseendran, Arun" w:date="2017-05-15T17:13:00Z">
              <w:r w:rsidRPr="001071A0">
                <w:rPr>
                  <w:rFonts w:ascii="Calibri" w:eastAsia="Times New Roman" w:hAnsi="Calibri" w:cs="Times New Roman"/>
                  <w:color w:val="000000"/>
                  <w:sz w:val="18"/>
                  <w:szCs w:val="18"/>
                  <w:lang w:val="en-US"/>
                  <w:rPrChange w:id="103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38" w:author="Saseendran, Arun" w:date="2017-05-15T17:13:00Z"/>
                <w:rFonts w:ascii="Calibri" w:eastAsia="Times New Roman" w:hAnsi="Calibri" w:cs="Times New Roman"/>
                <w:color w:val="000000"/>
                <w:sz w:val="18"/>
                <w:szCs w:val="18"/>
                <w:lang w:val="en-US"/>
                <w:rPrChange w:id="1039" w:author="Saseendran, Arun" w:date="2017-05-15T17:13:00Z">
                  <w:rPr>
                    <w:ins w:id="1040" w:author="Saseendran, Arun" w:date="2017-05-15T17:13:00Z"/>
                  </w:rPr>
                </w:rPrChange>
              </w:rPr>
              <w:pPrChange w:id="1041" w:author="Saseendran, Arun" w:date="2017-05-15T17:13:00Z">
                <w:pPr/>
              </w:pPrChange>
            </w:pPr>
            <w:ins w:id="1042" w:author="Saseendran, Arun" w:date="2017-05-15T17:13:00Z">
              <w:r w:rsidRPr="001071A0">
                <w:rPr>
                  <w:rFonts w:ascii="Calibri" w:eastAsia="Times New Roman" w:hAnsi="Calibri" w:cs="Times New Roman"/>
                  <w:color w:val="000000"/>
                  <w:sz w:val="18"/>
                  <w:szCs w:val="18"/>
                  <w:lang w:val="en-US"/>
                  <w:rPrChange w:id="104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44" w:author="Saseendran, Arun" w:date="2017-05-15T17:13:00Z"/>
                <w:rFonts w:ascii="Calibri" w:eastAsia="Times New Roman" w:hAnsi="Calibri" w:cs="Times New Roman"/>
                <w:color w:val="000000"/>
                <w:sz w:val="18"/>
                <w:szCs w:val="18"/>
                <w:lang w:val="en-US"/>
                <w:rPrChange w:id="1045" w:author="Saseendran, Arun" w:date="2017-05-15T17:13:00Z">
                  <w:rPr>
                    <w:ins w:id="1046" w:author="Saseendran, Arun" w:date="2017-05-15T17:13:00Z"/>
                  </w:rPr>
                </w:rPrChange>
              </w:rPr>
              <w:pPrChange w:id="1047" w:author="Saseendran, Arun" w:date="2017-05-15T17:13:00Z">
                <w:pPr/>
              </w:pPrChange>
            </w:pPr>
            <w:ins w:id="1048" w:author="Saseendran, Arun" w:date="2017-05-15T17:13:00Z">
              <w:r w:rsidRPr="001071A0">
                <w:rPr>
                  <w:rFonts w:ascii="Calibri" w:eastAsia="Times New Roman" w:hAnsi="Calibri" w:cs="Times New Roman"/>
                  <w:color w:val="000000"/>
                  <w:sz w:val="18"/>
                  <w:szCs w:val="18"/>
                  <w:lang w:val="en-US"/>
                  <w:rPrChange w:id="1049"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050" w:author="Saseendran, Arun" w:date="2017-05-15T17:13:00Z"/>
                <w:rFonts w:ascii="Calibri" w:eastAsia="Times New Roman" w:hAnsi="Calibri" w:cs="Times New Roman"/>
                <w:color w:val="000000"/>
                <w:sz w:val="18"/>
                <w:szCs w:val="18"/>
                <w:lang w:val="en-US"/>
                <w:rPrChange w:id="1051" w:author="Saseendran, Arun" w:date="2017-05-15T17:13:00Z">
                  <w:rPr>
                    <w:ins w:id="1052" w:author="Saseendran, Arun" w:date="2017-05-15T17:13:00Z"/>
                  </w:rPr>
                </w:rPrChange>
              </w:rPr>
              <w:pPrChange w:id="1053" w:author="Saseendran, Arun" w:date="2017-05-15T17:13:00Z">
                <w:pPr/>
              </w:pPrChange>
            </w:pPr>
            <w:ins w:id="1054" w:author="Saseendran, Arun" w:date="2017-05-15T17:13:00Z">
              <w:r w:rsidRPr="001071A0">
                <w:rPr>
                  <w:rFonts w:ascii="Calibri" w:eastAsia="Times New Roman" w:hAnsi="Calibri" w:cs="Times New Roman"/>
                  <w:color w:val="000000"/>
                  <w:sz w:val="18"/>
                  <w:szCs w:val="18"/>
                  <w:lang w:val="en-US"/>
                  <w:rPrChange w:id="1055" w:author="Saseendran, Arun" w:date="2017-05-15T17:13:00Z">
                    <w:rPr/>
                  </w:rPrChange>
                </w:rPr>
                <w:t> </w:t>
              </w:r>
            </w:ins>
          </w:p>
        </w:tc>
      </w:tr>
      <w:tr w:rsidR="001071A0" w:rsidRPr="001071A0" w:rsidTr="001071A0">
        <w:trPr>
          <w:trHeight w:val="240"/>
          <w:ins w:id="1056"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1057" w:author="Saseendran, Arun" w:date="2017-05-15T17:13:00Z"/>
                <w:rFonts w:ascii="Calibri" w:eastAsia="Times New Roman" w:hAnsi="Calibri" w:cs="Times New Roman"/>
                <w:color w:val="000000"/>
                <w:sz w:val="18"/>
                <w:szCs w:val="18"/>
                <w:lang w:val="en-US"/>
                <w:rPrChange w:id="1058" w:author="Saseendran, Arun" w:date="2017-05-15T17:13:00Z">
                  <w:rPr>
                    <w:ins w:id="1059" w:author="Saseendran, Arun" w:date="2017-05-15T17:13:00Z"/>
                  </w:rPr>
                </w:rPrChange>
              </w:rPr>
              <w:pPrChange w:id="1060" w:author="Saseendran, Arun" w:date="2017-05-15T17:13:00Z">
                <w:pPr>
                  <w:jc w:val="right"/>
                </w:pPr>
              </w:pPrChange>
            </w:pPr>
            <w:ins w:id="1061" w:author="Saseendran, Arun" w:date="2017-05-15T17:13:00Z">
              <w:r w:rsidRPr="001071A0">
                <w:rPr>
                  <w:rFonts w:ascii="Calibri" w:eastAsia="Times New Roman" w:hAnsi="Calibri" w:cs="Times New Roman"/>
                  <w:color w:val="000000"/>
                  <w:sz w:val="18"/>
                  <w:szCs w:val="18"/>
                  <w:lang w:val="en-US"/>
                  <w:rPrChange w:id="1062" w:author="Saseendran, Arun" w:date="2017-05-15T17:13:00Z">
                    <w:rPr/>
                  </w:rPrChange>
                </w:rPr>
                <w:t>5</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1063" w:author="Saseendran, Arun" w:date="2017-05-15T17:13:00Z"/>
                <w:rFonts w:ascii="Calibri" w:eastAsia="Times New Roman" w:hAnsi="Calibri" w:cs="Times New Roman"/>
                <w:color w:val="000000"/>
                <w:sz w:val="18"/>
                <w:szCs w:val="18"/>
                <w:lang w:val="en-US"/>
                <w:rPrChange w:id="1064" w:author="Saseendran, Arun" w:date="2017-05-15T17:13:00Z">
                  <w:rPr>
                    <w:ins w:id="1065" w:author="Saseendran, Arun" w:date="2017-05-15T17:13:00Z"/>
                  </w:rPr>
                </w:rPrChange>
              </w:rPr>
              <w:pPrChange w:id="1066" w:author="Saseendran, Arun" w:date="2017-05-15T17:13:00Z">
                <w:pPr/>
              </w:pPrChange>
            </w:pPr>
            <w:ins w:id="1067" w:author="Saseendran, Arun" w:date="2017-05-15T17:13:00Z">
              <w:r w:rsidRPr="001071A0">
                <w:rPr>
                  <w:rFonts w:ascii="Calibri" w:eastAsia="Times New Roman" w:hAnsi="Calibri" w:cs="Times New Roman"/>
                  <w:color w:val="000000"/>
                  <w:sz w:val="18"/>
                  <w:szCs w:val="18"/>
                  <w:lang w:val="en-US"/>
                  <w:rPrChange w:id="1068" w:author="Saseendran, Arun" w:date="2017-05-15T17:13:00Z">
                    <w:rPr/>
                  </w:rPrChange>
                </w:rPr>
                <w:t>System Architecture Design and Documentation</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069" w:author="Saseendran, Arun" w:date="2017-05-15T17:13:00Z"/>
                <w:rFonts w:ascii="Calibri" w:eastAsia="Times New Roman" w:hAnsi="Calibri" w:cs="Times New Roman"/>
                <w:color w:val="000000"/>
                <w:sz w:val="18"/>
                <w:szCs w:val="18"/>
                <w:lang w:val="en-US"/>
                <w:rPrChange w:id="1070" w:author="Saseendran, Arun" w:date="2017-05-15T17:13:00Z">
                  <w:rPr>
                    <w:ins w:id="1071" w:author="Saseendran, Arun" w:date="2017-05-15T17:13:00Z"/>
                  </w:rPr>
                </w:rPrChange>
              </w:rPr>
              <w:pPrChange w:id="1072" w:author="Saseendran, Arun" w:date="2017-05-15T17:13:00Z">
                <w:pPr/>
              </w:pPrChange>
            </w:pPr>
            <w:ins w:id="1073" w:author="Saseendran, Arun" w:date="2017-05-15T17:13:00Z">
              <w:r w:rsidRPr="001071A0">
                <w:rPr>
                  <w:rFonts w:ascii="Calibri" w:eastAsia="Times New Roman" w:hAnsi="Calibri" w:cs="Times New Roman"/>
                  <w:color w:val="000000"/>
                  <w:sz w:val="18"/>
                  <w:szCs w:val="18"/>
                  <w:lang w:val="en-US"/>
                  <w:rPrChange w:id="1074" w:author="Saseendran, Arun" w:date="2017-05-15T17:13:00Z">
                    <w:rPr/>
                  </w:rPrChange>
                </w:rPr>
                <w:t>TL, M1, M2</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75" w:author="Saseendran, Arun" w:date="2017-05-15T17:13:00Z"/>
                <w:rFonts w:ascii="Calibri" w:eastAsia="Times New Roman" w:hAnsi="Calibri" w:cs="Times New Roman"/>
                <w:color w:val="000000"/>
                <w:sz w:val="18"/>
                <w:szCs w:val="18"/>
                <w:lang w:val="en-US"/>
                <w:rPrChange w:id="1076" w:author="Saseendran, Arun" w:date="2017-05-15T17:13:00Z">
                  <w:rPr>
                    <w:ins w:id="1077" w:author="Saseendran, Arun" w:date="2017-05-15T17:13:00Z"/>
                  </w:rPr>
                </w:rPrChange>
              </w:rPr>
              <w:pPrChange w:id="1078" w:author="Saseendran, Arun" w:date="2017-05-15T17:13:00Z">
                <w:pPr/>
              </w:pPrChange>
            </w:pPr>
            <w:ins w:id="1079" w:author="Saseendran, Arun" w:date="2017-05-15T17:13:00Z">
              <w:r w:rsidRPr="001071A0">
                <w:rPr>
                  <w:rFonts w:ascii="Calibri" w:eastAsia="Times New Roman" w:hAnsi="Calibri" w:cs="Times New Roman"/>
                  <w:color w:val="000000"/>
                  <w:sz w:val="18"/>
                  <w:szCs w:val="18"/>
                  <w:lang w:val="en-US"/>
                  <w:rPrChange w:id="1080"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81" w:author="Saseendran, Arun" w:date="2017-05-15T17:13:00Z"/>
                <w:rFonts w:ascii="Calibri" w:eastAsia="Times New Roman" w:hAnsi="Calibri" w:cs="Times New Roman"/>
                <w:color w:val="000000"/>
                <w:sz w:val="18"/>
                <w:szCs w:val="18"/>
                <w:lang w:val="en-US"/>
                <w:rPrChange w:id="1082" w:author="Saseendran, Arun" w:date="2017-05-15T17:13:00Z">
                  <w:rPr>
                    <w:ins w:id="1083" w:author="Saseendran, Arun" w:date="2017-05-15T17:13:00Z"/>
                  </w:rPr>
                </w:rPrChange>
              </w:rPr>
              <w:pPrChange w:id="1084" w:author="Saseendran, Arun" w:date="2017-05-15T17:13:00Z">
                <w:pPr/>
              </w:pPrChange>
            </w:pPr>
            <w:ins w:id="1085" w:author="Saseendran, Arun" w:date="2017-05-15T17:13:00Z">
              <w:r w:rsidRPr="001071A0">
                <w:rPr>
                  <w:rFonts w:ascii="Calibri" w:eastAsia="Times New Roman" w:hAnsi="Calibri" w:cs="Times New Roman"/>
                  <w:color w:val="000000"/>
                  <w:sz w:val="18"/>
                  <w:szCs w:val="18"/>
                  <w:lang w:val="en-US"/>
                  <w:rPrChange w:id="1086"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087" w:author="Saseendran, Arun" w:date="2017-05-15T17:13:00Z"/>
                <w:rFonts w:ascii="Calibri" w:eastAsia="Times New Roman" w:hAnsi="Calibri" w:cs="Times New Roman"/>
                <w:color w:val="000000"/>
                <w:sz w:val="18"/>
                <w:szCs w:val="18"/>
                <w:lang w:val="en-US"/>
                <w:rPrChange w:id="1088" w:author="Saseendran, Arun" w:date="2017-05-15T17:13:00Z">
                  <w:rPr>
                    <w:ins w:id="1089" w:author="Saseendran, Arun" w:date="2017-05-15T17:13:00Z"/>
                  </w:rPr>
                </w:rPrChange>
              </w:rPr>
              <w:pPrChange w:id="1090" w:author="Saseendran, Arun" w:date="2017-05-15T17:13:00Z">
                <w:pPr/>
              </w:pPrChange>
            </w:pPr>
            <w:ins w:id="1091" w:author="Saseendran, Arun" w:date="2017-05-15T17:13:00Z">
              <w:r w:rsidRPr="001071A0">
                <w:rPr>
                  <w:rFonts w:ascii="Calibri" w:eastAsia="Times New Roman" w:hAnsi="Calibri" w:cs="Times New Roman"/>
                  <w:color w:val="000000"/>
                  <w:sz w:val="18"/>
                  <w:szCs w:val="18"/>
                  <w:lang w:val="en-US"/>
                  <w:rPrChange w:id="1092" w:author="Saseendran, Arun" w:date="2017-05-15T17:13:00Z">
                    <w:rPr/>
                  </w:rPrChange>
                </w:rPr>
                <w:t> </w:t>
              </w:r>
            </w:ins>
          </w:p>
        </w:tc>
        <w:tc>
          <w:tcPr>
            <w:tcW w:w="218" w:type="dxa"/>
            <w:tcBorders>
              <w:top w:val="nil"/>
              <w:left w:val="nil"/>
              <w:bottom w:val="single" w:sz="4" w:space="0" w:color="auto"/>
              <w:right w:val="single" w:sz="8" w:space="0" w:color="auto"/>
            </w:tcBorders>
            <w:shd w:val="clear" w:color="000000" w:fill="A9D08E"/>
            <w:noWrap/>
            <w:vAlign w:val="bottom"/>
            <w:hideMark/>
          </w:tcPr>
          <w:p w:rsidR="001071A0" w:rsidRPr="001071A0" w:rsidRDefault="001071A0" w:rsidP="001071A0">
            <w:pPr>
              <w:spacing w:after="0" w:line="240" w:lineRule="auto"/>
              <w:rPr>
                <w:ins w:id="1093" w:author="Saseendran, Arun" w:date="2017-05-15T17:13:00Z"/>
                <w:rFonts w:ascii="Calibri" w:eastAsia="Times New Roman" w:hAnsi="Calibri" w:cs="Times New Roman"/>
                <w:color w:val="000000"/>
                <w:sz w:val="18"/>
                <w:szCs w:val="18"/>
                <w:lang w:val="en-US"/>
                <w:rPrChange w:id="1094" w:author="Saseendran, Arun" w:date="2017-05-15T17:13:00Z">
                  <w:rPr>
                    <w:ins w:id="1095" w:author="Saseendran, Arun" w:date="2017-05-15T17:13:00Z"/>
                  </w:rPr>
                </w:rPrChange>
              </w:rPr>
              <w:pPrChange w:id="1096" w:author="Saseendran, Arun" w:date="2017-05-15T17:13:00Z">
                <w:pPr/>
              </w:pPrChange>
            </w:pPr>
            <w:ins w:id="1097" w:author="Saseendran, Arun" w:date="2017-05-15T17:13:00Z">
              <w:r w:rsidRPr="001071A0">
                <w:rPr>
                  <w:rFonts w:ascii="Calibri" w:eastAsia="Times New Roman" w:hAnsi="Calibri" w:cs="Times New Roman"/>
                  <w:color w:val="000000"/>
                  <w:sz w:val="18"/>
                  <w:szCs w:val="18"/>
                  <w:lang w:val="en-US"/>
                  <w:rPrChange w:id="1098" w:author="Saseendran, Arun" w:date="2017-05-15T17:13:00Z">
                    <w:rPr/>
                  </w:rPrChange>
                </w:rPr>
                <w:t> </w:t>
              </w:r>
            </w:ins>
          </w:p>
        </w:tc>
        <w:tc>
          <w:tcPr>
            <w:tcW w:w="218" w:type="dxa"/>
            <w:tcBorders>
              <w:top w:val="nil"/>
              <w:left w:val="nil"/>
              <w:bottom w:val="single" w:sz="4" w:space="0" w:color="auto"/>
              <w:right w:val="single" w:sz="4" w:space="0" w:color="auto"/>
            </w:tcBorders>
            <w:shd w:val="clear" w:color="000000" w:fill="A9D08E"/>
            <w:noWrap/>
            <w:vAlign w:val="bottom"/>
            <w:hideMark/>
          </w:tcPr>
          <w:p w:rsidR="001071A0" w:rsidRPr="001071A0" w:rsidRDefault="001071A0" w:rsidP="001071A0">
            <w:pPr>
              <w:spacing w:after="0" w:line="240" w:lineRule="auto"/>
              <w:rPr>
                <w:ins w:id="1099" w:author="Saseendran, Arun" w:date="2017-05-15T17:13:00Z"/>
                <w:rFonts w:ascii="Calibri" w:eastAsia="Times New Roman" w:hAnsi="Calibri" w:cs="Times New Roman"/>
                <w:color w:val="000000"/>
                <w:sz w:val="18"/>
                <w:szCs w:val="18"/>
                <w:lang w:val="en-US"/>
                <w:rPrChange w:id="1100" w:author="Saseendran, Arun" w:date="2017-05-15T17:13:00Z">
                  <w:rPr>
                    <w:ins w:id="1101" w:author="Saseendran, Arun" w:date="2017-05-15T17:13:00Z"/>
                  </w:rPr>
                </w:rPrChange>
              </w:rPr>
              <w:pPrChange w:id="1102" w:author="Saseendran, Arun" w:date="2017-05-15T17:13:00Z">
                <w:pPr/>
              </w:pPrChange>
            </w:pPr>
            <w:ins w:id="1103" w:author="Saseendran, Arun" w:date="2017-05-15T17:13:00Z">
              <w:r w:rsidRPr="001071A0">
                <w:rPr>
                  <w:rFonts w:ascii="Calibri" w:eastAsia="Times New Roman" w:hAnsi="Calibri" w:cs="Times New Roman"/>
                  <w:color w:val="000000"/>
                  <w:sz w:val="18"/>
                  <w:szCs w:val="18"/>
                  <w:lang w:val="en-US"/>
                  <w:rPrChange w:id="1104" w:author="Saseendran, Arun" w:date="2017-05-15T17:13:00Z">
                    <w:rPr/>
                  </w:rPrChange>
                </w:rPr>
                <w:t> </w:t>
              </w:r>
            </w:ins>
          </w:p>
        </w:tc>
        <w:tc>
          <w:tcPr>
            <w:tcW w:w="218" w:type="dxa"/>
            <w:tcBorders>
              <w:top w:val="nil"/>
              <w:left w:val="nil"/>
              <w:bottom w:val="single" w:sz="4" w:space="0" w:color="auto"/>
              <w:right w:val="single" w:sz="4" w:space="0" w:color="auto"/>
            </w:tcBorders>
            <w:shd w:val="clear" w:color="000000" w:fill="A9D08E"/>
            <w:noWrap/>
            <w:vAlign w:val="bottom"/>
            <w:hideMark/>
          </w:tcPr>
          <w:p w:rsidR="001071A0" w:rsidRPr="001071A0" w:rsidRDefault="001071A0" w:rsidP="001071A0">
            <w:pPr>
              <w:spacing w:after="0" w:line="240" w:lineRule="auto"/>
              <w:rPr>
                <w:ins w:id="1105" w:author="Saseendran, Arun" w:date="2017-05-15T17:13:00Z"/>
                <w:rFonts w:ascii="Calibri" w:eastAsia="Times New Roman" w:hAnsi="Calibri" w:cs="Times New Roman"/>
                <w:color w:val="000000"/>
                <w:sz w:val="18"/>
                <w:szCs w:val="18"/>
                <w:lang w:val="en-US"/>
                <w:rPrChange w:id="1106" w:author="Saseendran, Arun" w:date="2017-05-15T17:13:00Z">
                  <w:rPr>
                    <w:ins w:id="1107" w:author="Saseendran, Arun" w:date="2017-05-15T17:13:00Z"/>
                  </w:rPr>
                </w:rPrChange>
              </w:rPr>
              <w:pPrChange w:id="1108" w:author="Saseendran, Arun" w:date="2017-05-15T17:13:00Z">
                <w:pPr/>
              </w:pPrChange>
            </w:pPr>
            <w:ins w:id="1109" w:author="Saseendran, Arun" w:date="2017-05-15T17:13:00Z">
              <w:r w:rsidRPr="001071A0">
                <w:rPr>
                  <w:rFonts w:ascii="Calibri" w:eastAsia="Times New Roman" w:hAnsi="Calibri" w:cs="Times New Roman"/>
                  <w:color w:val="000000"/>
                  <w:sz w:val="18"/>
                  <w:szCs w:val="18"/>
                  <w:lang w:val="en-US"/>
                  <w:rPrChange w:id="1110" w:author="Saseendran, Arun" w:date="2017-05-15T17:13:00Z">
                    <w:rPr/>
                  </w:rPrChange>
                </w:rPr>
                <w:t> </w:t>
              </w:r>
            </w:ins>
          </w:p>
        </w:tc>
        <w:tc>
          <w:tcPr>
            <w:tcW w:w="218" w:type="dxa"/>
            <w:tcBorders>
              <w:top w:val="nil"/>
              <w:left w:val="nil"/>
              <w:bottom w:val="single" w:sz="4" w:space="0" w:color="auto"/>
              <w:right w:val="single" w:sz="4" w:space="0" w:color="auto"/>
            </w:tcBorders>
            <w:shd w:val="clear" w:color="000000" w:fill="A9D08E"/>
            <w:noWrap/>
            <w:vAlign w:val="bottom"/>
            <w:hideMark/>
          </w:tcPr>
          <w:p w:rsidR="001071A0" w:rsidRPr="001071A0" w:rsidRDefault="001071A0" w:rsidP="001071A0">
            <w:pPr>
              <w:spacing w:after="0" w:line="240" w:lineRule="auto"/>
              <w:rPr>
                <w:ins w:id="1111" w:author="Saseendran, Arun" w:date="2017-05-15T17:13:00Z"/>
                <w:rFonts w:ascii="Calibri" w:eastAsia="Times New Roman" w:hAnsi="Calibri" w:cs="Times New Roman"/>
                <w:color w:val="000000"/>
                <w:sz w:val="18"/>
                <w:szCs w:val="18"/>
                <w:lang w:val="en-US"/>
                <w:rPrChange w:id="1112" w:author="Saseendran, Arun" w:date="2017-05-15T17:13:00Z">
                  <w:rPr>
                    <w:ins w:id="1113" w:author="Saseendran, Arun" w:date="2017-05-15T17:13:00Z"/>
                  </w:rPr>
                </w:rPrChange>
              </w:rPr>
              <w:pPrChange w:id="1114" w:author="Saseendran, Arun" w:date="2017-05-15T17:13:00Z">
                <w:pPr/>
              </w:pPrChange>
            </w:pPr>
            <w:ins w:id="1115" w:author="Saseendran, Arun" w:date="2017-05-15T17:13:00Z">
              <w:r w:rsidRPr="001071A0">
                <w:rPr>
                  <w:rFonts w:ascii="Calibri" w:eastAsia="Times New Roman" w:hAnsi="Calibri" w:cs="Times New Roman"/>
                  <w:color w:val="000000"/>
                  <w:sz w:val="18"/>
                  <w:szCs w:val="18"/>
                  <w:lang w:val="en-US"/>
                  <w:rPrChange w:id="1116"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117" w:author="Saseendran, Arun" w:date="2017-05-15T17:13:00Z"/>
                <w:rFonts w:ascii="Calibri" w:eastAsia="Times New Roman" w:hAnsi="Calibri" w:cs="Times New Roman"/>
                <w:color w:val="000000"/>
                <w:sz w:val="18"/>
                <w:szCs w:val="18"/>
                <w:lang w:val="en-US"/>
                <w:rPrChange w:id="1118" w:author="Saseendran, Arun" w:date="2017-05-15T17:13:00Z">
                  <w:rPr>
                    <w:ins w:id="1119" w:author="Saseendran, Arun" w:date="2017-05-15T17:13:00Z"/>
                  </w:rPr>
                </w:rPrChange>
              </w:rPr>
              <w:pPrChange w:id="1120" w:author="Saseendran, Arun" w:date="2017-05-15T17:13:00Z">
                <w:pPr/>
              </w:pPrChange>
            </w:pPr>
            <w:ins w:id="1121" w:author="Saseendran, Arun" w:date="2017-05-15T17:13:00Z">
              <w:r w:rsidRPr="001071A0">
                <w:rPr>
                  <w:rFonts w:ascii="Calibri" w:eastAsia="Times New Roman" w:hAnsi="Calibri" w:cs="Times New Roman"/>
                  <w:color w:val="000000"/>
                  <w:sz w:val="18"/>
                  <w:szCs w:val="18"/>
                  <w:lang w:val="en-US"/>
                  <w:rPrChange w:id="1122"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23" w:author="Saseendran, Arun" w:date="2017-05-15T17:13:00Z"/>
                <w:rFonts w:ascii="Calibri" w:eastAsia="Times New Roman" w:hAnsi="Calibri" w:cs="Times New Roman"/>
                <w:color w:val="000000"/>
                <w:sz w:val="18"/>
                <w:szCs w:val="18"/>
                <w:lang w:val="en-US"/>
                <w:rPrChange w:id="1124" w:author="Saseendran, Arun" w:date="2017-05-15T17:13:00Z">
                  <w:rPr>
                    <w:ins w:id="1125" w:author="Saseendran, Arun" w:date="2017-05-15T17:13:00Z"/>
                  </w:rPr>
                </w:rPrChange>
              </w:rPr>
              <w:pPrChange w:id="1126" w:author="Saseendran, Arun" w:date="2017-05-15T17:13:00Z">
                <w:pPr/>
              </w:pPrChange>
            </w:pPr>
            <w:ins w:id="1127" w:author="Saseendran, Arun" w:date="2017-05-15T17:13:00Z">
              <w:r w:rsidRPr="001071A0">
                <w:rPr>
                  <w:rFonts w:ascii="Calibri" w:eastAsia="Times New Roman" w:hAnsi="Calibri" w:cs="Times New Roman"/>
                  <w:color w:val="000000"/>
                  <w:sz w:val="18"/>
                  <w:szCs w:val="18"/>
                  <w:lang w:val="en-US"/>
                  <w:rPrChange w:id="112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29" w:author="Saseendran, Arun" w:date="2017-05-15T17:13:00Z"/>
                <w:rFonts w:ascii="Calibri" w:eastAsia="Times New Roman" w:hAnsi="Calibri" w:cs="Times New Roman"/>
                <w:color w:val="000000"/>
                <w:sz w:val="18"/>
                <w:szCs w:val="18"/>
                <w:lang w:val="en-US"/>
                <w:rPrChange w:id="1130" w:author="Saseendran, Arun" w:date="2017-05-15T17:13:00Z">
                  <w:rPr>
                    <w:ins w:id="1131" w:author="Saseendran, Arun" w:date="2017-05-15T17:13:00Z"/>
                  </w:rPr>
                </w:rPrChange>
              </w:rPr>
              <w:pPrChange w:id="1132" w:author="Saseendran, Arun" w:date="2017-05-15T17:13:00Z">
                <w:pPr/>
              </w:pPrChange>
            </w:pPr>
            <w:ins w:id="1133" w:author="Saseendran, Arun" w:date="2017-05-15T17:13:00Z">
              <w:r w:rsidRPr="001071A0">
                <w:rPr>
                  <w:rFonts w:ascii="Calibri" w:eastAsia="Times New Roman" w:hAnsi="Calibri" w:cs="Times New Roman"/>
                  <w:color w:val="000000"/>
                  <w:sz w:val="18"/>
                  <w:szCs w:val="18"/>
                  <w:lang w:val="en-US"/>
                  <w:rPrChange w:id="113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35" w:author="Saseendran, Arun" w:date="2017-05-15T17:13:00Z"/>
                <w:rFonts w:ascii="Calibri" w:eastAsia="Times New Roman" w:hAnsi="Calibri" w:cs="Times New Roman"/>
                <w:color w:val="000000"/>
                <w:sz w:val="18"/>
                <w:szCs w:val="18"/>
                <w:lang w:val="en-US"/>
                <w:rPrChange w:id="1136" w:author="Saseendran, Arun" w:date="2017-05-15T17:13:00Z">
                  <w:rPr>
                    <w:ins w:id="1137" w:author="Saseendran, Arun" w:date="2017-05-15T17:13:00Z"/>
                  </w:rPr>
                </w:rPrChange>
              </w:rPr>
              <w:pPrChange w:id="1138" w:author="Saseendran, Arun" w:date="2017-05-15T17:13:00Z">
                <w:pPr/>
              </w:pPrChange>
            </w:pPr>
            <w:ins w:id="1139" w:author="Saseendran, Arun" w:date="2017-05-15T17:13:00Z">
              <w:r w:rsidRPr="001071A0">
                <w:rPr>
                  <w:rFonts w:ascii="Calibri" w:eastAsia="Times New Roman" w:hAnsi="Calibri" w:cs="Times New Roman"/>
                  <w:color w:val="000000"/>
                  <w:sz w:val="18"/>
                  <w:szCs w:val="18"/>
                  <w:lang w:val="en-US"/>
                  <w:rPrChange w:id="1140"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141" w:author="Saseendran, Arun" w:date="2017-05-15T17:13:00Z"/>
                <w:rFonts w:ascii="Calibri" w:eastAsia="Times New Roman" w:hAnsi="Calibri" w:cs="Times New Roman"/>
                <w:color w:val="000000"/>
                <w:sz w:val="18"/>
                <w:szCs w:val="18"/>
                <w:lang w:val="en-US"/>
                <w:rPrChange w:id="1142" w:author="Saseendran, Arun" w:date="2017-05-15T17:13:00Z">
                  <w:rPr>
                    <w:ins w:id="1143" w:author="Saseendran, Arun" w:date="2017-05-15T17:13:00Z"/>
                  </w:rPr>
                </w:rPrChange>
              </w:rPr>
              <w:pPrChange w:id="1144" w:author="Saseendran, Arun" w:date="2017-05-15T17:13:00Z">
                <w:pPr/>
              </w:pPrChange>
            </w:pPr>
            <w:ins w:id="1145" w:author="Saseendran, Arun" w:date="2017-05-15T17:13:00Z">
              <w:r w:rsidRPr="001071A0">
                <w:rPr>
                  <w:rFonts w:ascii="Calibri" w:eastAsia="Times New Roman" w:hAnsi="Calibri" w:cs="Times New Roman"/>
                  <w:color w:val="000000"/>
                  <w:sz w:val="18"/>
                  <w:szCs w:val="18"/>
                  <w:lang w:val="en-US"/>
                  <w:rPrChange w:id="114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47" w:author="Saseendran, Arun" w:date="2017-05-15T17:13:00Z"/>
                <w:rFonts w:ascii="Calibri" w:eastAsia="Times New Roman" w:hAnsi="Calibri" w:cs="Times New Roman"/>
                <w:color w:val="000000"/>
                <w:sz w:val="18"/>
                <w:szCs w:val="18"/>
                <w:lang w:val="en-US"/>
                <w:rPrChange w:id="1148" w:author="Saseendran, Arun" w:date="2017-05-15T17:13:00Z">
                  <w:rPr>
                    <w:ins w:id="1149" w:author="Saseendran, Arun" w:date="2017-05-15T17:13:00Z"/>
                  </w:rPr>
                </w:rPrChange>
              </w:rPr>
              <w:pPrChange w:id="1150" w:author="Saseendran, Arun" w:date="2017-05-15T17:13:00Z">
                <w:pPr/>
              </w:pPrChange>
            </w:pPr>
            <w:ins w:id="1151" w:author="Saseendran, Arun" w:date="2017-05-15T17:13:00Z">
              <w:r w:rsidRPr="001071A0">
                <w:rPr>
                  <w:rFonts w:ascii="Calibri" w:eastAsia="Times New Roman" w:hAnsi="Calibri" w:cs="Times New Roman"/>
                  <w:color w:val="000000"/>
                  <w:sz w:val="18"/>
                  <w:szCs w:val="18"/>
                  <w:lang w:val="en-US"/>
                  <w:rPrChange w:id="115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53" w:author="Saseendran, Arun" w:date="2017-05-15T17:13:00Z"/>
                <w:rFonts w:ascii="Calibri" w:eastAsia="Times New Roman" w:hAnsi="Calibri" w:cs="Times New Roman"/>
                <w:color w:val="000000"/>
                <w:sz w:val="18"/>
                <w:szCs w:val="18"/>
                <w:lang w:val="en-US"/>
                <w:rPrChange w:id="1154" w:author="Saseendran, Arun" w:date="2017-05-15T17:13:00Z">
                  <w:rPr>
                    <w:ins w:id="1155" w:author="Saseendran, Arun" w:date="2017-05-15T17:13:00Z"/>
                  </w:rPr>
                </w:rPrChange>
              </w:rPr>
              <w:pPrChange w:id="1156" w:author="Saseendran, Arun" w:date="2017-05-15T17:13:00Z">
                <w:pPr/>
              </w:pPrChange>
            </w:pPr>
            <w:ins w:id="1157" w:author="Saseendran, Arun" w:date="2017-05-15T17:13:00Z">
              <w:r w:rsidRPr="001071A0">
                <w:rPr>
                  <w:rFonts w:ascii="Calibri" w:eastAsia="Times New Roman" w:hAnsi="Calibri" w:cs="Times New Roman"/>
                  <w:color w:val="000000"/>
                  <w:sz w:val="18"/>
                  <w:szCs w:val="18"/>
                  <w:lang w:val="en-US"/>
                  <w:rPrChange w:id="115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59" w:author="Saseendran, Arun" w:date="2017-05-15T17:13:00Z"/>
                <w:rFonts w:ascii="Calibri" w:eastAsia="Times New Roman" w:hAnsi="Calibri" w:cs="Times New Roman"/>
                <w:color w:val="000000"/>
                <w:sz w:val="18"/>
                <w:szCs w:val="18"/>
                <w:lang w:val="en-US"/>
                <w:rPrChange w:id="1160" w:author="Saseendran, Arun" w:date="2017-05-15T17:13:00Z">
                  <w:rPr>
                    <w:ins w:id="1161" w:author="Saseendran, Arun" w:date="2017-05-15T17:13:00Z"/>
                  </w:rPr>
                </w:rPrChange>
              </w:rPr>
              <w:pPrChange w:id="1162" w:author="Saseendran, Arun" w:date="2017-05-15T17:13:00Z">
                <w:pPr/>
              </w:pPrChange>
            </w:pPr>
            <w:ins w:id="1163" w:author="Saseendran, Arun" w:date="2017-05-15T17:13:00Z">
              <w:r w:rsidRPr="001071A0">
                <w:rPr>
                  <w:rFonts w:ascii="Calibri" w:eastAsia="Times New Roman" w:hAnsi="Calibri" w:cs="Times New Roman"/>
                  <w:color w:val="000000"/>
                  <w:sz w:val="18"/>
                  <w:szCs w:val="18"/>
                  <w:lang w:val="en-US"/>
                  <w:rPrChange w:id="116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165" w:author="Saseendran, Arun" w:date="2017-05-15T17:13:00Z"/>
                <w:rFonts w:ascii="Calibri" w:eastAsia="Times New Roman" w:hAnsi="Calibri" w:cs="Times New Roman"/>
                <w:color w:val="000000"/>
                <w:sz w:val="18"/>
                <w:szCs w:val="18"/>
                <w:lang w:val="en-US"/>
                <w:rPrChange w:id="1166" w:author="Saseendran, Arun" w:date="2017-05-15T17:13:00Z">
                  <w:rPr>
                    <w:ins w:id="1167" w:author="Saseendran, Arun" w:date="2017-05-15T17:13:00Z"/>
                  </w:rPr>
                </w:rPrChange>
              </w:rPr>
              <w:pPrChange w:id="1168" w:author="Saseendran, Arun" w:date="2017-05-15T17:13:00Z">
                <w:pPr/>
              </w:pPrChange>
            </w:pPr>
            <w:ins w:id="1169" w:author="Saseendran, Arun" w:date="2017-05-15T17:13:00Z">
              <w:r w:rsidRPr="001071A0">
                <w:rPr>
                  <w:rFonts w:ascii="Calibri" w:eastAsia="Times New Roman" w:hAnsi="Calibri" w:cs="Times New Roman"/>
                  <w:color w:val="000000"/>
                  <w:sz w:val="18"/>
                  <w:szCs w:val="18"/>
                  <w:lang w:val="en-US"/>
                  <w:rPrChange w:id="117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71" w:author="Saseendran, Arun" w:date="2017-05-15T17:13:00Z"/>
                <w:rFonts w:ascii="Calibri" w:eastAsia="Times New Roman" w:hAnsi="Calibri" w:cs="Times New Roman"/>
                <w:color w:val="000000"/>
                <w:sz w:val="18"/>
                <w:szCs w:val="18"/>
                <w:lang w:val="en-US"/>
                <w:rPrChange w:id="1172" w:author="Saseendran, Arun" w:date="2017-05-15T17:13:00Z">
                  <w:rPr>
                    <w:ins w:id="1173" w:author="Saseendran, Arun" w:date="2017-05-15T17:13:00Z"/>
                  </w:rPr>
                </w:rPrChange>
              </w:rPr>
              <w:pPrChange w:id="1174" w:author="Saseendran, Arun" w:date="2017-05-15T17:13:00Z">
                <w:pPr/>
              </w:pPrChange>
            </w:pPr>
            <w:ins w:id="1175" w:author="Saseendran, Arun" w:date="2017-05-15T17:13:00Z">
              <w:r w:rsidRPr="001071A0">
                <w:rPr>
                  <w:rFonts w:ascii="Calibri" w:eastAsia="Times New Roman" w:hAnsi="Calibri" w:cs="Times New Roman"/>
                  <w:color w:val="000000"/>
                  <w:sz w:val="18"/>
                  <w:szCs w:val="18"/>
                  <w:lang w:val="en-US"/>
                  <w:rPrChange w:id="117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77" w:author="Saseendran, Arun" w:date="2017-05-15T17:13:00Z"/>
                <w:rFonts w:ascii="Calibri" w:eastAsia="Times New Roman" w:hAnsi="Calibri" w:cs="Times New Roman"/>
                <w:color w:val="000000"/>
                <w:sz w:val="18"/>
                <w:szCs w:val="18"/>
                <w:lang w:val="en-US"/>
                <w:rPrChange w:id="1178" w:author="Saseendran, Arun" w:date="2017-05-15T17:13:00Z">
                  <w:rPr>
                    <w:ins w:id="1179" w:author="Saseendran, Arun" w:date="2017-05-15T17:13:00Z"/>
                  </w:rPr>
                </w:rPrChange>
              </w:rPr>
              <w:pPrChange w:id="1180" w:author="Saseendran, Arun" w:date="2017-05-15T17:13:00Z">
                <w:pPr/>
              </w:pPrChange>
            </w:pPr>
            <w:ins w:id="1181" w:author="Saseendran, Arun" w:date="2017-05-15T17:13:00Z">
              <w:r w:rsidRPr="001071A0">
                <w:rPr>
                  <w:rFonts w:ascii="Calibri" w:eastAsia="Times New Roman" w:hAnsi="Calibri" w:cs="Times New Roman"/>
                  <w:color w:val="000000"/>
                  <w:sz w:val="18"/>
                  <w:szCs w:val="18"/>
                  <w:lang w:val="en-US"/>
                  <w:rPrChange w:id="118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83" w:author="Saseendran, Arun" w:date="2017-05-15T17:13:00Z"/>
                <w:rFonts w:ascii="Calibri" w:eastAsia="Times New Roman" w:hAnsi="Calibri" w:cs="Times New Roman"/>
                <w:color w:val="000000"/>
                <w:sz w:val="18"/>
                <w:szCs w:val="18"/>
                <w:lang w:val="en-US"/>
                <w:rPrChange w:id="1184" w:author="Saseendran, Arun" w:date="2017-05-15T17:13:00Z">
                  <w:rPr>
                    <w:ins w:id="1185" w:author="Saseendran, Arun" w:date="2017-05-15T17:13:00Z"/>
                  </w:rPr>
                </w:rPrChange>
              </w:rPr>
              <w:pPrChange w:id="1186" w:author="Saseendran, Arun" w:date="2017-05-15T17:13:00Z">
                <w:pPr/>
              </w:pPrChange>
            </w:pPr>
            <w:ins w:id="1187" w:author="Saseendran, Arun" w:date="2017-05-15T17:13:00Z">
              <w:r w:rsidRPr="001071A0">
                <w:rPr>
                  <w:rFonts w:ascii="Calibri" w:eastAsia="Times New Roman" w:hAnsi="Calibri" w:cs="Times New Roman"/>
                  <w:color w:val="000000"/>
                  <w:sz w:val="18"/>
                  <w:szCs w:val="18"/>
                  <w:lang w:val="en-US"/>
                  <w:rPrChange w:id="1188"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189" w:author="Saseendran, Arun" w:date="2017-05-15T17:13:00Z"/>
                <w:rFonts w:ascii="Calibri" w:eastAsia="Times New Roman" w:hAnsi="Calibri" w:cs="Times New Roman"/>
                <w:color w:val="000000"/>
                <w:sz w:val="18"/>
                <w:szCs w:val="18"/>
                <w:lang w:val="en-US"/>
                <w:rPrChange w:id="1190" w:author="Saseendran, Arun" w:date="2017-05-15T17:13:00Z">
                  <w:rPr>
                    <w:ins w:id="1191" w:author="Saseendran, Arun" w:date="2017-05-15T17:13:00Z"/>
                  </w:rPr>
                </w:rPrChange>
              </w:rPr>
              <w:pPrChange w:id="1192" w:author="Saseendran, Arun" w:date="2017-05-15T17:13:00Z">
                <w:pPr/>
              </w:pPrChange>
            </w:pPr>
            <w:ins w:id="1193" w:author="Saseendran, Arun" w:date="2017-05-15T17:13:00Z">
              <w:r w:rsidRPr="001071A0">
                <w:rPr>
                  <w:rFonts w:ascii="Calibri" w:eastAsia="Times New Roman" w:hAnsi="Calibri" w:cs="Times New Roman"/>
                  <w:color w:val="000000"/>
                  <w:sz w:val="18"/>
                  <w:szCs w:val="18"/>
                  <w:lang w:val="en-US"/>
                  <w:rPrChange w:id="119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195" w:author="Saseendran, Arun" w:date="2017-05-15T17:13:00Z"/>
                <w:rFonts w:ascii="Calibri" w:eastAsia="Times New Roman" w:hAnsi="Calibri" w:cs="Times New Roman"/>
                <w:color w:val="000000"/>
                <w:sz w:val="18"/>
                <w:szCs w:val="18"/>
                <w:lang w:val="en-US"/>
                <w:rPrChange w:id="1196" w:author="Saseendran, Arun" w:date="2017-05-15T17:13:00Z">
                  <w:rPr>
                    <w:ins w:id="1197" w:author="Saseendran, Arun" w:date="2017-05-15T17:13:00Z"/>
                  </w:rPr>
                </w:rPrChange>
              </w:rPr>
              <w:pPrChange w:id="1198" w:author="Saseendran, Arun" w:date="2017-05-15T17:13:00Z">
                <w:pPr/>
              </w:pPrChange>
            </w:pPr>
            <w:ins w:id="1199" w:author="Saseendran, Arun" w:date="2017-05-15T17:13:00Z">
              <w:r w:rsidRPr="001071A0">
                <w:rPr>
                  <w:rFonts w:ascii="Calibri" w:eastAsia="Times New Roman" w:hAnsi="Calibri" w:cs="Times New Roman"/>
                  <w:color w:val="000000"/>
                  <w:sz w:val="18"/>
                  <w:szCs w:val="18"/>
                  <w:lang w:val="en-US"/>
                  <w:rPrChange w:id="120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201" w:author="Saseendran, Arun" w:date="2017-05-15T17:13:00Z"/>
                <w:rFonts w:ascii="Calibri" w:eastAsia="Times New Roman" w:hAnsi="Calibri" w:cs="Times New Roman"/>
                <w:color w:val="000000"/>
                <w:sz w:val="18"/>
                <w:szCs w:val="18"/>
                <w:lang w:val="en-US"/>
                <w:rPrChange w:id="1202" w:author="Saseendran, Arun" w:date="2017-05-15T17:13:00Z">
                  <w:rPr>
                    <w:ins w:id="1203" w:author="Saseendran, Arun" w:date="2017-05-15T17:13:00Z"/>
                  </w:rPr>
                </w:rPrChange>
              </w:rPr>
              <w:pPrChange w:id="1204" w:author="Saseendran, Arun" w:date="2017-05-15T17:13:00Z">
                <w:pPr/>
              </w:pPrChange>
            </w:pPr>
            <w:ins w:id="1205" w:author="Saseendran, Arun" w:date="2017-05-15T17:13:00Z">
              <w:r w:rsidRPr="001071A0">
                <w:rPr>
                  <w:rFonts w:ascii="Calibri" w:eastAsia="Times New Roman" w:hAnsi="Calibri" w:cs="Times New Roman"/>
                  <w:color w:val="000000"/>
                  <w:sz w:val="18"/>
                  <w:szCs w:val="18"/>
                  <w:lang w:val="en-US"/>
                  <w:rPrChange w:id="120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207" w:author="Saseendran, Arun" w:date="2017-05-15T17:13:00Z"/>
                <w:rFonts w:ascii="Calibri" w:eastAsia="Times New Roman" w:hAnsi="Calibri" w:cs="Times New Roman"/>
                <w:color w:val="000000"/>
                <w:sz w:val="18"/>
                <w:szCs w:val="18"/>
                <w:lang w:val="en-US"/>
                <w:rPrChange w:id="1208" w:author="Saseendran, Arun" w:date="2017-05-15T17:13:00Z">
                  <w:rPr>
                    <w:ins w:id="1209" w:author="Saseendran, Arun" w:date="2017-05-15T17:13:00Z"/>
                  </w:rPr>
                </w:rPrChange>
              </w:rPr>
              <w:pPrChange w:id="1210" w:author="Saseendran, Arun" w:date="2017-05-15T17:13:00Z">
                <w:pPr/>
              </w:pPrChange>
            </w:pPr>
            <w:ins w:id="1211" w:author="Saseendran, Arun" w:date="2017-05-15T17:13:00Z">
              <w:r w:rsidRPr="001071A0">
                <w:rPr>
                  <w:rFonts w:ascii="Calibri" w:eastAsia="Times New Roman" w:hAnsi="Calibri" w:cs="Times New Roman"/>
                  <w:color w:val="000000"/>
                  <w:sz w:val="18"/>
                  <w:szCs w:val="18"/>
                  <w:lang w:val="en-US"/>
                  <w:rPrChange w:id="1212"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213" w:author="Saseendran, Arun" w:date="2017-05-15T17:13:00Z"/>
                <w:rFonts w:ascii="Calibri" w:eastAsia="Times New Roman" w:hAnsi="Calibri" w:cs="Times New Roman"/>
                <w:color w:val="000000"/>
                <w:sz w:val="18"/>
                <w:szCs w:val="18"/>
                <w:lang w:val="en-US"/>
                <w:rPrChange w:id="1214" w:author="Saseendran, Arun" w:date="2017-05-15T17:13:00Z">
                  <w:rPr>
                    <w:ins w:id="1215" w:author="Saseendran, Arun" w:date="2017-05-15T17:13:00Z"/>
                  </w:rPr>
                </w:rPrChange>
              </w:rPr>
              <w:pPrChange w:id="1216" w:author="Saseendran, Arun" w:date="2017-05-15T17:13:00Z">
                <w:pPr/>
              </w:pPrChange>
            </w:pPr>
            <w:ins w:id="1217" w:author="Saseendran, Arun" w:date="2017-05-15T17:13:00Z">
              <w:r w:rsidRPr="001071A0">
                <w:rPr>
                  <w:rFonts w:ascii="Calibri" w:eastAsia="Times New Roman" w:hAnsi="Calibri" w:cs="Times New Roman"/>
                  <w:color w:val="000000"/>
                  <w:sz w:val="18"/>
                  <w:szCs w:val="18"/>
                  <w:lang w:val="en-US"/>
                  <w:rPrChange w:id="1218" w:author="Saseendran, Arun" w:date="2017-05-15T17:13:00Z">
                    <w:rPr/>
                  </w:rPrChange>
                </w:rPr>
                <w:t> </w:t>
              </w:r>
            </w:ins>
          </w:p>
        </w:tc>
      </w:tr>
      <w:tr w:rsidR="001071A0" w:rsidRPr="001071A0" w:rsidTr="001071A0">
        <w:trPr>
          <w:trHeight w:val="240"/>
          <w:ins w:id="1219"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1220" w:author="Saseendran, Arun" w:date="2017-05-15T17:13:00Z"/>
                <w:rFonts w:ascii="Calibri" w:eastAsia="Times New Roman" w:hAnsi="Calibri" w:cs="Times New Roman"/>
                <w:color w:val="000000"/>
                <w:sz w:val="18"/>
                <w:szCs w:val="18"/>
                <w:lang w:val="en-US"/>
                <w:rPrChange w:id="1221" w:author="Saseendran, Arun" w:date="2017-05-15T17:13:00Z">
                  <w:rPr>
                    <w:ins w:id="1222" w:author="Saseendran, Arun" w:date="2017-05-15T17:13:00Z"/>
                  </w:rPr>
                </w:rPrChange>
              </w:rPr>
              <w:pPrChange w:id="1223" w:author="Saseendran, Arun" w:date="2017-05-15T17:13:00Z">
                <w:pPr>
                  <w:jc w:val="right"/>
                </w:pPr>
              </w:pPrChange>
            </w:pPr>
            <w:ins w:id="1224" w:author="Saseendran, Arun" w:date="2017-05-15T17:13:00Z">
              <w:r w:rsidRPr="001071A0">
                <w:rPr>
                  <w:rFonts w:ascii="Calibri" w:eastAsia="Times New Roman" w:hAnsi="Calibri" w:cs="Times New Roman"/>
                  <w:color w:val="000000"/>
                  <w:sz w:val="18"/>
                  <w:szCs w:val="18"/>
                  <w:lang w:val="en-US"/>
                  <w:rPrChange w:id="1225" w:author="Saseendran, Arun" w:date="2017-05-15T17:13:00Z">
                    <w:rPr/>
                  </w:rPrChange>
                </w:rPr>
                <w:t>6</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1226" w:author="Saseendran, Arun" w:date="2017-05-15T17:13:00Z"/>
                <w:rFonts w:ascii="Calibri" w:eastAsia="Times New Roman" w:hAnsi="Calibri" w:cs="Times New Roman"/>
                <w:color w:val="000000"/>
                <w:sz w:val="18"/>
                <w:szCs w:val="18"/>
                <w:lang w:val="en-US"/>
                <w:rPrChange w:id="1227" w:author="Saseendran, Arun" w:date="2017-05-15T17:13:00Z">
                  <w:rPr>
                    <w:ins w:id="1228" w:author="Saseendran, Arun" w:date="2017-05-15T17:13:00Z"/>
                  </w:rPr>
                </w:rPrChange>
              </w:rPr>
              <w:pPrChange w:id="1229" w:author="Saseendran, Arun" w:date="2017-05-15T17:13:00Z">
                <w:pPr/>
              </w:pPrChange>
            </w:pPr>
            <w:ins w:id="1230" w:author="Saseendran, Arun" w:date="2017-05-15T17:13:00Z">
              <w:r w:rsidRPr="001071A0">
                <w:rPr>
                  <w:rFonts w:ascii="Calibri" w:eastAsia="Times New Roman" w:hAnsi="Calibri" w:cs="Times New Roman"/>
                  <w:color w:val="000000"/>
                  <w:sz w:val="18"/>
                  <w:szCs w:val="18"/>
                  <w:lang w:val="en-US"/>
                  <w:rPrChange w:id="1231" w:author="Saseendran, Arun" w:date="2017-05-15T17:13:00Z">
                    <w:rPr/>
                  </w:rPrChange>
                </w:rPr>
                <w:t>Test Bed Setup, Build and Dev Process</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232" w:author="Saseendran, Arun" w:date="2017-05-15T17:13:00Z"/>
                <w:rFonts w:ascii="Calibri" w:eastAsia="Times New Roman" w:hAnsi="Calibri" w:cs="Times New Roman"/>
                <w:color w:val="000000"/>
                <w:sz w:val="18"/>
                <w:szCs w:val="18"/>
                <w:lang w:val="en-US"/>
                <w:rPrChange w:id="1233" w:author="Saseendran, Arun" w:date="2017-05-15T17:13:00Z">
                  <w:rPr>
                    <w:ins w:id="1234" w:author="Saseendran, Arun" w:date="2017-05-15T17:13:00Z"/>
                  </w:rPr>
                </w:rPrChange>
              </w:rPr>
              <w:pPrChange w:id="1235" w:author="Saseendran, Arun" w:date="2017-05-15T17:13:00Z">
                <w:pPr/>
              </w:pPrChange>
            </w:pPr>
            <w:ins w:id="1236" w:author="Saseendran, Arun" w:date="2017-05-15T17:13:00Z">
              <w:r w:rsidRPr="001071A0">
                <w:rPr>
                  <w:rFonts w:ascii="Calibri" w:eastAsia="Times New Roman" w:hAnsi="Calibri" w:cs="Times New Roman"/>
                  <w:color w:val="000000"/>
                  <w:sz w:val="18"/>
                  <w:szCs w:val="18"/>
                  <w:lang w:val="en-US"/>
                  <w:rPrChange w:id="1237" w:author="Saseendran, Arun" w:date="2017-05-15T17:13:00Z">
                    <w:rPr/>
                  </w:rPrChange>
                </w:rPr>
                <w:t>M3,M4,M5</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238" w:author="Saseendran, Arun" w:date="2017-05-15T17:13:00Z"/>
                <w:rFonts w:ascii="Calibri" w:eastAsia="Times New Roman" w:hAnsi="Calibri" w:cs="Times New Roman"/>
                <w:color w:val="000000"/>
                <w:sz w:val="18"/>
                <w:szCs w:val="18"/>
                <w:lang w:val="en-US"/>
                <w:rPrChange w:id="1239" w:author="Saseendran, Arun" w:date="2017-05-15T17:13:00Z">
                  <w:rPr>
                    <w:ins w:id="1240" w:author="Saseendran, Arun" w:date="2017-05-15T17:13:00Z"/>
                  </w:rPr>
                </w:rPrChange>
              </w:rPr>
              <w:pPrChange w:id="1241" w:author="Saseendran, Arun" w:date="2017-05-15T17:13:00Z">
                <w:pPr/>
              </w:pPrChange>
            </w:pPr>
            <w:ins w:id="1242" w:author="Saseendran, Arun" w:date="2017-05-15T17:13:00Z">
              <w:r w:rsidRPr="001071A0">
                <w:rPr>
                  <w:rFonts w:ascii="Calibri" w:eastAsia="Times New Roman" w:hAnsi="Calibri" w:cs="Times New Roman"/>
                  <w:color w:val="000000"/>
                  <w:sz w:val="18"/>
                  <w:szCs w:val="18"/>
                  <w:lang w:val="en-US"/>
                  <w:rPrChange w:id="1243"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244" w:author="Saseendran, Arun" w:date="2017-05-15T17:13:00Z"/>
                <w:rFonts w:ascii="Calibri" w:eastAsia="Times New Roman" w:hAnsi="Calibri" w:cs="Times New Roman"/>
                <w:color w:val="000000"/>
                <w:sz w:val="18"/>
                <w:szCs w:val="18"/>
                <w:lang w:val="en-US"/>
                <w:rPrChange w:id="1245" w:author="Saseendran, Arun" w:date="2017-05-15T17:13:00Z">
                  <w:rPr>
                    <w:ins w:id="1246" w:author="Saseendran, Arun" w:date="2017-05-15T17:13:00Z"/>
                  </w:rPr>
                </w:rPrChange>
              </w:rPr>
              <w:pPrChange w:id="1247" w:author="Saseendran, Arun" w:date="2017-05-15T17:13:00Z">
                <w:pPr/>
              </w:pPrChange>
            </w:pPr>
            <w:ins w:id="1248" w:author="Saseendran, Arun" w:date="2017-05-15T17:13:00Z">
              <w:r w:rsidRPr="001071A0">
                <w:rPr>
                  <w:rFonts w:ascii="Calibri" w:eastAsia="Times New Roman" w:hAnsi="Calibri" w:cs="Times New Roman"/>
                  <w:color w:val="000000"/>
                  <w:sz w:val="18"/>
                  <w:szCs w:val="18"/>
                  <w:lang w:val="en-US"/>
                  <w:rPrChange w:id="1249"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250" w:author="Saseendran, Arun" w:date="2017-05-15T17:13:00Z"/>
                <w:rFonts w:ascii="Calibri" w:eastAsia="Times New Roman" w:hAnsi="Calibri" w:cs="Times New Roman"/>
                <w:color w:val="000000"/>
                <w:sz w:val="18"/>
                <w:szCs w:val="18"/>
                <w:lang w:val="en-US"/>
                <w:rPrChange w:id="1251" w:author="Saseendran, Arun" w:date="2017-05-15T17:13:00Z">
                  <w:rPr>
                    <w:ins w:id="1252" w:author="Saseendran, Arun" w:date="2017-05-15T17:13:00Z"/>
                  </w:rPr>
                </w:rPrChange>
              </w:rPr>
              <w:pPrChange w:id="1253" w:author="Saseendran, Arun" w:date="2017-05-15T17:13:00Z">
                <w:pPr/>
              </w:pPrChange>
            </w:pPr>
            <w:ins w:id="1254" w:author="Saseendran, Arun" w:date="2017-05-15T17:13:00Z">
              <w:r w:rsidRPr="001071A0">
                <w:rPr>
                  <w:rFonts w:ascii="Calibri" w:eastAsia="Times New Roman" w:hAnsi="Calibri" w:cs="Times New Roman"/>
                  <w:color w:val="000000"/>
                  <w:sz w:val="18"/>
                  <w:szCs w:val="18"/>
                  <w:lang w:val="en-US"/>
                  <w:rPrChange w:id="1255"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256" w:author="Saseendran, Arun" w:date="2017-05-15T17:13:00Z"/>
                <w:rFonts w:ascii="Calibri" w:eastAsia="Times New Roman" w:hAnsi="Calibri" w:cs="Times New Roman"/>
                <w:color w:val="000000"/>
                <w:sz w:val="18"/>
                <w:szCs w:val="18"/>
                <w:lang w:val="en-US"/>
                <w:rPrChange w:id="1257" w:author="Saseendran, Arun" w:date="2017-05-15T17:13:00Z">
                  <w:rPr>
                    <w:ins w:id="1258" w:author="Saseendran, Arun" w:date="2017-05-15T17:13:00Z"/>
                  </w:rPr>
                </w:rPrChange>
              </w:rPr>
              <w:pPrChange w:id="1259" w:author="Saseendran, Arun" w:date="2017-05-15T17:13:00Z">
                <w:pPr/>
              </w:pPrChange>
            </w:pPr>
            <w:ins w:id="1260" w:author="Saseendran, Arun" w:date="2017-05-15T17:13:00Z">
              <w:r w:rsidRPr="001071A0">
                <w:rPr>
                  <w:rFonts w:ascii="Calibri" w:eastAsia="Times New Roman" w:hAnsi="Calibri" w:cs="Times New Roman"/>
                  <w:color w:val="000000"/>
                  <w:sz w:val="18"/>
                  <w:szCs w:val="18"/>
                  <w:lang w:val="en-US"/>
                  <w:rPrChange w:id="1261" w:author="Saseendran, Arun" w:date="2017-05-15T17:13:00Z">
                    <w:rPr/>
                  </w:rPrChange>
                </w:rPr>
                <w:t> </w:t>
              </w:r>
            </w:ins>
          </w:p>
        </w:tc>
        <w:tc>
          <w:tcPr>
            <w:tcW w:w="218" w:type="dxa"/>
            <w:tcBorders>
              <w:top w:val="nil"/>
              <w:left w:val="nil"/>
              <w:bottom w:val="single" w:sz="4" w:space="0" w:color="auto"/>
              <w:right w:val="single" w:sz="4" w:space="0" w:color="auto"/>
            </w:tcBorders>
            <w:shd w:val="clear" w:color="000000" w:fill="2F75B5"/>
            <w:noWrap/>
            <w:vAlign w:val="bottom"/>
            <w:hideMark/>
          </w:tcPr>
          <w:p w:rsidR="001071A0" w:rsidRPr="001071A0" w:rsidRDefault="001071A0" w:rsidP="001071A0">
            <w:pPr>
              <w:spacing w:after="0" w:line="240" w:lineRule="auto"/>
              <w:rPr>
                <w:ins w:id="1262" w:author="Saseendran, Arun" w:date="2017-05-15T17:13:00Z"/>
                <w:rFonts w:ascii="Calibri" w:eastAsia="Times New Roman" w:hAnsi="Calibri" w:cs="Times New Roman"/>
                <w:color w:val="000000"/>
                <w:sz w:val="18"/>
                <w:szCs w:val="18"/>
                <w:lang w:val="en-US"/>
                <w:rPrChange w:id="1263" w:author="Saseendran, Arun" w:date="2017-05-15T17:13:00Z">
                  <w:rPr>
                    <w:ins w:id="1264" w:author="Saseendran, Arun" w:date="2017-05-15T17:13:00Z"/>
                  </w:rPr>
                </w:rPrChange>
              </w:rPr>
              <w:pPrChange w:id="1265" w:author="Saseendran, Arun" w:date="2017-05-15T17:13:00Z">
                <w:pPr/>
              </w:pPrChange>
            </w:pPr>
            <w:ins w:id="1266" w:author="Saseendran, Arun" w:date="2017-05-15T17:13:00Z">
              <w:r w:rsidRPr="001071A0">
                <w:rPr>
                  <w:rFonts w:ascii="Calibri" w:eastAsia="Times New Roman" w:hAnsi="Calibri" w:cs="Times New Roman"/>
                  <w:color w:val="000000"/>
                  <w:sz w:val="18"/>
                  <w:szCs w:val="18"/>
                  <w:lang w:val="en-US"/>
                  <w:rPrChange w:id="1267" w:author="Saseendran, Arun" w:date="2017-05-15T17:13:00Z">
                    <w:rPr/>
                  </w:rPrChange>
                </w:rPr>
                <w:t> </w:t>
              </w:r>
            </w:ins>
          </w:p>
        </w:tc>
        <w:tc>
          <w:tcPr>
            <w:tcW w:w="218" w:type="dxa"/>
            <w:tcBorders>
              <w:top w:val="nil"/>
              <w:left w:val="nil"/>
              <w:bottom w:val="single" w:sz="4" w:space="0" w:color="auto"/>
              <w:right w:val="single" w:sz="4" w:space="0" w:color="auto"/>
            </w:tcBorders>
            <w:shd w:val="clear" w:color="000000" w:fill="2F75B5"/>
            <w:noWrap/>
            <w:vAlign w:val="bottom"/>
            <w:hideMark/>
          </w:tcPr>
          <w:p w:rsidR="001071A0" w:rsidRPr="001071A0" w:rsidRDefault="001071A0" w:rsidP="001071A0">
            <w:pPr>
              <w:spacing w:after="0" w:line="240" w:lineRule="auto"/>
              <w:rPr>
                <w:ins w:id="1268" w:author="Saseendran, Arun" w:date="2017-05-15T17:13:00Z"/>
                <w:rFonts w:ascii="Calibri" w:eastAsia="Times New Roman" w:hAnsi="Calibri" w:cs="Times New Roman"/>
                <w:color w:val="000000"/>
                <w:sz w:val="18"/>
                <w:szCs w:val="18"/>
                <w:lang w:val="en-US"/>
                <w:rPrChange w:id="1269" w:author="Saseendran, Arun" w:date="2017-05-15T17:13:00Z">
                  <w:rPr>
                    <w:ins w:id="1270" w:author="Saseendran, Arun" w:date="2017-05-15T17:13:00Z"/>
                  </w:rPr>
                </w:rPrChange>
              </w:rPr>
              <w:pPrChange w:id="1271" w:author="Saseendran, Arun" w:date="2017-05-15T17:13:00Z">
                <w:pPr/>
              </w:pPrChange>
            </w:pPr>
            <w:ins w:id="1272" w:author="Saseendran, Arun" w:date="2017-05-15T17:13:00Z">
              <w:r w:rsidRPr="001071A0">
                <w:rPr>
                  <w:rFonts w:ascii="Calibri" w:eastAsia="Times New Roman" w:hAnsi="Calibri" w:cs="Times New Roman"/>
                  <w:color w:val="000000"/>
                  <w:sz w:val="18"/>
                  <w:szCs w:val="18"/>
                  <w:lang w:val="en-US"/>
                  <w:rPrChange w:id="1273" w:author="Saseendran, Arun" w:date="2017-05-15T17:13:00Z">
                    <w:rPr/>
                  </w:rPrChange>
                </w:rPr>
                <w:t> </w:t>
              </w:r>
            </w:ins>
          </w:p>
        </w:tc>
        <w:tc>
          <w:tcPr>
            <w:tcW w:w="218" w:type="dxa"/>
            <w:tcBorders>
              <w:top w:val="nil"/>
              <w:left w:val="nil"/>
              <w:bottom w:val="single" w:sz="4" w:space="0" w:color="auto"/>
              <w:right w:val="single" w:sz="4" w:space="0" w:color="auto"/>
            </w:tcBorders>
            <w:shd w:val="clear" w:color="000000" w:fill="2F75B5"/>
            <w:noWrap/>
            <w:vAlign w:val="bottom"/>
            <w:hideMark/>
          </w:tcPr>
          <w:p w:rsidR="001071A0" w:rsidRPr="001071A0" w:rsidRDefault="001071A0" w:rsidP="001071A0">
            <w:pPr>
              <w:spacing w:after="0" w:line="240" w:lineRule="auto"/>
              <w:rPr>
                <w:ins w:id="1274" w:author="Saseendran, Arun" w:date="2017-05-15T17:13:00Z"/>
                <w:rFonts w:ascii="Calibri" w:eastAsia="Times New Roman" w:hAnsi="Calibri" w:cs="Times New Roman"/>
                <w:color w:val="000000"/>
                <w:sz w:val="18"/>
                <w:szCs w:val="18"/>
                <w:lang w:val="en-US"/>
                <w:rPrChange w:id="1275" w:author="Saseendran, Arun" w:date="2017-05-15T17:13:00Z">
                  <w:rPr>
                    <w:ins w:id="1276" w:author="Saseendran, Arun" w:date="2017-05-15T17:13:00Z"/>
                  </w:rPr>
                </w:rPrChange>
              </w:rPr>
              <w:pPrChange w:id="1277" w:author="Saseendran, Arun" w:date="2017-05-15T17:13:00Z">
                <w:pPr/>
              </w:pPrChange>
            </w:pPr>
            <w:ins w:id="1278" w:author="Saseendran, Arun" w:date="2017-05-15T17:13:00Z">
              <w:r w:rsidRPr="001071A0">
                <w:rPr>
                  <w:rFonts w:ascii="Calibri" w:eastAsia="Times New Roman" w:hAnsi="Calibri" w:cs="Times New Roman"/>
                  <w:color w:val="000000"/>
                  <w:sz w:val="18"/>
                  <w:szCs w:val="18"/>
                  <w:lang w:val="en-US"/>
                  <w:rPrChange w:id="1279"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280" w:author="Saseendran, Arun" w:date="2017-05-15T17:13:00Z"/>
                <w:rFonts w:ascii="Calibri" w:eastAsia="Times New Roman" w:hAnsi="Calibri" w:cs="Times New Roman"/>
                <w:color w:val="000000"/>
                <w:sz w:val="18"/>
                <w:szCs w:val="18"/>
                <w:lang w:val="en-US"/>
                <w:rPrChange w:id="1281" w:author="Saseendran, Arun" w:date="2017-05-15T17:13:00Z">
                  <w:rPr>
                    <w:ins w:id="1282" w:author="Saseendran, Arun" w:date="2017-05-15T17:13:00Z"/>
                  </w:rPr>
                </w:rPrChange>
              </w:rPr>
              <w:pPrChange w:id="1283" w:author="Saseendran, Arun" w:date="2017-05-15T17:13:00Z">
                <w:pPr/>
              </w:pPrChange>
            </w:pPr>
            <w:ins w:id="1284" w:author="Saseendran, Arun" w:date="2017-05-15T17:13:00Z">
              <w:r w:rsidRPr="001071A0">
                <w:rPr>
                  <w:rFonts w:ascii="Calibri" w:eastAsia="Times New Roman" w:hAnsi="Calibri" w:cs="Times New Roman"/>
                  <w:color w:val="000000"/>
                  <w:sz w:val="18"/>
                  <w:szCs w:val="18"/>
                  <w:lang w:val="en-US"/>
                  <w:rPrChange w:id="1285"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286" w:author="Saseendran, Arun" w:date="2017-05-15T17:13:00Z"/>
                <w:rFonts w:ascii="Calibri" w:eastAsia="Times New Roman" w:hAnsi="Calibri" w:cs="Times New Roman"/>
                <w:color w:val="000000"/>
                <w:sz w:val="18"/>
                <w:szCs w:val="18"/>
                <w:lang w:val="en-US"/>
                <w:rPrChange w:id="1287" w:author="Saseendran, Arun" w:date="2017-05-15T17:13:00Z">
                  <w:rPr>
                    <w:ins w:id="1288" w:author="Saseendran, Arun" w:date="2017-05-15T17:13:00Z"/>
                  </w:rPr>
                </w:rPrChange>
              </w:rPr>
              <w:pPrChange w:id="1289" w:author="Saseendran, Arun" w:date="2017-05-15T17:13:00Z">
                <w:pPr/>
              </w:pPrChange>
            </w:pPr>
            <w:ins w:id="1290" w:author="Saseendran, Arun" w:date="2017-05-15T17:13:00Z">
              <w:r w:rsidRPr="001071A0">
                <w:rPr>
                  <w:rFonts w:ascii="Calibri" w:eastAsia="Times New Roman" w:hAnsi="Calibri" w:cs="Times New Roman"/>
                  <w:color w:val="000000"/>
                  <w:sz w:val="18"/>
                  <w:szCs w:val="18"/>
                  <w:lang w:val="en-US"/>
                  <w:rPrChange w:id="129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292" w:author="Saseendran, Arun" w:date="2017-05-15T17:13:00Z"/>
                <w:rFonts w:ascii="Calibri" w:eastAsia="Times New Roman" w:hAnsi="Calibri" w:cs="Times New Roman"/>
                <w:color w:val="000000"/>
                <w:sz w:val="18"/>
                <w:szCs w:val="18"/>
                <w:lang w:val="en-US"/>
                <w:rPrChange w:id="1293" w:author="Saseendran, Arun" w:date="2017-05-15T17:13:00Z">
                  <w:rPr>
                    <w:ins w:id="1294" w:author="Saseendran, Arun" w:date="2017-05-15T17:13:00Z"/>
                  </w:rPr>
                </w:rPrChange>
              </w:rPr>
              <w:pPrChange w:id="1295" w:author="Saseendran, Arun" w:date="2017-05-15T17:13:00Z">
                <w:pPr/>
              </w:pPrChange>
            </w:pPr>
            <w:ins w:id="1296" w:author="Saseendran, Arun" w:date="2017-05-15T17:13:00Z">
              <w:r w:rsidRPr="001071A0">
                <w:rPr>
                  <w:rFonts w:ascii="Calibri" w:eastAsia="Times New Roman" w:hAnsi="Calibri" w:cs="Times New Roman"/>
                  <w:color w:val="000000"/>
                  <w:sz w:val="18"/>
                  <w:szCs w:val="18"/>
                  <w:lang w:val="en-US"/>
                  <w:rPrChange w:id="129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298" w:author="Saseendran, Arun" w:date="2017-05-15T17:13:00Z"/>
                <w:rFonts w:ascii="Calibri" w:eastAsia="Times New Roman" w:hAnsi="Calibri" w:cs="Times New Roman"/>
                <w:color w:val="000000"/>
                <w:sz w:val="18"/>
                <w:szCs w:val="18"/>
                <w:lang w:val="en-US"/>
                <w:rPrChange w:id="1299" w:author="Saseendran, Arun" w:date="2017-05-15T17:13:00Z">
                  <w:rPr>
                    <w:ins w:id="1300" w:author="Saseendran, Arun" w:date="2017-05-15T17:13:00Z"/>
                  </w:rPr>
                </w:rPrChange>
              </w:rPr>
              <w:pPrChange w:id="1301" w:author="Saseendran, Arun" w:date="2017-05-15T17:13:00Z">
                <w:pPr/>
              </w:pPrChange>
            </w:pPr>
            <w:ins w:id="1302" w:author="Saseendran, Arun" w:date="2017-05-15T17:13:00Z">
              <w:r w:rsidRPr="001071A0">
                <w:rPr>
                  <w:rFonts w:ascii="Calibri" w:eastAsia="Times New Roman" w:hAnsi="Calibri" w:cs="Times New Roman"/>
                  <w:color w:val="000000"/>
                  <w:sz w:val="18"/>
                  <w:szCs w:val="18"/>
                  <w:lang w:val="en-US"/>
                  <w:rPrChange w:id="1303"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304" w:author="Saseendran, Arun" w:date="2017-05-15T17:13:00Z"/>
                <w:rFonts w:ascii="Calibri" w:eastAsia="Times New Roman" w:hAnsi="Calibri" w:cs="Times New Roman"/>
                <w:color w:val="000000"/>
                <w:sz w:val="18"/>
                <w:szCs w:val="18"/>
                <w:lang w:val="en-US"/>
                <w:rPrChange w:id="1305" w:author="Saseendran, Arun" w:date="2017-05-15T17:13:00Z">
                  <w:rPr>
                    <w:ins w:id="1306" w:author="Saseendran, Arun" w:date="2017-05-15T17:13:00Z"/>
                  </w:rPr>
                </w:rPrChange>
              </w:rPr>
              <w:pPrChange w:id="1307" w:author="Saseendran, Arun" w:date="2017-05-15T17:13:00Z">
                <w:pPr/>
              </w:pPrChange>
            </w:pPr>
            <w:ins w:id="1308" w:author="Saseendran, Arun" w:date="2017-05-15T17:13:00Z">
              <w:r w:rsidRPr="001071A0">
                <w:rPr>
                  <w:rFonts w:ascii="Calibri" w:eastAsia="Times New Roman" w:hAnsi="Calibri" w:cs="Times New Roman"/>
                  <w:color w:val="000000"/>
                  <w:sz w:val="18"/>
                  <w:szCs w:val="18"/>
                  <w:lang w:val="en-US"/>
                  <w:rPrChange w:id="130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10" w:author="Saseendran, Arun" w:date="2017-05-15T17:13:00Z"/>
                <w:rFonts w:ascii="Calibri" w:eastAsia="Times New Roman" w:hAnsi="Calibri" w:cs="Times New Roman"/>
                <w:color w:val="000000"/>
                <w:sz w:val="18"/>
                <w:szCs w:val="18"/>
                <w:lang w:val="en-US"/>
                <w:rPrChange w:id="1311" w:author="Saseendran, Arun" w:date="2017-05-15T17:13:00Z">
                  <w:rPr>
                    <w:ins w:id="1312" w:author="Saseendran, Arun" w:date="2017-05-15T17:13:00Z"/>
                  </w:rPr>
                </w:rPrChange>
              </w:rPr>
              <w:pPrChange w:id="1313" w:author="Saseendran, Arun" w:date="2017-05-15T17:13:00Z">
                <w:pPr/>
              </w:pPrChange>
            </w:pPr>
            <w:ins w:id="1314" w:author="Saseendran, Arun" w:date="2017-05-15T17:13:00Z">
              <w:r w:rsidRPr="001071A0">
                <w:rPr>
                  <w:rFonts w:ascii="Calibri" w:eastAsia="Times New Roman" w:hAnsi="Calibri" w:cs="Times New Roman"/>
                  <w:color w:val="000000"/>
                  <w:sz w:val="18"/>
                  <w:szCs w:val="18"/>
                  <w:lang w:val="en-US"/>
                  <w:rPrChange w:id="131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16" w:author="Saseendran, Arun" w:date="2017-05-15T17:13:00Z"/>
                <w:rFonts w:ascii="Calibri" w:eastAsia="Times New Roman" w:hAnsi="Calibri" w:cs="Times New Roman"/>
                <w:color w:val="000000"/>
                <w:sz w:val="18"/>
                <w:szCs w:val="18"/>
                <w:lang w:val="en-US"/>
                <w:rPrChange w:id="1317" w:author="Saseendran, Arun" w:date="2017-05-15T17:13:00Z">
                  <w:rPr>
                    <w:ins w:id="1318" w:author="Saseendran, Arun" w:date="2017-05-15T17:13:00Z"/>
                  </w:rPr>
                </w:rPrChange>
              </w:rPr>
              <w:pPrChange w:id="1319" w:author="Saseendran, Arun" w:date="2017-05-15T17:13:00Z">
                <w:pPr/>
              </w:pPrChange>
            </w:pPr>
            <w:ins w:id="1320" w:author="Saseendran, Arun" w:date="2017-05-15T17:13:00Z">
              <w:r w:rsidRPr="001071A0">
                <w:rPr>
                  <w:rFonts w:ascii="Calibri" w:eastAsia="Times New Roman" w:hAnsi="Calibri" w:cs="Times New Roman"/>
                  <w:color w:val="000000"/>
                  <w:sz w:val="18"/>
                  <w:szCs w:val="18"/>
                  <w:lang w:val="en-US"/>
                  <w:rPrChange w:id="132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22" w:author="Saseendran, Arun" w:date="2017-05-15T17:13:00Z"/>
                <w:rFonts w:ascii="Calibri" w:eastAsia="Times New Roman" w:hAnsi="Calibri" w:cs="Times New Roman"/>
                <w:color w:val="000000"/>
                <w:sz w:val="18"/>
                <w:szCs w:val="18"/>
                <w:lang w:val="en-US"/>
                <w:rPrChange w:id="1323" w:author="Saseendran, Arun" w:date="2017-05-15T17:13:00Z">
                  <w:rPr>
                    <w:ins w:id="1324" w:author="Saseendran, Arun" w:date="2017-05-15T17:13:00Z"/>
                  </w:rPr>
                </w:rPrChange>
              </w:rPr>
              <w:pPrChange w:id="1325" w:author="Saseendran, Arun" w:date="2017-05-15T17:13:00Z">
                <w:pPr/>
              </w:pPrChange>
            </w:pPr>
            <w:ins w:id="1326" w:author="Saseendran, Arun" w:date="2017-05-15T17:13:00Z">
              <w:r w:rsidRPr="001071A0">
                <w:rPr>
                  <w:rFonts w:ascii="Calibri" w:eastAsia="Times New Roman" w:hAnsi="Calibri" w:cs="Times New Roman"/>
                  <w:color w:val="000000"/>
                  <w:sz w:val="18"/>
                  <w:szCs w:val="18"/>
                  <w:lang w:val="en-US"/>
                  <w:rPrChange w:id="132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328" w:author="Saseendran, Arun" w:date="2017-05-15T17:13:00Z"/>
                <w:rFonts w:ascii="Calibri" w:eastAsia="Times New Roman" w:hAnsi="Calibri" w:cs="Times New Roman"/>
                <w:color w:val="000000"/>
                <w:sz w:val="18"/>
                <w:szCs w:val="18"/>
                <w:lang w:val="en-US"/>
                <w:rPrChange w:id="1329" w:author="Saseendran, Arun" w:date="2017-05-15T17:13:00Z">
                  <w:rPr>
                    <w:ins w:id="1330" w:author="Saseendran, Arun" w:date="2017-05-15T17:13:00Z"/>
                  </w:rPr>
                </w:rPrChange>
              </w:rPr>
              <w:pPrChange w:id="1331" w:author="Saseendran, Arun" w:date="2017-05-15T17:13:00Z">
                <w:pPr/>
              </w:pPrChange>
            </w:pPr>
            <w:ins w:id="1332" w:author="Saseendran, Arun" w:date="2017-05-15T17:13:00Z">
              <w:r w:rsidRPr="001071A0">
                <w:rPr>
                  <w:rFonts w:ascii="Calibri" w:eastAsia="Times New Roman" w:hAnsi="Calibri" w:cs="Times New Roman"/>
                  <w:color w:val="000000"/>
                  <w:sz w:val="18"/>
                  <w:szCs w:val="18"/>
                  <w:lang w:val="en-US"/>
                  <w:rPrChange w:id="133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34" w:author="Saseendran, Arun" w:date="2017-05-15T17:13:00Z"/>
                <w:rFonts w:ascii="Calibri" w:eastAsia="Times New Roman" w:hAnsi="Calibri" w:cs="Times New Roman"/>
                <w:color w:val="000000"/>
                <w:sz w:val="18"/>
                <w:szCs w:val="18"/>
                <w:lang w:val="en-US"/>
                <w:rPrChange w:id="1335" w:author="Saseendran, Arun" w:date="2017-05-15T17:13:00Z">
                  <w:rPr>
                    <w:ins w:id="1336" w:author="Saseendran, Arun" w:date="2017-05-15T17:13:00Z"/>
                  </w:rPr>
                </w:rPrChange>
              </w:rPr>
              <w:pPrChange w:id="1337" w:author="Saseendran, Arun" w:date="2017-05-15T17:13:00Z">
                <w:pPr/>
              </w:pPrChange>
            </w:pPr>
            <w:ins w:id="1338" w:author="Saseendran, Arun" w:date="2017-05-15T17:13:00Z">
              <w:r w:rsidRPr="001071A0">
                <w:rPr>
                  <w:rFonts w:ascii="Calibri" w:eastAsia="Times New Roman" w:hAnsi="Calibri" w:cs="Times New Roman"/>
                  <w:color w:val="000000"/>
                  <w:sz w:val="18"/>
                  <w:szCs w:val="18"/>
                  <w:lang w:val="en-US"/>
                  <w:rPrChange w:id="133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40" w:author="Saseendran, Arun" w:date="2017-05-15T17:13:00Z"/>
                <w:rFonts w:ascii="Calibri" w:eastAsia="Times New Roman" w:hAnsi="Calibri" w:cs="Times New Roman"/>
                <w:color w:val="000000"/>
                <w:sz w:val="18"/>
                <w:szCs w:val="18"/>
                <w:lang w:val="en-US"/>
                <w:rPrChange w:id="1341" w:author="Saseendran, Arun" w:date="2017-05-15T17:13:00Z">
                  <w:rPr>
                    <w:ins w:id="1342" w:author="Saseendran, Arun" w:date="2017-05-15T17:13:00Z"/>
                  </w:rPr>
                </w:rPrChange>
              </w:rPr>
              <w:pPrChange w:id="1343" w:author="Saseendran, Arun" w:date="2017-05-15T17:13:00Z">
                <w:pPr/>
              </w:pPrChange>
            </w:pPr>
            <w:ins w:id="1344" w:author="Saseendran, Arun" w:date="2017-05-15T17:13:00Z">
              <w:r w:rsidRPr="001071A0">
                <w:rPr>
                  <w:rFonts w:ascii="Calibri" w:eastAsia="Times New Roman" w:hAnsi="Calibri" w:cs="Times New Roman"/>
                  <w:color w:val="000000"/>
                  <w:sz w:val="18"/>
                  <w:szCs w:val="18"/>
                  <w:lang w:val="en-US"/>
                  <w:rPrChange w:id="134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46" w:author="Saseendran, Arun" w:date="2017-05-15T17:13:00Z"/>
                <w:rFonts w:ascii="Calibri" w:eastAsia="Times New Roman" w:hAnsi="Calibri" w:cs="Times New Roman"/>
                <w:color w:val="000000"/>
                <w:sz w:val="18"/>
                <w:szCs w:val="18"/>
                <w:lang w:val="en-US"/>
                <w:rPrChange w:id="1347" w:author="Saseendran, Arun" w:date="2017-05-15T17:13:00Z">
                  <w:rPr>
                    <w:ins w:id="1348" w:author="Saseendran, Arun" w:date="2017-05-15T17:13:00Z"/>
                  </w:rPr>
                </w:rPrChange>
              </w:rPr>
              <w:pPrChange w:id="1349" w:author="Saseendran, Arun" w:date="2017-05-15T17:13:00Z">
                <w:pPr/>
              </w:pPrChange>
            </w:pPr>
            <w:ins w:id="1350" w:author="Saseendran, Arun" w:date="2017-05-15T17:13:00Z">
              <w:r w:rsidRPr="001071A0">
                <w:rPr>
                  <w:rFonts w:ascii="Calibri" w:eastAsia="Times New Roman" w:hAnsi="Calibri" w:cs="Times New Roman"/>
                  <w:color w:val="000000"/>
                  <w:sz w:val="18"/>
                  <w:szCs w:val="18"/>
                  <w:lang w:val="en-US"/>
                  <w:rPrChange w:id="135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352" w:author="Saseendran, Arun" w:date="2017-05-15T17:13:00Z"/>
                <w:rFonts w:ascii="Calibri" w:eastAsia="Times New Roman" w:hAnsi="Calibri" w:cs="Times New Roman"/>
                <w:color w:val="000000"/>
                <w:sz w:val="18"/>
                <w:szCs w:val="18"/>
                <w:lang w:val="en-US"/>
                <w:rPrChange w:id="1353" w:author="Saseendran, Arun" w:date="2017-05-15T17:13:00Z">
                  <w:rPr>
                    <w:ins w:id="1354" w:author="Saseendran, Arun" w:date="2017-05-15T17:13:00Z"/>
                  </w:rPr>
                </w:rPrChange>
              </w:rPr>
              <w:pPrChange w:id="1355" w:author="Saseendran, Arun" w:date="2017-05-15T17:13:00Z">
                <w:pPr/>
              </w:pPrChange>
            </w:pPr>
            <w:ins w:id="1356" w:author="Saseendran, Arun" w:date="2017-05-15T17:13:00Z">
              <w:r w:rsidRPr="001071A0">
                <w:rPr>
                  <w:rFonts w:ascii="Calibri" w:eastAsia="Times New Roman" w:hAnsi="Calibri" w:cs="Times New Roman"/>
                  <w:color w:val="000000"/>
                  <w:sz w:val="18"/>
                  <w:szCs w:val="18"/>
                  <w:lang w:val="en-US"/>
                  <w:rPrChange w:id="135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58" w:author="Saseendran, Arun" w:date="2017-05-15T17:13:00Z"/>
                <w:rFonts w:ascii="Calibri" w:eastAsia="Times New Roman" w:hAnsi="Calibri" w:cs="Times New Roman"/>
                <w:color w:val="000000"/>
                <w:sz w:val="18"/>
                <w:szCs w:val="18"/>
                <w:lang w:val="en-US"/>
                <w:rPrChange w:id="1359" w:author="Saseendran, Arun" w:date="2017-05-15T17:13:00Z">
                  <w:rPr>
                    <w:ins w:id="1360" w:author="Saseendran, Arun" w:date="2017-05-15T17:13:00Z"/>
                  </w:rPr>
                </w:rPrChange>
              </w:rPr>
              <w:pPrChange w:id="1361" w:author="Saseendran, Arun" w:date="2017-05-15T17:13:00Z">
                <w:pPr/>
              </w:pPrChange>
            </w:pPr>
            <w:ins w:id="1362" w:author="Saseendran, Arun" w:date="2017-05-15T17:13:00Z">
              <w:r w:rsidRPr="001071A0">
                <w:rPr>
                  <w:rFonts w:ascii="Calibri" w:eastAsia="Times New Roman" w:hAnsi="Calibri" w:cs="Times New Roman"/>
                  <w:color w:val="000000"/>
                  <w:sz w:val="18"/>
                  <w:szCs w:val="18"/>
                  <w:lang w:val="en-US"/>
                  <w:rPrChange w:id="136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64" w:author="Saseendran, Arun" w:date="2017-05-15T17:13:00Z"/>
                <w:rFonts w:ascii="Calibri" w:eastAsia="Times New Roman" w:hAnsi="Calibri" w:cs="Times New Roman"/>
                <w:color w:val="000000"/>
                <w:sz w:val="18"/>
                <w:szCs w:val="18"/>
                <w:lang w:val="en-US"/>
                <w:rPrChange w:id="1365" w:author="Saseendran, Arun" w:date="2017-05-15T17:13:00Z">
                  <w:rPr>
                    <w:ins w:id="1366" w:author="Saseendran, Arun" w:date="2017-05-15T17:13:00Z"/>
                  </w:rPr>
                </w:rPrChange>
              </w:rPr>
              <w:pPrChange w:id="1367" w:author="Saseendran, Arun" w:date="2017-05-15T17:13:00Z">
                <w:pPr/>
              </w:pPrChange>
            </w:pPr>
            <w:ins w:id="1368" w:author="Saseendran, Arun" w:date="2017-05-15T17:13:00Z">
              <w:r w:rsidRPr="001071A0">
                <w:rPr>
                  <w:rFonts w:ascii="Calibri" w:eastAsia="Times New Roman" w:hAnsi="Calibri" w:cs="Times New Roman"/>
                  <w:color w:val="000000"/>
                  <w:sz w:val="18"/>
                  <w:szCs w:val="18"/>
                  <w:lang w:val="en-US"/>
                  <w:rPrChange w:id="136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370" w:author="Saseendran, Arun" w:date="2017-05-15T17:13:00Z"/>
                <w:rFonts w:ascii="Calibri" w:eastAsia="Times New Roman" w:hAnsi="Calibri" w:cs="Times New Roman"/>
                <w:color w:val="000000"/>
                <w:sz w:val="18"/>
                <w:szCs w:val="18"/>
                <w:lang w:val="en-US"/>
                <w:rPrChange w:id="1371" w:author="Saseendran, Arun" w:date="2017-05-15T17:13:00Z">
                  <w:rPr>
                    <w:ins w:id="1372" w:author="Saseendran, Arun" w:date="2017-05-15T17:13:00Z"/>
                  </w:rPr>
                </w:rPrChange>
              </w:rPr>
              <w:pPrChange w:id="1373" w:author="Saseendran, Arun" w:date="2017-05-15T17:13:00Z">
                <w:pPr/>
              </w:pPrChange>
            </w:pPr>
            <w:ins w:id="1374" w:author="Saseendran, Arun" w:date="2017-05-15T17:13:00Z">
              <w:r w:rsidRPr="001071A0">
                <w:rPr>
                  <w:rFonts w:ascii="Calibri" w:eastAsia="Times New Roman" w:hAnsi="Calibri" w:cs="Times New Roman"/>
                  <w:color w:val="000000"/>
                  <w:sz w:val="18"/>
                  <w:szCs w:val="18"/>
                  <w:lang w:val="en-US"/>
                  <w:rPrChange w:id="1375"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376" w:author="Saseendran, Arun" w:date="2017-05-15T17:13:00Z"/>
                <w:rFonts w:ascii="Calibri" w:eastAsia="Times New Roman" w:hAnsi="Calibri" w:cs="Times New Roman"/>
                <w:color w:val="000000"/>
                <w:sz w:val="18"/>
                <w:szCs w:val="18"/>
                <w:lang w:val="en-US"/>
                <w:rPrChange w:id="1377" w:author="Saseendran, Arun" w:date="2017-05-15T17:13:00Z">
                  <w:rPr>
                    <w:ins w:id="1378" w:author="Saseendran, Arun" w:date="2017-05-15T17:13:00Z"/>
                  </w:rPr>
                </w:rPrChange>
              </w:rPr>
              <w:pPrChange w:id="1379" w:author="Saseendran, Arun" w:date="2017-05-15T17:13:00Z">
                <w:pPr/>
              </w:pPrChange>
            </w:pPr>
            <w:ins w:id="1380" w:author="Saseendran, Arun" w:date="2017-05-15T17:13:00Z">
              <w:r w:rsidRPr="001071A0">
                <w:rPr>
                  <w:rFonts w:ascii="Calibri" w:eastAsia="Times New Roman" w:hAnsi="Calibri" w:cs="Times New Roman"/>
                  <w:color w:val="000000"/>
                  <w:sz w:val="18"/>
                  <w:szCs w:val="18"/>
                  <w:lang w:val="en-US"/>
                  <w:rPrChange w:id="1381" w:author="Saseendran, Arun" w:date="2017-05-15T17:13:00Z">
                    <w:rPr/>
                  </w:rPrChange>
                </w:rPr>
                <w:t> </w:t>
              </w:r>
            </w:ins>
          </w:p>
        </w:tc>
      </w:tr>
      <w:tr w:rsidR="001071A0" w:rsidRPr="001071A0" w:rsidTr="001071A0">
        <w:trPr>
          <w:trHeight w:val="240"/>
          <w:ins w:id="1382"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1383" w:author="Saseendran, Arun" w:date="2017-05-15T17:13:00Z"/>
                <w:rFonts w:ascii="Calibri" w:eastAsia="Times New Roman" w:hAnsi="Calibri" w:cs="Times New Roman"/>
                <w:color w:val="000000"/>
                <w:sz w:val="18"/>
                <w:szCs w:val="18"/>
                <w:lang w:val="en-US"/>
                <w:rPrChange w:id="1384" w:author="Saseendran, Arun" w:date="2017-05-15T17:13:00Z">
                  <w:rPr>
                    <w:ins w:id="1385" w:author="Saseendran, Arun" w:date="2017-05-15T17:13:00Z"/>
                  </w:rPr>
                </w:rPrChange>
              </w:rPr>
              <w:pPrChange w:id="1386" w:author="Saseendran, Arun" w:date="2017-05-15T17:13:00Z">
                <w:pPr>
                  <w:jc w:val="right"/>
                </w:pPr>
              </w:pPrChange>
            </w:pPr>
            <w:ins w:id="1387" w:author="Saseendran, Arun" w:date="2017-05-15T17:13:00Z">
              <w:r w:rsidRPr="001071A0">
                <w:rPr>
                  <w:rFonts w:ascii="Calibri" w:eastAsia="Times New Roman" w:hAnsi="Calibri" w:cs="Times New Roman"/>
                  <w:color w:val="000000"/>
                  <w:sz w:val="18"/>
                  <w:szCs w:val="18"/>
                  <w:lang w:val="en-US"/>
                  <w:rPrChange w:id="1388" w:author="Saseendran, Arun" w:date="2017-05-15T17:13:00Z">
                    <w:rPr/>
                  </w:rPrChange>
                </w:rPr>
                <w:t>7</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1389" w:author="Saseendran, Arun" w:date="2017-05-15T17:13:00Z"/>
                <w:rFonts w:ascii="Calibri" w:eastAsia="Times New Roman" w:hAnsi="Calibri" w:cs="Times New Roman"/>
                <w:color w:val="000000"/>
                <w:sz w:val="18"/>
                <w:szCs w:val="18"/>
                <w:lang w:val="en-US"/>
                <w:rPrChange w:id="1390" w:author="Saseendran, Arun" w:date="2017-05-15T17:13:00Z">
                  <w:rPr>
                    <w:ins w:id="1391" w:author="Saseendran, Arun" w:date="2017-05-15T17:13:00Z"/>
                  </w:rPr>
                </w:rPrChange>
              </w:rPr>
              <w:pPrChange w:id="1392" w:author="Saseendran, Arun" w:date="2017-05-15T17:13:00Z">
                <w:pPr/>
              </w:pPrChange>
            </w:pPr>
            <w:ins w:id="1393" w:author="Saseendran, Arun" w:date="2017-05-15T17:13:00Z">
              <w:r w:rsidRPr="001071A0">
                <w:rPr>
                  <w:rFonts w:ascii="Calibri" w:eastAsia="Times New Roman" w:hAnsi="Calibri" w:cs="Times New Roman"/>
                  <w:color w:val="000000"/>
                  <w:sz w:val="18"/>
                  <w:szCs w:val="18"/>
                  <w:lang w:val="en-US"/>
                  <w:rPrChange w:id="1394" w:author="Saseendran, Arun" w:date="2017-05-15T17:13:00Z">
                    <w:rPr/>
                  </w:rPrChange>
                </w:rPr>
                <w:t>Architecture Review and Sign Off</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395" w:author="Saseendran, Arun" w:date="2017-05-15T17:13:00Z"/>
                <w:rFonts w:ascii="Calibri" w:eastAsia="Times New Roman" w:hAnsi="Calibri" w:cs="Times New Roman"/>
                <w:color w:val="000000"/>
                <w:sz w:val="18"/>
                <w:szCs w:val="18"/>
                <w:lang w:val="en-US"/>
                <w:rPrChange w:id="1396" w:author="Saseendran, Arun" w:date="2017-05-15T17:13:00Z">
                  <w:rPr>
                    <w:ins w:id="1397" w:author="Saseendran, Arun" w:date="2017-05-15T17:13:00Z"/>
                  </w:rPr>
                </w:rPrChange>
              </w:rPr>
              <w:pPrChange w:id="1398" w:author="Saseendran, Arun" w:date="2017-05-15T17:13:00Z">
                <w:pPr/>
              </w:pPrChange>
            </w:pPr>
            <w:ins w:id="1399" w:author="Saseendran, Arun" w:date="2017-05-15T17:13:00Z">
              <w:r w:rsidRPr="001071A0">
                <w:rPr>
                  <w:rFonts w:ascii="Calibri" w:eastAsia="Times New Roman" w:hAnsi="Calibri" w:cs="Times New Roman"/>
                  <w:color w:val="000000"/>
                  <w:sz w:val="18"/>
                  <w:szCs w:val="18"/>
                  <w:lang w:val="en-US"/>
                  <w:rPrChange w:id="1400" w:author="Saseendran, Arun" w:date="2017-05-15T17:13:00Z">
                    <w:rPr/>
                  </w:rPrChange>
                </w:rPr>
                <w:t>MEN1,MEN2</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01" w:author="Saseendran, Arun" w:date="2017-05-15T17:13:00Z"/>
                <w:rFonts w:ascii="Calibri" w:eastAsia="Times New Roman" w:hAnsi="Calibri" w:cs="Times New Roman"/>
                <w:color w:val="000000"/>
                <w:sz w:val="18"/>
                <w:szCs w:val="18"/>
                <w:lang w:val="en-US"/>
                <w:rPrChange w:id="1402" w:author="Saseendran, Arun" w:date="2017-05-15T17:13:00Z">
                  <w:rPr>
                    <w:ins w:id="1403" w:author="Saseendran, Arun" w:date="2017-05-15T17:13:00Z"/>
                  </w:rPr>
                </w:rPrChange>
              </w:rPr>
              <w:pPrChange w:id="1404" w:author="Saseendran, Arun" w:date="2017-05-15T17:13:00Z">
                <w:pPr/>
              </w:pPrChange>
            </w:pPr>
            <w:ins w:id="1405" w:author="Saseendran, Arun" w:date="2017-05-15T17:13:00Z">
              <w:r w:rsidRPr="001071A0">
                <w:rPr>
                  <w:rFonts w:ascii="Calibri" w:eastAsia="Times New Roman" w:hAnsi="Calibri" w:cs="Times New Roman"/>
                  <w:color w:val="000000"/>
                  <w:sz w:val="18"/>
                  <w:szCs w:val="18"/>
                  <w:lang w:val="en-US"/>
                  <w:rPrChange w:id="1406"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07" w:author="Saseendran, Arun" w:date="2017-05-15T17:13:00Z"/>
                <w:rFonts w:ascii="Calibri" w:eastAsia="Times New Roman" w:hAnsi="Calibri" w:cs="Times New Roman"/>
                <w:color w:val="000000"/>
                <w:sz w:val="18"/>
                <w:szCs w:val="18"/>
                <w:lang w:val="en-US"/>
                <w:rPrChange w:id="1408" w:author="Saseendran, Arun" w:date="2017-05-15T17:13:00Z">
                  <w:rPr>
                    <w:ins w:id="1409" w:author="Saseendran, Arun" w:date="2017-05-15T17:13:00Z"/>
                  </w:rPr>
                </w:rPrChange>
              </w:rPr>
              <w:pPrChange w:id="1410" w:author="Saseendran, Arun" w:date="2017-05-15T17:13:00Z">
                <w:pPr/>
              </w:pPrChange>
            </w:pPr>
            <w:ins w:id="1411" w:author="Saseendran, Arun" w:date="2017-05-15T17:13:00Z">
              <w:r w:rsidRPr="001071A0">
                <w:rPr>
                  <w:rFonts w:ascii="Calibri" w:eastAsia="Times New Roman" w:hAnsi="Calibri" w:cs="Times New Roman"/>
                  <w:color w:val="000000"/>
                  <w:sz w:val="18"/>
                  <w:szCs w:val="18"/>
                  <w:lang w:val="en-US"/>
                  <w:rPrChange w:id="1412"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13" w:author="Saseendran, Arun" w:date="2017-05-15T17:13:00Z"/>
                <w:rFonts w:ascii="Calibri" w:eastAsia="Times New Roman" w:hAnsi="Calibri" w:cs="Times New Roman"/>
                <w:color w:val="000000"/>
                <w:sz w:val="18"/>
                <w:szCs w:val="18"/>
                <w:lang w:val="en-US"/>
                <w:rPrChange w:id="1414" w:author="Saseendran, Arun" w:date="2017-05-15T17:13:00Z">
                  <w:rPr>
                    <w:ins w:id="1415" w:author="Saseendran, Arun" w:date="2017-05-15T17:13:00Z"/>
                  </w:rPr>
                </w:rPrChange>
              </w:rPr>
              <w:pPrChange w:id="1416" w:author="Saseendran, Arun" w:date="2017-05-15T17:13:00Z">
                <w:pPr/>
              </w:pPrChange>
            </w:pPr>
            <w:ins w:id="1417" w:author="Saseendran, Arun" w:date="2017-05-15T17:13:00Z">
              <w:r w:rsidRPr="001071A0">
                <w:rPr>
                  <w:rFonts w:ascii="Calibri" w:eastAsia="Times New Roman" w:hAnsi="Calibri" w:cs="Times New Roman"/>
                  <w:color w:val="000000"/>
                  <w:sz w:val="18"/>
                  <w:szCs w:val="18"/>
                  <w:lang w:val="en-US"/>
                  <w:rPrChange w:id="1418"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419" w:author="Saseendran, Arun" w:date="2017-05-15T17:13:00Z"/>
                <w:rFonts w:ascii="Calibri" w:eastAsia="Times New Roman" w:hAnsi="Calibri" w:cs="Times New Roman"/>
                <w:color w:val="000000"/>
                <w:sz w:val="18"/>
                <w:szCs w:val="18"/>
                <w:lang w:val="en-US"/>
                <w:rPrChange w:id="1420" w:author="Saseendran, Arun" w:date="2017-05-15T17:13:00Z">
                  <w:rPr>
                    <w:ins w:id="1421" w:author="Saseendran, Arun" w:date="2017-05-15T17:13:00Z"/>
                  </w:rPr>
                </w:rPrChange>
              </w:rPr>
              <w:pPrChange w:id="1422" w:author="Saseendran, Arun" w:date="2017-05-15T17:13:00Z">
                <w:pPr/>
              </w:pPrChange>
            </w:pPr>
            <w:ins w:id="1423" w:author="Saseendran, Arun" w:date="2017-05-15T17:13:00Z">
              <w:r w:rsidRPr="001071A0">
                <w:rPr>
                  <w:rFonts w:ascii="Calibri" w:eastAsia="Times New Roman" w:hAnsi="Calibri" w:cs="Times New Roman"/>
                  <w:color w:val="000000"/>
                  <w:sz w:val="18"/>
                  <w:szCs w:val="18"/>
                  <w:lang w:val="en-US"/>
                  <w:rPrChange w:id="1424"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25" w:author="Saseendran, Arun" w:date="2017-05-15T17:13:00Z"/>
                <w:rFonts w:ascii="Calibri" w:eastAsia="Times New Roman" w:hAnsi="Calibri" w:cs="Times New Roman"/>
                <w:color w:val="000000"/>
                <w:sz w:val="18"/>
                <w:szCs w:val="18"/>
                <w:lang w:val="en-US"/>
                <w:rPrChange w:id="1426" w:author="Saseendran, Arun" w:date="2017-05-15T17:13:00Z">
                  <w:rPr>
                    <w:ins w:id="1427" w:author="Saseendran, Arun" w:date="2017-05-15T17:13:00Z"/>
                  </w:rPr>
                </w:rPrChange>
              </w:rPr>
              <w:pPrChange w:id="1428" w:author="Saseendran, Arun" w:date="2017-05-15T17:13:00Z">
                <w:pPr/>
              </w:pPrChange>
            </w:pPr>
            <w:ins w:id="1429" w:author="Saseendran, Arun" w:date="2017-05-15T17:13:00Z">
              <w:r w:rsidRPr="001071A0">
                <w:rPr>
                  <w:rFonts w:ascii="Calibri" w:eastAsia="Times New Roman" w:hAnsi="Calibri" w:cs="Times New Roman"/>
                  <w:color w:val="000000"/>
                  <w:sz w:val="18"/>
                  <w:szCs w:val="18"/>
                  <w:lang w:val="en-US"/>
                  <w:rPrChange w:id="1430"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31" w:author="Saseendran, Arun" w:date="2017-05-15T17:13:00Z"/>
                <w:rFonts w:ascii="Calibri" w:eastAsia="Times New Roman" w:hAnsi="Calibri" w:cs="Times New Roman"/>
                <w:color w:val="000000"/>
                <w:sz w:val="18"/>
                <w:szCs w:val="18"/>
                <w:lang w:val="en-US"/>
                <w:rPrChange w:id="1432" w:author="Saseendran, Arun" w:date="2017-05-15T17:13:00Z">
                  <w:rPr>
                    <w:ins w:id="1433" w:author="Saseendran, Arun" w:date="2017-05-15T17:13:00Z"/>
                  </w:rPr>
                </w:rPrChange>
              </w:rPr>
              <w:pPrChange w:id="1434" w:author="Saseendran, Arun" w:date="2017-05-15T17:13:00Z">
                <w:pPr/>
              </w:pPrChange>
            </w:pPr>
            <w:ins w:id="1435" w:author="Saseendran, Arun" w:date="2017-05-15T17:13:00Z">
              <w:r w:rsidRPr="001071A0">
                <w:rPr>
                  <w:rFonts w:ascii="Calibri" w:eastAsia="Times New Roman" w:hAnsi="Calibri" w:cs="Times New Roman"/>
                  <w:color w:val="000000"/>
                  <w:sz w:val="18"/>
                  <w:szCs w:val="18"/>
                  <w:lang w:val="en-US"/>
                  <w:rPrChange w:id="1436"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37" w:author="Saseendran, Arun" w:date="2017-05-15T17:13:00Z"/>
                <w:rFonts w:ascii="Calibri" w:eastAsia="Times New Roman" w:hAnsi="Calibri" w:cs="Times New Roman"/>
                <w:color w:val="000000"/>
                <w:sz w:val="18"/>
                <w:szCs w:val="18"/>
                <w:lang w:val="en-US"/>
                <w:rPrChange w:id="1438" w:author="Saseendran, Arun" w:date="2017-05-15T17:13:00Z">
                  <w:rPr>
                    <w:ins w:id="1439" w:author="Saseendran, Arun" w:date="2017-05-15T17:13:00Z"/>
                  </w:rPr>
                </w:rPrChange>
              </w:rPr>
              <w:pPrChange w:id="1440" w:author="Saseendran, Arun" w:date="2017-05-15T17:13:00Z">
                <w:pPr/>
              </w:pPrChange>
            </w:pPr>
            <w:ins w:id="1441" w:author="Saseendran, Arun" w:date="2017-05-15T17:13:00Z">
              <w:r w:rsidRPr="001071A0">
                <w:rPr>
                  <w:rFonts w:ascii="Calibri" w:eastAsia="Times New Roman" w:hAnsi="Calibri" w:cs="Times New Roman"/>
                  <w:color w:val="000000"/>
                  <w:sz w:val="18"/>
                  <w:szCs w:val="18"/>
                  <w:lang w:val="en-US"/>
                  <w:rPrChange w:id="1442" w:author="Saseendran, Arun" w:date="2017-05-15T17:13:00Z">
                    <w:rPr/>
                  </w:rPrChange>
                </w:rPr>
                <w:t> </w:t>
              </w:r>
            </w:ins>
          </w:p>
        </w:tc>
        <w:tc>
          <w:tcPr>
            <w:tcW w:w="218" w:type="dxa"/>
            <w:tcBorders>
              <w:top w:val="nil"/>
              <w:left w:val="nil"/>
              <w:bottom w:val="single" w:sz="4" w:space="0" w:color="auto"/>
              <w:right w:val="single" w:sz="8" w:space="0" w:color="auto"/>
            </w:tcBorders>
            <w:shd w:val="clear" w:color="000000" w:fill="8EA9DB"/>
            <w:noWrap/>
            <w:vAlign w:val="bottom"/>
            <w:hideMark/>
          </w:tcPr>
          <w:p w:rsidR="001071A0" w:rsidRPr="001071A0" w:rsidRDefault="001071A0" w:rsidP="001071A0">
            <w:pPr>
              <w:spacing w:after="0" w:line="240" w:lineRule="auto"/>
              <w:rPr>
                <w:ins w:id="1443" w:author="Saseendran, Arun" w:date="2017-05-15T17:13:00Z"/>
                <w:rFonts w:ascii="Calibri" w:eastAsia="Times New Roman" w:hAnsi="Calibri" w:cs="Times New Roman"/>
                <w:color w:val="000000"/>
                <w:sz w:val="18"/>
                <w:szCs w:val="18"/>
                <w:lang w:val="en-US"/>
                <w:rPrChange w:id="1444" w:author="Saseendran, Arun" w:date="2017-05-15T17:13:00Z">
                  <w:rPr>
                    <w:ins w:id="1445" w:author="Saseendran, Arun" w:date="2017-05-15T17:13:00Z"/>
                  </w:rPr>
                </w:rPrChange>
              </w:rPr>
              <w:pPrChange w:id="1446" w:author="Saseendran, Arun" w:date="2017-05-15T17:13:00Z">
                <w:pPr/>
              </w:pPrChange>
            </w:pPr>
            <w:ins w:id="1447" w:author="Saseendran, Arun" w:date="2017-05-15T17:13:00Z">
              <w:r w:rsidRPr="001071A0">
                <w:rPr>
                  <w:rFonts w:ascii="Calibri" w:eastAsia="Times New Roman" w:hAnsi="Calibri" w:cs="Times New Roman"/>
                  <w:color w:val="000000"/>
                  <w:sz w:val="18"/>
                  <w:szCs w:val="18"/>
                  <w:lang w:val="en-US"/>
                  <w:rPrChange w:id="1448"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49" w:author="Saseendran, Arun" w:date="2017-05-15T17:13:00Z"/>
                <w:rFonts w:ascii="Calibri" w:eastAsia="Times New Roman" w:hAnsi="Calibri" w:cs="Times New Roman"/>
                <w:color w:val="000000"/>
                <w:sz w:val="18"/>
                <w:szCs w:val="18"/>
                <w:lang w:val="en-US"/>
                <w:rPrChange w:id="1450" w:author="Saseendran, Arun" w:date="2017-05-15T17:13:00Z">
                  <w:rPr>
                    <w:ins w:id="1451" w:author="Saseendran, Arun" w:date="2017-05-15T17:13:00Z"/>
                  </w:rPr>
                </w:rPrChange>
              </w:rPr>
              <w:pPrChange w:id="1452" w:author="Saseendran, Arun" w:date="2017-05-15T17:13:00Z">
                <w:pPr/>
              </w:pPrChange>
            </w:pPr>
            <w:ins w:id="1453" w:author="Saseendran, Arun" w:date="2017-05-15T17:13:00Z">
              <w:r w:rsidRPr="001071A0">
                <w:rPr>
                  <w:rFonts w:ascii="Calibri" w:eastAsia="Times New Roman" w:hAnsi="Calibri" w:cs="Times New Roman"/>
                  <w:color w:val="000000"/>
                  <w:sz w:val="18"/>
                  <w:szCs w:val="18"/>
                  <w:lang w:val="en-US"/>
                  <w:rPrChange w:id="145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55" w:author="Saseendran, Arun" w:date="2017-05-15T17:13:00Z"/>
                <w:rFonts w:ascii="Calibri" w:eastAsia="Times New Roman" w:hAnsi="Calibri" w:cs="Times New Roman"/>
                <w:color w:val="000000"/>
                <w:sz w:val="18"/>
                <w:szCs w:val="18"/>
                <w:lang w:val="en-US"/>
                <w:rPrChange w:id="1456" w:author="Saseendran, Arun" w:date="2017-05-15T17:13:00Z">
                  <w:rPr>
                    <w:ins w:id="1457" w:author="Saseendran, Arun" w:date="2017-05-15T17:13:00Z"/>
                  </w:rPr>
                </w:rPrChange>
              </w:rPr>
              <w:pPrChange w:id="1458" w:author="Saseendran, Arun" w:date="2017-05-15T17:13:00Z">
                <w:pPr/>
              </w:pPrChange>
            </w:pPr>
            <w:ins w:id="1459" w:author="Saseendran, Arun" w:date="2017-05-15T17:13:00Z">
              <w:r w:rsidRPr="001071A0">
                <w:rPr>
                  <w:rFonts w:ascii="Calibri" w:eastAsia="Times New Roman" w:hAnsi="Calibri" w:cs="Times New Roman"/>
                  <w:color w:val="000000"/>
                  <w:sz w:val="18"/>
                  <w:szCs w:val="18"/>
                  <w:lang w:val="en-US"/>
                  <w:rPrChange w:id="146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61" w:author="Saseendran, Arun" w:date="2017-05-15T17:13:00Z"/>
                <w:rFonts w:ascii="Calibri" w:eastAsia="Times New Roman" w:hAnsi="Calibri" w:cs="Times New Roman"/>
                <w:color w:val="000000"/>
                <w:sz w:val="18"/>
                <w:szCs w:val="18"/>
                <w:lang w:val="en-US"/>
                <w:rPrChange w:id="1462" w:author="Saseendran, Arun" w:date="2017-05-15T17:13:00Z">
                  <w:rPr>
                    <w:ins w:id="1463" w:author="Saseendran, Arun" w:date="2017-05-15T17:13:00Z"/>
                  </w:rPr>
                </w:rPrChange>
              </w:rPr>
              <w:pPrChange w:id="1464" w:author="Saseendran, Arun" w:date="2017-05-15T17:13:00Z">
                <w:pPr/>
              </w:pPrChange>
            </w:pPr>
            <w:ins w:id="1465" w:author="Saseendran, Arun" w:date="2017-05-15T17:13:00Z">
              <w:r w:rsidRPr="001071A0">
                <w:rPr>
                  <w:rFonts w:ascii="Calibri" w:eastAsia="Times New Roman" w:hAnsi="Calibri" w:cs="Times New Roman"/>
                  <w:color w:val="000000"/>
                  <w:sz w:val="18"/>
                  <w:szCs w:val="18"/>
                  <w:lang w:val="en-US"/>
                  <w:rPrChange w:id="1466"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467" w:author="Saseendran, Arun" w:date="2017-05-15T17:13:00Z"/>
                <w:rFonts w:ascii="Calibri" w:eastAsia="Times New Roman" w:hAnsi="Calibri" w:cs="Times New Roman"/>
                <w:color w:val="000000"/>
                <w:sz w:val="18"/>
                <w:szCs w:val="18"/>
                <w:lang w:val="en-US"/>
                <w:rPrChange w:id="1468" w:author="Saseendran, Arun" w:date="2017-05-15T17:13:00Z">
                  <w:rPr>
                    <w:ins w:id="1469" w:author="Saseendran, Arun" w:date="2017-05-15T17:13:00Z"/>
                  </w:rPr>
                </w:rPrChange>
              </w:rPr>
              <w:pPrChange w:id="1470" w:author="Saseendran, Arun" w:date="2017-05-15T17:13:00Z">
                <w:pPr/>
              </w:pPrChange>
            </w:pPr>
            <w:ins w:id="1471" w:author="Saseendran, Arun" w:date="2017-05-15T17:13:00Z">
              <w:r w:rsidRPr="001071A0">
                <w:rPr>
                  <w:rFonts w:ascii="Calibri" w:eastAsia="Times New Roman" w:hAnsi="Calibri" w:cs="Times New Roman"/>
                  <w:color w:val="000000"/>
                  <w:sz w:val="18"/>
                  <w:szCs w:val="18"/>
                  <w:lang w:val="en-US"/>
                  <w:rPrChange w:id="147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73" w:author="Saseendran, Arun" w:date="2017-05-15T17:13:00Z"/>
                <w:rFonts w:ascii="Calibri" w:eastAsia="Times New Roman" w:hAnsi="Calibri" w:cs="Times New Roman"/>
                <w:color w:val="000000"/>
                <w:sz w:val="18"/>
                <w:szCs w:val="18"/>
                <w:lang w:val="en-US"/>
                <w:rPrChange w:id="1474" w:author="Saseendran, Arun" w:date="2017-05-15T17:13:00Z">
                  <w:rPr>
                    <w:ins w:id="1475" w:author="Saseendran, Arun" w:date="2017-05-15T17:13:00Z"/>
                  </w:rPr>
                </w:rPrChange>
              </w:rPr>
              <w:pPrChange w:id="1476" w:author="Saseendran, Arun" w:date="2017-05-15T17:13:00Z">
                <w:pPr/>
              </w:pPrChange>
            </w:pPr>
            <w:ins w:id="1477" w:author="Saseendran, Arun" w:date="2017-05-15T17:13:00Z">
              <w:r w:rsidRPr="001071A0">
                <w:rPr>
                  <w:rFonts w:ascii="Calibri" w:eastAsia="Times New Roman" w:hAnsi="Calibri" w:cs="Times New Roman"/>
                  <w:color w:val="000000"/>
                  <w:sz w:val="18"/>
                  <w:szCs w:val="18"/>
                  <w:lang w:val="en-US"/>
                  <w:rPrChange w:id="147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79" w:author="Saseendran, Arun" w:date="2017-05-15T17:13:00Z"/>
                <w:rFonts w:ascii="Calibri" w:eastAsia="Times New Roman" w:hAnsi="Calibri" w:cs="Times New Roman"/>
                <w:color w:val="000000"/>
                <w:sz w:val="18"/>
                <w:szCs w:val="18"/>
                <w:lang w:val="en-US"/>
                <w:rPrChange w:id="1480" w:author="Saseendran, Arun" w:date="2017-05-15T17:13:00Z">
                  <w:rPr>
                    <w:ins w:id="1481" w:author="Saseendran, Arun" w:date="2017-05-15T17:13:00Z"/>
                  </w:rPr>
                </w:rPrChange>
              </w:rPr>
              <w:pPrChange w:id="1482" w:author="Saseendran, Arun" w:date="2017-05-15T17:13:00Z">
                <w:pPr/>
              </w:pPrChange>
            </w:pPr>
            <w:ins w:id="1483" w:author="Saseendran, Arun" w:date="2017-05-15T17:13:00Z">
              <w:r w:rsidRPr="001071A0">
                <w:rPr>
                  <w:rFonts w:ascii="Calibri" w:eastAsia="Times New Roman" w:hAnsi="Calibri" w:cs="Times New Roman"/>
                  <w:color w:val="000000"/>
                  <w:sz w:val="18"/>
                  <w:szCs w:val="18"/>
                  <w:lang w:val="en-US"/>
                  <w:rPrChange w:id="148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85" w:author="Saseendran, Arun" w:date="2017-05-15T17:13:00Z"/>
                <w:rFonts w:ascii="Calibri" w:eastAsia="Times New Roman" w:hAnsi="Calibri" w:cs="Times New Roman"/>
                <w:color w:val="000000"/>
                <w:sz w:val="18"/>
                <w:szCs w:val="18"/>
                <w:lang w:val="en-US"/>
                <w:rPrChange w:id="1486" w:author="Saseendran, Arun" w:date="2017-05-15T17:13:00Z">
                  <w:rPr>
                    <w:ins w:id="1487" w:author="Saseendran, Arun" w:date="2017-05-15T17:13:00Z"/>
                  </w:rPr>
                </w:rPrChange>
              </w:rPr>
              <w:pPrChange w:id="1488" w:author="Saseendran, Arun" w:date="2017-05-15T17:13:00Z">
                <w:pPr/>
              </w:pPrChange>
            </w:pPr>
            <w:ins w:id="1489" w:author="Saseendran, Arun" w:date="2017-05-15T17:13:00Z">
              <w:r w:rsidRPr="001071A0">
                <w:rPr>
                  <w:rFonts w:ascii="Calibri" w:eastAsia="Times New Roman" w:hAnsi="Calibri" w:cs="Times New Roman"/>
                  <w:color w:val="000000"/>
                  <w:sz w:val="18"/>
                  <w:szCs w:val="18"/>
                  <w:lang w:val="en-US"/>
                  <w:rPrChange w:id="1490"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491" w:author="Saseendran, Arun" w:date="2017-05-15T17:13:00Z"/>
                <w:rFonts w:ascii="Calibri" w:eastAsia="Times New Roman" w:hAnsi="Calibri" w:cs="Times New Roman"/>
                <w:color w:val="000000"/>
                <w:sz w:val="18"/>
                <w:szCs w:val="18"/>
                <w:lang w:val="en-US"/>
                <w:rPrChange w:id="1492" w:author="Saseendran, Arun" w:date="2017-05-15T17:13:00Z">
                  <w:rPr>
                    <w:ins w:id="1493" w:author="Saseendran, Arun" w:date="2017-05-15T17:13:00Z"/>
                  </w:rPr>
                </w:rPrChange>
              </w:rPr>
              <w:pPrChange w:id="1494" w:author="Saseendran, Arun" w:date="2017-05-15T17:13:00Z">
                <w:pPr/>
              </w:pPrChange>
            </w:pPr>
            <w:ins w:id="1495" w:author="Saseendran, Arun" w:date="2017-05-15T17:13:00Z">
              <w:r w:rsidRPr="001071A0">
                <w:rPr>
                  <w:rFonts w:ascii="Calibri" w:eastAsia="Times New Roman" w:hAnsi="Calibri" w:cs="Times New Roman"/>
                  <w:color w:val="000000"/>
                  <w:sz w:val="18"/>
                  <w:szCs w:val="18"/>
                  <w:lang w:val="en-US"/>
                  <w:rPrChange w:id="149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497" w:author="Saseendran, Arun" w:date="2017-05-15T17:13:00Z"/>
                <w:rFonts w:ascii="Calibri" w:eastAsia="Times New Roman" w:hAnsi="Calibri" w:cs="Times New Roman"/>
                <w:color w:val="000000"/>
                <w:sz w:val="18"/>
                <w:szCs w:val="18"/>
                <w:lang w:val="en-US"/>
                <w:rPrChange w:id="1498" w:author="Saseendran, Arun" w:date="2017-05-15T17:13:00Z">
                  <w:rPr>
                    <w:ins w:id="1499" w:author="Saseendran, Arun" w:date="2017-05-15T17:13:00Z"/>
                  </w:rPr>
                </w:rPrChange>
              </w:rPr>
              <w:pPrChange w:id="1500" w:author="Saseendran, Arun" w:date="2017-05-15T17:13:00Z">
                <w:pPr/>
              </w:pPrChange>
            </w:pPr>
            <w:ins w:id="1501" w:author="Saseendran, Arun" w:date="2017-05-15T17:13:00Z">
              <w:r w:rsidRPr="001071A0">
                <w:rPr>
                  <w:rFonts w:ascii="Calibri" w:eastAsia="Times New Roman" w:hAnsi="Calibri" w:cs="Times New Roman"/>
                  <w:color w:val="000000"/>
                  <w:sz w:val="18"/>
                  <w:szCs w:val="18"/>
                  <w:lang w:val="en-US"/>
                  <w:rPrChange w:id="150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03" w:author="Saseendran, Arun" w:date="2017-05-15T17:13:00Z"/>
                <w:rFonts w:ascii="Calibri" w:eastAsia="Times New Roman" w:hAnsi="Calibri" w:cs="Times New Roman"/>
                <w:color w:val="000000"/>
                <w:sz w:val="18"/>
                <w:szCs w:val="18"/>
                <w:lang w:val="en-US"/>
                <w:rPrChange w:id="1504" w:author="Saseendran, Arun" w:date="2017-05-15T17:13:00Z">
                  <w:rPr>
                    <w:ins w:id="1505" w:author="Saseendran, Arun" w:date="2017-05-15T17:13:00Z"/>
                  </w:rPr>
                </w:rPrChange>
              </w:rPr>
              <w:pPrChange w:id="1506" w:author="Saseendran, Arun" w:date="2017-05-15T17:13:00Z">
                <w:pPr/>
              </w:pPrChange>
            </w:pPr>
            <w:ins w:id="1507" w:author="Saseendran, Arun" w:date="2017-05-15T17:13:00Z">
              <w:r w:rsidRPr="001071A0">
                <w:rPr>
                  <w:rFonts w:ascii="Calibri" w:eastAsia="Times New Roman" w:hAnsi="Calibri" w:cs="Times New Roman"/>
                  <w:color w:val="000000"/>
                  <w:sz w:val="18"/>
                  <w:szCs w:val="18"/>
                  <w:lang w:val="en-US"/>
                  <w:rPrChange w:id="150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09" w:author="Saseendran, Arun" w:date="2017-05-15T17:13:00Z"/>
                <w:rFonts w:ascii="Calibri" w:eastAsia="Times New Roman" w:hAnsi="Calibri" w:cs="Times New Roman"/>
                <w:color w:val="000000"/>
                <w:sz w:val="18"/>
                <w:szCs w:val="18"/>
                <w:lang w:val="en-US"/>
                <w:rPrChange w:id="1510" w:author="Saseendran, Arun" w:date="2017-05-15T17:13:00Z">
                  <w:rPr>
                    <w:ins w:id="1511" w:author="Saseendran, Arun" w:date="2017-05-15T17:13:00Z"/>
                  </w:rPr>
                </w:rPrChange>
              </w:rPr>
              <w:pPrChange w:id="1512" w:author="Saseendran, Arun" w:date="2017-05-15T17:13:00Z">
                <w:pPr/>
              </w:pPrChange>
            </w:pPr>
            <w:ins w:id="1513" w:author="Saseendran, Arun" w:date="2017-05-15T17:13:00Z">
              <w:r w:rsidRPr="001071A0">
                <w:rPr>
                  <w:rFonts w:ascii="Calibri" w:eastAsia="Times New Roman" w:hAnsi="Calibri" w:cs="Times New Roman"/>
                  <w:color w:val="000000"/>
                  <w:sz w:val="18"/>
                  <w:szCs w:val="18"/>
                  <w:lang w:val="en-US"/>
                  <w:rPrChange w:id="151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515" w:author="Saseendran, Arun" w:date="2017-05-15T17:13:00Z"/>
                <w:rFonts w:ascii="Calibri" w:eastAsia="Times New Roman" w:hAnsi="Calibri" w:cs="Times New Roman"/>
                <w:color w:val="000000"/>
                <w:sz w:val="18"/>
                <w:szCs w:val="18"/>
                <w:lang w:val="en-US"/>
                <w:rPrChange w:id="1516" w:author="Saseendran, Arun" w:date="2017-05-15T17:13:00Z">
                  <w:rPr>
                    <w:ins w:id="1517" w:author="Saseendran, Arun" w:date="2017-05-15T17:13:00Z"/>
                  </w:rPr>
                </w:rPrChange>
              </w:rPr>
              <w:pPrChange w:id="1518" w:author="Saseendran, Arun" w:date="2017-05-15T17:13:00Z">
                <w:pPr/>
              </w:pPrChange>
            </w:pPr>
            <w:ins w:id="1519" w:author="Saseendran, Arun" w:date="2017-05-15T17:13:00Z">
              <w:r w:rsidRPr="001071A0">
                <w:rPr>
                  <w:rFonts w:ascii="Calibri" w:eastAsia="Times New Roman" w:hAnsi="Calibri" w:cs="Times New Roman"/>
                  <w:color w:val="000000"/>
                  <w:sz w:val="18"/>
                  <w:szCs w:val="18"/>
                  <w:lang w:val="en-US"/>
                  <w:rPrChange w:id="152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21" w:author="Saseendran, Arun" w:date="2017-05-15T17:13:00Z"/>
                <w:rFonts w:ascii="Calibri" w:eastAsia="Times New Roman" w:hAnsi="Calibri" w:cs="Times New Roman"/>
                <w:color w:val="000000"/>
                <w:sz w:val="18"/>
                <w:szCs w:val="18"/>
                <w:lang w:val="en-US"/>
                <w:rPrChange w:id="1522" w:author="Saseendran, Arun" w:date="2017-05-15T17:13:00Z">
                  <w:rPr>
                    <w:ins w:id="1523" w:author="Saseendran, Arun" w:date="2017-05-15T17:13:00Z"/>
                  </w:rPr>
                </w:rPrChange>
              </w:rPr>
              <w:pPrChange w:id="1524" w:author="Saseendran, Arun" w:date="2017-05-15T17:13:00Z">
                <w:pPr/>
              </w:pPrChange>
            </w:pPr>
            <w:ins w:id="1525" w:author="Saseendran, Arun" w:date="2017-05-15T17:13:00Z">
              <w:r w:rsidRPr="001071A0">
                <w:rPr>
                  <w:rFonts w:ascii="Calibri" w:eastAsia="Times New Roman" w:hAnsi="Calibri" w:cs="Times New Roman"/>
                  <w:color w:val="000000"/>
                  <w:sz w:val="18"/>
                  <w:szCs w:val="18"/>
                  <w:lang w:val="en-US"/>
                  <w:rPrChange w:id="152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27" w:author="Saseendran, Arun" w:date="2017-05-15T17:13:00Z"/>
                <w:rFonts w:ascii="Calibri" w:eastAsia="Times New Roman" w:hAnsi="Calibri" w:cs="Times New Roman"/>
                <w:color w:val="000000"/>
                <w:sz w:val="18"/>
                <w:szCs w:val="18"/>
                <w:lang w:val="en-US"/>
                <w:rPrChange w:id="1528" w:author="Saseendran, Arun" w:date="2017-05-15T17:13:00Z">
                  <w:rPr>
                    <w:ins w:id="1529" w:author="Saseendran, Arun" w:date="2017-05-15T17:13:00Z"/>
                  </w:rPr>
                </w:rPrChange>
              </w:rPr>
              <w:pPrChange w:id="1530" w:author="Saseendran, Arun" w:date="2017-05-15T17:13:00Z">
                <w:pPr/>
              </w:pPrChange>
            </w:pPr>
            <w:ins w:id="1531" w:author="Saseendran, Arun" w:date="2017-05-15T17:13:00Z">
              <w:r w:rsidRPr="001071A0">
                <w:rPr>
                  <w:rFonts w:ascii="Calibri" w:eastAsia="Times New Roman" w:hAnsi="Calibri" w:cs="Times New Roman"/>
                  <w:color w:val="000000"/>
                  <w:sz w:val="18"/>
                  <w:szCs w:val="18"/>
                  <w:lang w:val="en-US"/>
                  <w:rPrChange w:id="153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33" w:author="Saseendran, Arun" w:date="2017-05-15T17:13:00Z"/>
                <w:rFonts w:ascii="Calibri" w:eastAsia="Times New Roman" w:hAnsi="Calibri" w:cs="Times New Roman"/>
                <w:color w:val="000000"/>
                <w:sz w:val="18"/>
                <w:szCs w:val="18"/>
                <w:lang w:val="en-US"/>
                <w:rPrChange w:id="1534" w:author="Saseendran, Arun" w:date="2017-05-15T17:13:00Z">
                  <w:rPr>
                    <w:ins w:id="1535" w:author="Saseendran, Arun" w:date="2017-05-15T17:13:00Z"/>
                  </w:rPr>
                </w:rPrChange>
              </w:rPr>
              <w:pPrChange w:id="1536" w:author="Saseendran, Arun" w:date="2017-05-15T17:13:00Z">
                <w:pPr/>
              </w:pPrChange>
            </w:pPr>
            <w:ins w:id="1537" w:author="Saseendran, Arun" w:date="2017-05-15T17:13:00Z">
              <w:r w:rsidRPr="001071A0">
                <w:rPr>
                  <w:rFonts w:ascii="Calibri" w:eastAsia="Times New Roman" w:hAnsi="Calibri" w:cs="Times New Roman"/>
                  <w:color w:val="000000"/>
                  <w:sz w:val="18"/>
                  <w:szCs w:val="18"/>
                  <w:lang w:val="en-US"/>
                  <w:rPrChange w:id="1538"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539" w:author="Saseendran, Arun" w:date="2017-05-15T17:13:00Z"/>
                <w:rFonts w:ascii="Calibri" w:eastAsia="Times New Roman" w:hAnsi="Calibri" w:cs="Times New Roman"/>
                <w:color w:val="000000"/>
                <w:sz w:val="18"/>
                <w:szCs w:val="18"/>
                <w:lang w:val="en-US"/>
                <w:rPrChange w:id="1540" w:author="Saseendran, Arun" w:date="2017-05-15T17:13:00Z">
                  <w:rPr>
                    <w:ins w:id="1541" w:author="Saseendran, Arun" w:date="2017-05-15T17:13:00Z"/>
                  </w:rPr>
                </w:rPrChange>
              </w:rPr>
              <w:pPrChange w:id="1542" w:author="Saseendran, Arun" w:date="2017-05-15T17:13:00Z">
                <w:pPr/>
              </w:pPrChange>
            </w:pPr>
            <w:ins w:id="1543" w:author="Saseendran, Arun" w:date="2017-05-15T17:13:00Z">
              <w:r w:rsidRPr="001071A0">
                <w:rPr>
                  <w:rFonts w:ascii="Calibri" w:eastAsia="Times New Roman" w:hAnsi="Calibri" w:cs="Times New Roman"/>
                  <w:color w:val="000000"/>
                  <w:sz w:val="18"/>
                  <w:szCs w:val="18"/>
                  <w:lang w:val="en-US"/>
                  <w:rPrChange w:id="1544" w:author="Saseendran, Arun" w:date="2017-05-15T17:13:00Z">
                    <w:rPr/>
                  </w:rPrChange>
                </w:rPr>
                <w:t> </w:t>
              </w:r>
            </w:ins>
          </w:p>
        </w:tc>
      </w:tr>
      <w:tr w:rsidR="001071A0" w:rsidRPr="001071A0" w:rsidTr="001071A0">
        <w:trPr>
          <w:trHeight w:val="480"/>
          <w:ins w:id="1545"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1546" w:author="Saseendran, Arun" w:date="2017-05-15T17:13:00Z"/>
                <w:rFonts w:ascii="Calibri" w:eastAsia="Times New Roman" w:hAnsi="Calibri" w:cs="Times New Roman"/>
                <w:color w:val="000000"/>
                <w:sz w:val="18"/>
                <w:szCs w:val="18"/>
                <w:lang w:val="en-US"/>
                <w:rPrChange w:id="1547" w:author="Saseendran, Arun" w:date="2017-05-15T17:13:00Z">
                  <w:rPr>
                    <w:ins w:id="1548" w:author="Saseendran, Arun" w:date="2017-05-15T17:13:00Z"/>
                  </w:rPr>
                </w:rPrChange>
              </w:rPr>
              <w:pPrChange w:id="1549" w:author="Saseendran, Arun" w:date="2017-05-15T17:13:00Z">
                <w:pPr>
                  <w:jc w:val="right"/>
                </w:pPr>
              </w:pPrChange>
            </w:pPr>
            <w:ins w:id="1550" w:author="Saseendran, Arun" w:date="2017-05-15T17:13:00Z">
              <w:r w:rsidRPr="001071A0">
                <w:rPr>
                  <w:rFonts w:ascii="Calibri" w:eastAsia="Times New Roman" w:hAnsi="Calibri" w:cs="Times New Roman"/>
                  <w:color w:val="000000"/>
                  <w:sz w:val="18"/>
                  <w:szCs w:val="18"/>
                  <w:lang w:val="en-US"/>
                  <w:rPrChange w:id="1551" w:author="Saseendran, Arun" w:date="2017-05-15T17:13:00Z">
                    <w:rPr/>
                  </w:rPrChange>
                </w:rPr>
                <w:t>8</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1552" w:author="Saseendran, Arun" w:date="2017-05-15T17:13:00Z"/>
                <w:rFonts w:ascii="Calibri" w:eastAsia="Times New Roman" w:hAnsi="Calibri" w:cs="Times New Roman"/>
                <w:color w:val="000000"/>
                <w:sz w:val="18"/>
                <w:szCs w:val="18"/>
                <w:lang w:val="en-US"/>
                <w:rPrChange w:id="1553" w:author="Saseendran, Arun" w:date="2017-05-15T17:13:00Z">
                  <w:rPr>
                    <w:ins w:id="1554" w:author="Saseendran, Arun" w:date="2017-05-15T17:13:00Z"/>
                  </w:rPr>
                </w:rPrChange>
              </w:rPr>
              <w:pPrChange w:id="1555" w:author="Saseendran, Arun" w:date="2017-05-15T17:13:00Z">
                <w:pPr/>
              </w:pPrChange>
            </w:pPr>
            <w:ins w:id="1556" w:author="Saseendran, Arun" w:date="2017-05-15T17:13:00Z">
              <w:r w:rsidRPr="001071A0">
                <w:rPr>
                  <w:rFonts w:ascii="Calibri" w:eastAsia="Times New Roman" w:hAnsi="Calibri" w:cs="Times New Roman"/>
                  <w:color w:val="000000"/>
                  <w:sz w:val="18"/>
                  <w:szCs w:val="18"/>
                  <w:lang w:val="en-US"/>
                  <w:rPrChange w:id="1557" w:author="Saseendran, Arun" w:date="2017-05-15T17:13:00Z">
                    <w:rPr/>
                  </w:rPrChange>
                </w:rPr>
                <w:t>Thunderbird Client Design-High Level (Class and Components)</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558" w:author="Saseendran, Arun" w:date="2017-05-15T17:13:00Z"/>
                <w:rFonts w:ascii="Calibri" w:eastAsia="Times New Roman" w:hAnsi="Calibri" w:cs="Times New Roman"/>
                <w:color w:val="000000"/>
                <w:sz w:val="18"/>
                <w:szCs w:val="18"/>
                <w:lang w:val="en-US"/>
                <w:rPrChange w:id="1559" w:author="Saseendran, Arun" w:date="2017-05-15T17:13:00Z">
                  <w:rPr>
                    <w:ins w:id="1560" w:author="Saseendran, Arun" w:date="2017-05-15T17:13:00Z"/>
                  </w:rPr>
                </w:rPrChange>
              </w:rPr>
              <w:pPrChange w:id="1561" w:author="Saseendran, Arun" w:date="2017-05-15T17:13:00Z">
                <w:pPr/>
              </w:pPrChange>
            </w:pPr>
            <w:ins w:id="1562" w:author="Saseendran, Arun" w:date="2017-05-15T17:13:00Z">
              <w:r w:rsidRPr="001071A0">
                <w:rPr>
                  <w:rFonts w:ascii="Calibri" w:eastAsia="Times New Roman" w:hAnsi="Calibri" w:cs="Times New Roman"/>
                  <w:color w:val="000000"/>
                  <w:sz w:val="18"/>
                  <w:szCs w:val="18"/>
                  <w:lang w:val="en-US"/>
                  <w:rPrChange w:id="1563" w:author="Saseendran, Arun" w:date="2017-05-15T17:13:00Z">
                    <w:rPr/>
                  </w:rPrChange>
                </w:rPr>
                <w:t>TL, M1, M2</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64" w:author="Saseendran, Arun" w:date="2017-05-15T17:13:00Z"/>
                <w:rFonts w:ascii="Calibri" w:eastAsia="Times New Roman" w:hAnsi="Calibri" w:cs="Times New Roman"/>
                <w:color w:val="000000"/>
                <w:sz w:val="18"/>
                <w:szCs w:val="18"/>
                <w:lang w:val="en-US"/>
                <w:rPrChange w:id="1565" w:author="Saseendran, Arun" w:date="2017-05-15T17:13:00Z">
                  <w:rPr>
                    <w:ins w:id="1566" w:author="Saseendran, Arun" w:date="2017-05-15T17:13:00Z"/>
                  </w:rPr>
                </w:rPrChange>
              </w:rPr>
              <w:pPrChange w:id="1567" w:author="Saseendran, Arun" w:date="2017-05-15T17:13:00Z">
                <w:pPr/>
              </w:pPrChange>
            </w:pPr>
            <w:ins w:id="1568" w:author="Saseendran, Arun" w:date="2017-05-15T17:13:00Z">
              <w:r w:rsidRPr="001071A0">
                <w:rPr>
                  <w:rFonts w:ascii="Calibri" w:eastAsia="Times New Roman" w:hAnsi="Calibri" w:cs="Times New Roman"/>
                  <w:color w:val="000000"/>
                  <w:sz w:val="18"/>
                  <w:szCs w:val="18"/>
                  <w:lang w:val="en-US"/>
                  <w:rPrChange w:id="1569"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70" w:author="Saseendran, Arun" w:date="2017-05-15T17:13:00Z"/>
                <w:rFonts w:ascii="Calibri" w:eastAsia="Times New Roman" w:hAnsi="Calibri" w:cs="Times New Roman"/>
                <w:color w:val="000000"/>
                <w:sz w:val="18"/>
                <w:szCs w:val="18"/>
                <w:lang w:val="en-US"/>
                <w:rPrChange w:id="1571" w:author="Saseendran, Arun" w:date="2017-05-15T17:13:00Z">
                  <w:rPr>
                    <w:ins w:id="1572" w:author="Saseendran, Arun" w:date="2017-05-15T17:13:00Z"/>
                  </w:rPr>
                </w:rPrChange>
              </w:rPr>
              <w:pPrChange w:id="1573" w:author="Saseendran, Arun" w:date="2017-05-15T17:13:00Z">
                <w:pPr/>
              </w:pPrChange>
            </w:pPr>
            <w:ins w:id="1574" w:author="Saseendran, Arun" w:date="2017-05-15T17:13:00Z">
              <w:r w:rsidRPr="001071A0">
                <w:rPr>
                  <w:rFonts w:ascii="Calibri" w:eastAsia="Times New Roman" w:hAnsi="Calibri" w:cs="Times New Roman"/>
                  <w:color w:val="000000"/>
                  <w:sz w:val="18"/>
                  <w:szCs w:val="18"/>
                  <w:lang w:val="en-US"/>
                  <w:rPrChange w:id="1575"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76" w:author="Saseendran, Arun" w:date="2017-05-15T17:13:00Z"/>
                <w:rFonts w:ascii="Calibri" w:eastAsia="Times New Roman" w:hAnsi="Calibri" w:cs="Times New Roman"/>
                <w:color w:val="000000"/>
                <w:sz w:val="18"/>
                <w:szCs w:val="18"/>
                <w:lang w:val="en-US"/>
                <w:rPrChange w:id="1577" w:author="Saseendran, Arun" w:date="2017-05-15T17:13:00Z">
                  <w:rPr>
                    <w:ins w:id="1578" w:author="Saseendran, Arun" w:date="2017-05-15T17:13:00Z"/>
                  </w:rPr>
                </w:rPrChange>
              </w:rPr>
              <w:pPrChange w:id="1579" w:author="Saseendran, Arun" w:date="2017-05-15T17:13:00Z">
                <w:pPr/>
              </w:pPrChange>
            </w:pPr>
            <w:ins w:id="1580" w:author="Saseendran, Arun" w:date="2017-05-15T17:13:00Z">
              <w:r w:rsidRPr="001071A0">
                <w:rPr>
                  <w:rFonts w:ascii="Calibri" w:eastAsia="Times New Roman" w:hAnsi="Calibri" w:cs="Times New Roman"/>
                  <w:color w:val="000000"/>
                  <w:sz w:val="18"/>
                  <w:szCs w:val="18"/>
                  <w:lang w:val="en-US"/>
                  <w:rPrChange w:id="1581"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582" w:author="Saseendran, Arun" w:date="2017-05-15T17:13:00Z"/>
                <w:rFonts w:ascii="Calibri" w:eastAsia="Times New Roman" w:hAnsi="Calibri" w:cs="Times New Roman"/>
                <w:color w:val="000000"/>
                <w:sz w:val="18"/>
                <w:szCs w:val="18"/>
                <w:lang w:val="en-US"/>
                <w:rPrChange w:id="1583" w:author="Saseendran, Arun" w:date="2017-05-15T17:13:00Z">
                  <w:rPr>
                    <w:ins w:id="1584" w:author="Saseendran, Arun" w:date="2017-05-15T17:13:00Z"/>
                  </w:rPr>
                </w:rPrChange>
              </w:rPr>
              <w:pPrChange w:id="1585" w:author="Saseendran, Arun" w:date="2017-05-15T17:13:00Z">
                <w:pPr/>
              </w:pPrChange>
            </w:pPr>
            <w:ins w:id="1586" w:author="Saseendran, Arun" w:date="2017-05-15T17:13:00Z">
              <w:r w:rsidRPr="001071A0">
                <w:rPr>
                  <w:rFonts w:ascii="Calibri" w:eastAsia="Times New Roman" w:hAnsi="Calibri" w:cs="Times New Roman"/>
                  <w:color w:val="000000"/>
                  <w:sz w:val="18"/>
                  <w:szCs w:val="18"/>
                  <w:lang w:val="en-US"/>
                  <w:rPrChange w:id="1587"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88" w:author="Saseendran, Arun" w:date="2017-05-15T17:13:00Z"/>
                <w:rFonts w:ascii="Calibri" w:eastAsia="Times New Roman" w:hAnsi="Calibri" w:cs="Times New Roman"/>
                <w:color w:val="000000"/>
                <w:sz w:val="18"/>
                <w:szCs w:val="18"/>
                <w:lang w:val="en-US"/>
                <w:rPrChange w:id="1589" w:author="Saseendran, Arun" w:date="2017-05-15T17:13:00Z">
                  <w:rPr>
                    <w:ins w:id="1590" w:author="Saseendran, Arun" w:date="2017-05-15T17:13:00Z"/>
                  </w:rPr>
                </w:rPrChange>
              </w:rPr>
              <w:pPrChange w:id="1591" w:author="Saseendran, Arun" w:date="2017-05-15T17:13:00Z">
                <w:pPr/>
              </w:pPrChange>
            </w:pPr>
            <w:ins w:id="1592" w:author="Saseendran, Arun" w:date="2017-05-15T17:13:00Z">
              <w:r w:rsidRPr="001071A0">
                <w:rPr>
                  <w:rFonts w:ascii="Calibri" w:eastAsia="Times New Roman" w:hAnsi="Calibri" w:cs="Times New Roman"/>
                  <w:color w:val="000000"/>
                  <w:sz w:val="18"/>
                  <w:szCs w:val="18"/>
                  <w:lang w:val="en-US"/>
                  <w:rPrChange w:id="1593"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594" w:author="Saseendran, Arun" w:date="2017-05-15T17:13:00Z"/>
                <w:rFonts w:ascii="Calibri" w:eastAsia="Times New Roman" w:hAnsi="Calibri" w:cs="Times New Roman"/>
                <w:color w:val="000000"/>
                <w:sz w:val="18"/>
                <w:szCs w:val="18"/>
                <w:lang w:val="en-US"/>
                <w:rPrChange w:id="1595" w:author="Saseendran, Arun" w:date="2017-05-15T17:13:00Z">
                  <w:rPr>
                    <w:ins w:id="1596" w:author="Saseendran, Arun" w:date="2017-05-15T17:13:00Z"/>
                  </w:rPr>
                </w:rPrChange>
              </w:rPr>
              <w:pPrChange w:id="1597" w:author="Saseendran, Arun" w:date="2017-05-15T17:13:00Z">
                <w:pPr/>
              </w:pPrChange>
            </w:pPr>
            <w:ins w:id="1598" w:author="Saseendran, Arun" w:date="2017-05-15T17:13:00Z">
              <w:r w:rsidRPr="001071A0">
                <w:rPr>
                  <w:rFonts w:ascii="Calibri" w:eastAsia="Times New Roman" w:hAnsi="Calibri" w:cs="Times New Roman"/>
                  <w:color w:val="000000"/>
                  <w:sz w:val="18"/>
                  <w:szCs w:val="18"/>
                  <w:lang w:val="en-US"/>
                  <w:rPrChange w:id="1599"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00" w:author="Saseendran, Arun" w:date="2017-05-15T17:13:00Z"/>
                <w:rFonts w:ascii="Calibri" w:eastAsia="Times New Roman" w:hAnsi="Calibri" w:cs="Times New Roman"/>
                <w:color w:val="000000"/>
                <w:sz w:val="18"/>
                <w:szCs w:val="18"/>
                <w:lang w:val="en-US"/>
                <w:rPrChange w:id="1601" w:author="Saseendran, Arun" w:date="2017-05-15T17:13:00Z">
                  <w:rPr>
                    <w:ins w:id="1602" w:author="Saseendran, Arun" w:date="2017-05-15T17:13:00Z"/>
                  </w:rPr>
                </w:rPrChange>
              </w:rPr>
              <w:pPrChange w:id="1603" w:author="Saseendran, Arun" w:date="2017-05-15T17:13:00Z">
                <w:pPr/>
              </w:pPrChange>
            </w:pPr>
            <w:ins w:id="1604" w:author="Saseendran, Arun" w:date="2017-05-15T17:13:00Z">
              <w:r w:rsidRPr="001071A0">
                <w:rPr>
                  <w:rFonts w:ascii="Calibri" w:eastAsia="Times New Roman" w:hAnsi="Calibri" w:cs="Times New Roman"/>
                  <w:color w:val="000000"/>
                  <w:sz w:val="18"/>
                  <w:szCs w:val="18"/>
                  <w:lang w:val="en-US"/>
                  <w:rPrChange w:id="1605"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606" w:author="Saseendran, Arun" w:date="2017-05-15T17:13:00Z"/>
                <w:rFonts w:ascii="Calibri" w:eastAsia="Times New Roman" w:hAnsi="Calibri" w:cs="Times New Roman"/>
                <w:color w:val="000000"/>
                <w:sz w:val="18"/>
                <w:szCs w:val="18"/>
                <w:lang w:val="en-US"/>
                <w:rPrChange w:id="1607" w:author="Saseendran, Arun" w:date="2017-05-15T17:13:00Z">
                  <w:rPr>
                    <w:ins w:id="1608" w:author="Saseendran, Arun" w:date="2017-05-15T17:13:00Z"/>
                  </w:rPr>
                </w:rPrChange>
              </w:rPr>
              <w:pPrChange w:id="1609" w:author="Saseendran, Arun" w:date="2017-05-15T17:13:00Z">
                <w:pPr/>
              </w:pPrChange>
            </w:pPr>
            <w:ins w:id="1610" w:author="Saseendran, Arun" w:date="2017-05-15T17:13:00Z">
              <w:r w:rsidRPr="001071A0">
                <w:rPr>
                  <w:rFonts w:ascii="Calibri" w:eastAsia="Times New Roman" w:hAnsi="Calibri" w:cs="Times New Roman"/>
                  <w:color w:val="000000"/>
                  <w:sz w:val="18"/>
                  <w:szCs w:val="18"/>
                  <w:lang w:val="en-US"/>
                  <w:rPrChange w:id="1611" w:author="Saseendran, Arun" w:date="2017-05-15T17:13:00Z">
                    <w:rPr/>
                  </w:rPrChange>
                </w:rPr>
                <w:t> </w:t>
              </w:r>
            </w:ins>
          </w:p>
        </w:tc>
        <w:tc>
          <w:tcPr>
            <w:tcW w:w="218" w:type="dxa"/>
            <w:tcBorders>
              <w:top w:val="nil"/>
              <w:left w:val="nil"/>
              <w:bottom w:val="single" w:sz="4" w:space="0" w:color="auto"/>
              <w:right w:val="single" w:sz="4" w:space="0" w:color="auto"/>
            </w:tcBorders>
            <w:shd w:val="clear" w:color="000000" w:fill="F4B084"/>
            <w:noWrap/>
            <w:vAlign w:val="bottom"/>
            <w:hideMark/>
          </w:tcPr>
          <w:p w:rsidR="001071A0" w:rsidRPr="001071A0" w:rsidRDefault="001071A0" w:rsidP="001071A0">
            <w:pPr>
              <w:spacing w:after="0" w:line="240" w:lineRule="auto"/>
              <w:rPr>
                <w:ins w:id="1612" w:author="Saseendran, Arun" w:date="2017-05-15T17:13:00Z"/>
                <w:rFonts w:ascii="Calibri" w:eastAsia="Times New Roman" w:hAnsi="Calibri" w:cs="Times New Roman"/>
                <w:color w:val="000000"/>
                <w:sz w:val="18"/>
                <w:szCs w:val="18"/>
                <w:lang w:val="en-US"/>
                <w:rPrChange w:id="1613" w:author="Saseendran, Arun" w:date="2017-05-15T17:13:00Z">
                  <w:rPr>
                    <w:ins w:id="1614" w:author="Saseendran, Arun" w:date="2017-05-15T17:13:00Z"/>
                  </w:rPr>
                </w:rPrChange>
              </w:rPr>
              <w:pPrChange w:id="1615" w:author="Saseendran, Arun" w:date="2017-05-15T17:13:00Z">
                <w:pPr/>
              </w:pPrChange>
            </w:pPr>
            <w:ins w:id="1616" w:author="Saseendran, Arun" w:date="2017-05-15T17:13:00Z">
              <w:r w:rsidRPr="001071A0">
                <w:rPr>
                  <w:rFonts w:ascii="Calibri" w:eastAsia="Times New Roman" w:hAnsi="Calibri" w:cs="Times New Roman"/>
                  <w:color w:val="000000"/>
                  <w:sz w:val="18"/>
                  <w:szCs w:val="18"/>
                  <w:lang w:val="en-US"/>
                  <w:rPrChange w:id="1617"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F4B084"/>
            <w:noWrap/>
            <w:vAlign w:val="bottom"/>
            <w:hideMark/>
          </w:tcPr>
          <w:p w:rsidR="001071A0" w:rsidRPr="001071A0" w:rsidRDefault="001071A0" w:rsidP="001071A0">
            <w:pPr>
              <w:spacing w:after="0" w:line="240" w:lineRule="auto"/>
              <w:rPr>
                <w:ins w:id="1618" w:author="Saseendran, Arun" w:date="2017-05-15T17:13:00Z"/>
                <w:rFonts w:ascii="Calibri" w:eastAsia="Times New Roman" w:hAnsi="Calibri" w:cs="Times New Roman"/>
                <w:color w:val="000000"/>
                <w:sz w:val="18"/>
                <w:szCs w:val="18"/>
                <w:lang w:val="en-US"/>
                <w:rPrChange w:id="1619" w:author="Saseendran, Arun" w:date="2017-05-15T17:13:00Z">
                  <w:rPr>
                    <w:ins w:id="1620" w:author="Saseendran, Arun" w:date="2017-05-15T17:13:00Z"/>
                  </w:rPr>
                </w:rPrChange>
              </w:rPr>
              <w:pPrChange w:id="1621" w:author="Saseendran, Arun" w:date="2017-05-15T17:13:00Z">
                <w:pPr/>
              </w:pPrChange>
            </w:pPr>
            <w:ins w:id="1622" w:author="Saseendran, Arun" w:date="2017-05-15T17:13:00Z">
              <w:r w:rsidRPr="001071A0">
                <w:rPr>
                  <w:rFonts w:ascii="Calibri" w:eastAsia="Times New Roman" w:hAnsi="Calibri" w:cs="Times New Roman"/>
                  <w:color w:val="000000"/>
                  <w:sz w:val="18"/>
                  <w:szCs w:val="18"/>
                  <w:lang w:val="en-US"/>
                  <w:rPrChange w:id="162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24" w:author="Saseendran, Arun" w:date="2017-05-15T17:13:00Z"/>
                <w:rFonts w:ascii="Calibri" w:eastAsia="Times New Roman" w:hAnsi="Calibri" w:cs="Times New Roman"/>
                <w:color w:val="000000"/>
                <w:sz w:val="18"/>
                <w:szCs w:val="18"/>
                <w:lang w:val="en-US"/>
                <w:rPrChange w:id="1625" w:author="Saseendran, Arun" w:date="2017-05-15T17:13:00Z">
                  <w:rPr>
                    <w:ins w:id="1626" w:author="Saseendran, Arun" w:date="2017-05-15T17:13:00Z"/>
                  </w:rPr>
                </w:rPrChange>
              </w:rPr>
              <w:pPrChange w:id="1627" w:author="Saseendran, Arun" w:date="2017-05-15T17:13:00Z">
                <w:pPr/>
              </w:pPrChange>
            </w:pPr>
            <w:ins w:id="1628" w:author="Saseendran, Arun" w:date="2017-05-15T17:13:00Z">
              <w:r w:rsidRPr="001071A0">
                <w:rPr>
                  <w:rFonts w:ascii="Calibri" w:eastAsia="Times New Roman" w:hAnsi="Calibri" w:cs="Times New Roman"/>
                  <w:color w:val="000000"/>
                  <w:sz w:val="18"/>
                  <w:szCs w:val="18"/>
                  <w:lang w:val="en-US"/>
                  <w:rPrChange w:id="1629"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630" w:author="Saseendran, Arun" w:date="2017-05-15T17:13:00Z"/>
                <w:rFonts w:ascii="Calibri" w:eastAsia="Times New Roman" w:hAnsi="Calibri" w:cs="Times New Roman"/>
                <w:color w:val="000000"/>
                <w:sz w:val="18"/>
                <w:szCs w:val="18"/>
                <w:lang w:val="en-US"/>
                <w:rPrChange w:id="1631" w:author="Saseendran, Arun" w:date="2017-05-15T17:13:00Z">
                  <w:rPr>
                    <w:ins w:id="1632" w:author="Saseendran, Arun" w:date="2017-05-15T17:13:00Z"/>
                  </w:rPr>
                </w:rPrChange>
              </w:rPr>
              <w:pPrChange w:id="1633" w:author="Saseendran, Arun" w:date="2017-05-15T17:13:00Z">
                <w:pPr/>
              </w:pPrChange>
            </w:pPr>
            <w:ins w:id="1634" w:author="Saseendran, Arun" w:date="2017-05-15T17:13:00Z">
              <w:r w:rsidRPr="001071A0">
                <w:rPr>
                  <w:rFonts w:ascii="Calibri" w:eastAsia="Times New Roman" w:hAnsi="Calibri" w:cs="Times New Roman"/>
                  <w:color w:val="000000"/>
                  <w:sz w:val="18"/>
                  <w:szCs w:val="18"/>
                  <w:lang w:val="en-US"/>
                  <w:rPrChange w:id="163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36" w:author="Saseendran, Arun" w:date="2017-05-15T17:13:00Z"/>
                <w:rFonts w:ascii="Calibri" w:eastAsia="Times New Roman" w:hAnsi="Calibri" w:cs="Times New Roman"/>
                <w:color w:val="000000"/>
                <w:sz w:val="18"/>
                <w:szCs w:val="18"/>
                <w:lang w:val="en-US"/>
                <w:rPrChange w:id="1637" w:author="Saseendran, Arun" w:date="2017-05-15T17:13:00Z">
                  <w:rPr>
                    <w:ins w:id="1638" w:author="Saseendran, Arun" w:date="2017-05-15T17:13:00Z"/>
                  </w:rPr>
                </w:rPrChange>
              </w:rPr>
              <w:pPrChange w:id="1639" w:author="Saseendran, Arun" w:date="2017-05-15T17:13:00Z">
                <w:pPr/>
              </w:pPrChange>
            </w:pPr>
            <w:ins w:id="1640" w:author="Saseendran, Arun" w:date="2017-05-15T17:13:00Z">
              <w:r w:rsidRPr="001071A0">
                <w:rPr>
                  <w:rFonts w:ascii="Calibri" w:eastAsia="Times New Roman" w:hAnsi="Calibri" w:cs="Times New Roman"/>
                  <w:color w:val="000000"/>
                  <w:sz w:val="18"/>
                  <w:szCs w:val="18"/>
                  <w:lang w:val="en-US"/>
                  <w:rPrChange w:id="164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42" w:author="Saseendran, Arun" w:date="2017-05-15T17:13:00Z"/>
                <w:rFonts w:ascii="Calibri" w:eastAsia="Times New Roman" w:hAnsi="Calibri" w:cs="Times New Roman"/>
                <w:color w:val="000000"/>
                <w:sz w:val="18"/>
                <w:szCs w:val="18"/>
                <w:lang w:val="en-US"/>
                <w:rPrChange w:id="1643" w:author="Saseendran, Arun" w:date="2017-05-15T17:13:00Z">
                  <w:rPr>
                    <w:ins w:id="1644" w:author="Saseendran, Arun" w:date="2017-05-15T17:13:00Z"/>
                  </w:rPr>
                </w:rPrChange>
              </w:rPr>
              <w:pPrChange w:id="1645" w:author="Saseendran, Arun" w:date="2017-05-15T17:13:00Z">
                <w:pPr/>
              </w:pPrChange>
            </w:pPr>
            <w:ins w:id="1646" w:author="Saseendran, Arun" w:date="2017-05-15T17:13:00Z">
              <w:r w:rsidRPr="001071A0">
                <w:rPr>
                  <w:rFonts w:ascii="Calibri" w:eastAsia="Times New Roman" w:hAnsi="Calibri" w:cs="Times New Roman"/>
                  <w:color w:val="000000"/>
                  <w:sz w:val="18"/>
                  <w:szCs w:val="18"/>
                  <w:lang w:val="en-US"/>
                  <w:rPrChange w:id="164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48" w:author="Saseendran, Arun" w:date="2017-05-15T17:13:00Z"/>
                <w:rFonts w:ascii="Calibri" w:eastAsia="Times New Roman" w:hAnsi="Calibri" w:cs="Times New Roman"/>
                <w:color w:val="000000"/>
                <w:sz w:val="18"/>
                <w:szCs w:val="18"/>
                <w:lang w:val="en-US"/>
                <w:rPrChange w:id="1649" w:author="Saseendran, Arun" w:date="2017-05-15T17:13:00Z">
                  <w:rPr>
                    <w:ins w:id="1650" w:author="Saseendran, Arun" w:date="2017-05-15T17:13:00Z"/>
                  </w:rPr>
                </w:rPrChange>
              </w:rPr>
              <w:pPrChange w:id="1651" w:author="Saseendran, Arun" w:date="2017-05-15T17:13:00Z">
                <w:pPr/>
              </w:pPrChange>
            </w:pPr>
            <w:ins w:id="1652" w:author="Saseendran, Arun" w:date="2017-05-15T17:13:00Z">
              <w:r w:rsidRPr="001071A0">
                <w:rPr>
                  <w:rFonts w:ascii="Calibri" w:eastAsia="Times New Roman" w:hAnsi="Calibri" w:cs="Times New Roman"/>
                  <w:color w:val="000000"/>
                  <w:sz w:val="18"/>
                  <w:szCs w:val="18"/>
                  <w:lang w:val="en-US"/>
                  <w:rPrChange w:id="1653"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654" w:author="Saseendran, Arun" w:date="2017-05-15T17:13:00Z"/>
                <w:rFonts w:ascii="Calibri" w:eastAsia="Times New Roman" w:hAnsi="Calibri" w:cs="Times New Roman"/>
                <w:color w:val="000000"/>
                <w:sz w:val="18"/>
                <w:szCs w:val="18"/>
                <w:lang w:val="en-US"/>
                <w:rPrChange w:id="1655" w:author="Saseendran, Arun" w:date="2017-05-15T17:13:00Z">
                  <w:rPr>
                    <w:ins w:id="1656" w:author="Saseendran, Arun" w:date="2017-05-15T17:13:00Z"/>
                  </w:rPr>
                </w:rPrChange>
              </w:rPr>
              <w:pPrChange w:id="1657" w:author="Saseendran, Arun" w:date="2017-05-15T17:13:00Z">
                <w:pPr/>
              </w:pPrChange>
            </w:pPr>
            <w:ins w:id="1658" w:author="Saseendran, Arun" w:date="2017-05-15T17:13:00Z">
              <w:r w:rsidRPr="001071A0">
                <w:rPr>
                  <w:rFonts w:ascii="Calibri" w:eastAsia="Times New Roman" w:hAnsi="Calibri" w:cs="Times New Roman"/>
                  <w:color w:val="000000"/>
                  <w:sz w:val="18"/>
                  <w:szCs w:val="18"/>
                  <w:lang w:val="en-US"/>
                  <w:rPrChange w:id="165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60" w:author="Saseendran, Arun" w:date="2017-05-15T17:13:00Z"/>
                <w:rFonts w:ascii="Calibri" w:eastAsia="Times New Roman" w:hAnsi="Calibri" w:cs="Times New Roman"/>
                <w:color w:val="000000"/>
                <w:sz w:val="18"/>
                <w:szCs w:val="18"/>
                <w:lang w:val="en-US"/>
                <w:rPrChange w:id="1661" w:author="Saseendran, Arun" w:date="2017-05-15T17:13:00Z">
                  <w:rPr>
                    <w:ins w:id="1662" w:author="Saseendran, Arun" w:date="2017-05-15T17:13:00Z"/>
                  </w:rPr>
                </w:rPrChange>
              </w:rPr>
              <w:pPrChange w:id="1663" w:author="Saseendran, Arun" w:date="2017-05-15T17:13:00Z">
                <w:pPr/>
              </w:pPrChange>
            </w:pPr>
            <w:ins w:id="1664" w:author="Saseendran, Arun" w:date="2017-05-15T17:13:00Z">
              <w:r w:rsidRPr="001071A0">
                <w:rPr>
                  <w:rFonts w:ascii="Calibri" w:eastAsia="Times New Roman" w:hAnsi="Calibri" w:cs="Times New Roman"/>
                  <w:color w:val="000000"/>
                  <w:sz w:val="18"/>
                  <w:szCs w:val="18"/>
                  <w:lang w:val="en-US"/>
                  <w:rPrChange w:id="166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66" w:author="Saseendran, Arun" w:date="2017-05-15T17:13:00Z"/>
                <w:rFonts w:ascii="Calibri" w:eastAsia="Times New Roman" w:hAnsi="Calibri" w:cs="Times New Roman"/>
                <w:color w:val="000000"/>
                <w:sz w:val="18"/>
                <w:szCs w:val="18"/>
                <w:lang w:val="en-US"/>
                <w:rPrChange w:id="1667" w:author="Saseendran, Arun" w:date="2017-05-15T17:13:00Z">
                  <w:rPr>
                    <w:ins w:id="1668" w:author="Saseendran, Arun" w:date="2017-05-15T17:13:00Z"/>
                  </w:rPr>
                </w:rPrChange>
              </w:rPr>
              <w:pPrChange w:id="1669" w:author="Saseendran, Arun" w:date="2017-05-15T17:13:00Z">
                <w:pPr/>
              </w:pPrChange>
            </w:pPr>
            <w:ins w:id="1670" w:author="Saseendran, Arun" w:date="2017-05-15T17:13:00Z">
              <w:r w:rsidRPr="001071A0">
                <w:rPr>
                  <w:rFonts w:ascii="Calibri" w:eastAsia="Times New Roman" w:hAnsi="Calibri" w:cs="Times New Roman"/>
                  <w:color w:val="000000"/>
                  <w:sz w:val="18"/>
                  <w:szCs w:val="18"/>
                  <w:lang w:val="en-US"/>
                  <w:rPrChange w:id="167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72" w:author="Saseendran, Arun" w:date="2017-05-15T17:13:00Z"/>
                <w:rFonts w:ascii="Calibri" w:eastAsia="Times New Roman" w:hAnsi="Calibri" w:cs="Times New Roman"/>
                <w:color w:val="000000"/>
                <w:sz w:val="18"/>
                <w:szCs w:val="18"/>
                <w:lang w:val="en-US"/>
                <w:rPrChange w:id="1673" w:author="Saseendran, Arun" w:date="2017-05-15T17:13:00Z">
                  <w:rPr>
                    <w:ins w:id="1674" w:author="Saseendran, Arun" w:date="2017-05-15T17:13:00Z"/>
                  </w:rPr>
                </w:rPrChange>
              </w:rPr>
              <w:pPrChange w:id="1675" w:author="Saseendran, Arun" w:date="2017-05-15T17:13:00Z">
                <w:pPr/>
              </w:pPrChange>
            </w:pPr>
            <w:ins w:id="1676" w:author="Saseendran, Arun" w:date="2017-05-15T17:13:00Z">
              <w:r w:rsidRPr="001071A0">
                <w:rPr>
                  <w:rFonts w:ascii="Calibri" w:eastAsia="Times New Roman" w:hAnsi="Calibri" w:cs="Times New Roman"/>
                  <w:color w:val="000000"/>
                  <w:sz w:val="18"/>
                  <w:szCs w:val="18"/>
                  <w:lang w:val="en-US"/>
                  <w:rPrChange w:id="167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678" w:author="Saseendran, Arun" w:date="2017-05-15T17:13:00Z"/>
                <w:rFonts w:ascii="Calibri" w:eastAsia="Times New Roman" w:hAnsi="Calibri" w:cs="Times New Roman"/>
                <w:color w:val="000000"/>
                <w:sz w:val="18"/>
                <w:szCs w:val="18"/>
                <w:lang w:val="en-US"/>
                <w:rPrChange w:id="1679" w:author="Saseendran, Arun" w:date="2017-05-15T17:13:00Z">
                  <w:rPr>
                    <w:ins w:id="1680" w:author="Saseendran, Arun" w:date="2017-05-15T17:13:00Z"/>
                  </w:rPr>
                </w:rPrChange>
              </w:rPr>
              <w:pPrChange w:id="1681" w:author="Saseendran, Arun" w:date="2017-05-15T17:13:00Z">
                <w:pPr/>
              </w:pPrChange>
            </w:pPr>
            <w:ins w:id="1682" w:author="Saseendran, Arun" w:date="2017-05-15T17:13:00Z">
              <w:r w:rsidRPr="001071A0">
                <w:rPr>
                  <w:rFonts w:ascii="Calibri" w:eastAsia="Times New Roman" w:hAnsi="Calibri" w:cs="Times New Roman"/>
                  <w:color w:val="000000"/>
                  <w:sz w:val="18"/>
                  <w:szCs w:val="18"/>
                  <w:lang w:val="en-US"/>
                  <w:rPrChange w:id="168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84" w:author="Saseendran, Arun" w:date="2017-05-15T17:13:00Z"/>
                <w:rFonts w:ascii="Calibri" w:eastAsia="Times New Roman" w:hAnsi="Calibri" w:cs="Times New Roman"/>
                <w:color w:val="000000"/>
                <w:sz w:val="18"/>
                <w:szCs w:val="18"/>
                <w:lang w:val="en-US"/>
                <w:rPrChange w:id="1685" w:author="Saseendran, Arun" w:date="2017-05-15T17:13:00Z">
                  <w:rPr>
                    <w:ins w:id="1686" w:author="Saseendran, Arun" w:date="2017-05-15T17:13:00Z"/>
                  </w:rPr>
                </w:rPrChange>
              </w:rPr>
              <w:pPrChange w:id="1687" w:author="Saseendran, Arun" w:date="2017-05-15T17:13:00Z">
                <w:pPr/>
              </w:pPrChange>
            </w:pPr>
            <w:ins w:id="1688" w:author="Saseendran, Arun" w:date="2017-05-15T17:13:00Z">
              <w:r w:rsidRPr="001071A0">
                <w:rPr>
                  <w:rFonts w:ascii="Calibri" w:eastAsia="Times New Roman" w:hAnsi="Calibri" w:cs="Times New Roman"/>
                  <w:color w:val="000000"/>
                  <w:sz w:val="18"/>
                  <w:szCs w:val="18"/>
                  <w:lang w:val="en-US"/>
                  <w:rPrChange w:id="168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90" w:author="Saseendran, Arun" w:date="2017-05-15T17:13:00Z"/>
                <w:rFonts w:ascii="Calibri" w:eastAsia="Times New Roman" w:hAnsi="Calibri" w:cs="Times New Roman"/>
                <w:color w:val="000000"/>
                <w:sz w:val="18"/>
                <w:szCs w:val="18"/>
                <w:lang w:val="en-US"/>
                <w:rPrChange w:id="1691" w:author="Saseendran, Arun" w:date="2017-05-15T17:13:00Z">
                  <w:rPr>
                    <w:ins w:id="1692" w:author="Saseendran, Arun" w:date="2017-05-15T17:13:00Z"/>
                  </w:rPr>
                </w:rPrChange>
              </w:rPr>
              <w:pPrChange w:id="1693" w:author="Saseendran, Arun" w:date="2017-05-15T17:13:00Z">
                <w:pPr/>
              </w:pPrChange>
            </w:pPr>
            <w:ins w:id="1694" w:author="Saseendran, Arun" w:date="2017-05-15T17:13:00Z">
              <w:r w:rsidRPr="001071A0">
                <w:rPr>
                  <w:rFonts w:ascii="Calibri" w:eastAsia="Times New Roman" w:hAnsi="Calibri" w:cs="Times New Roman"/>
                  <w:color w:val="000000"/>
                  <w:sz w:val="18"/>
                  <w:szCs w:val="18"/>
                  <w:lang w:val="en-US"/>
                  <w:rPrChange w:id="169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696" w:author="Saseendran, Arun" w:date="2017-05-15T17:13:00Z"/>
                <w:rFonts w:ascii="Calibri" w:eastAsia="Times New Roman" w:hAnsi="Calibri" w:cs="Times New Roman"/>
                <w:color w:val="000000"/>
                <w:sz w:val="18"/>
                <w:szCs w:val="18"/>
                <w:lang w:val="en-US"/>
                <w:rPrChange w:id="1697" w:author="Saseendran, Arun" w:date="2017-05-15T17:13:00Z">
                  <w:rPr>
                    <w:ins w:id="1698" w:author="Saseendran, Arun" w:date="2017-05-15T17:13:00Z"/>
                  </w:rPr>
                </w:rPrChange>
              </w:rPr>
              <w:pPrChange w:id="1699" w:author="Saseendran, Arun" w:date="2017-05-15T17:13:00Z">
                <w:pPr/>
              </w:pPrChange>
            </w:pPr>
            <w:ins w:id="1700" w:author="Saseendran, Arun" w:date="2017-05-15T17:13:00Z">
              <w:r w:rsidRPr="001071A0">
                <w:rPr>
                  <w:rFonts w:ascii="Calibri" w:eastAsia="Times New Roman" w:hAnsi="Calibri" w:cs="Times New Roman"/>
                  <w:color w:val="000000"/>
                  <w:sz w:val="18"/>
                  <w:szCs w:val="18"/>
                  <w:lang w:val="en-US"/>
                  <w:rPrChange w:id="170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702" w:author="Saseendran, Arun" w:date="2017-05-15T17:13:00Z"/>
                <w:rFonts w:ascii="Calibri" w:eastAsia="Times New Roman" w:hAnsi="Calibri" w:cs="Times New Roman"/>
                <w:color w:val="000000"/>
                <w:sz w:val="18"/>
                <w:szCs w:val="18"/>
                <w:lang w:val="en-US"/>
                <w:rPrChange w:id="1703" w:author="Saseendran, Arun" w:date="2017-05-15T17:13:00Z">
                  <w:rPr>
                    <w:ins w:id="1704" w:author="Saseendran, Arun" w:date="2017-05-15T17:13:00Z"/>
                  </w:rPr>
                </w:rPrChange>
              </w:rPr>
              <w:pPrChange w:id="1705" w:author="Saseendran, Arun" w:date="2017-05-15T17:13:00Z">
                <w:pPr/>
              </w:pPrChange>
            </w:pPr>
            <w:ins w:id="1706" w:author="Saseendran, Arun" w:date="2017-05-15T17:13:00Z">
              <w:r w:rsidRPr="001071A0">
                <w:rPr>
                  <w:rFonts w:ascii="Calibri" w:eastAsia="Times New Roman" w:hAnsi="Calibri" w:cs="Times New Roman"/>
                  <w:color w:val="000000"/>
                  <w:sz w:val="18"/>
                  <w:szCs w:val="18"/>
                  <w:lang w:val="en-US"/>
                  <w:rPrChange w:id="1707" w:author="Saseendran, Arun" w:date="2017-05-15T17:13:00Z">
                    <w:rPr/>
                  </w:rPrChange>
                </w:rPr>
                <w:t> </w:t>
              </w:r>
            </w:ins>
          </w:p>
        </w:tc>
      </w:tr>
      <w:tr w:rsidR="001071A0" w:rsidRPr="001071A0" w:rsidTr="001071A0">
        <w:trPr>
          <w:trHeight w:val="240"/>
          <w:ins w:id="1708"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1709" w:author="Saseendran, Arun" w:date="2017-05-15T17:13:00Z"/>
                <w:rFonts w:ascii="Calibri" w:eastAsia="Times New Roman" w:hAnsi="Calibri" w:cs="Times New Roman"/>
                <w:color w:val="000000"/>
                <w:sz w:val="18"/>
                <w:szCs w:val="18"/>
                <w:lang w:val="en-US"/>
                <w:rPrChange w:id="1710" w:author="Saseendran, Arun" w:date="2017-05-15T17:13:00Z">
                  <w:rPr>
                    <w:ins w:id="1711" w:author="Saseendran, Arun" w:date="2017-05-15T17:13:00Z"/>
                  </w:rPr>
                </w:rPrChange>
              </w:rPr>
              <w:pPrChange w:id="1712" w:author="Saseendran, Arun" w:date="2017-05-15T17:13:00Z">
                <w:pPr>
                  <w:jc w:val="right"/>
                </w:pPr>
              </w:pPrChange>
            </w:pPr>
            <w:ins w:id="1713" w:author="Saseendran, Arun" w:date="2017-05-15T17:13:00Z">
              <w:r w:rsidRPr="001071A0">
                <w:rPr>
                  <w:rFonts w:ascii="Calibri" w:eastAsia="Times New Roman" w:hAnsi="Calibri" w:cs="Times New Roman"/>
                  <w:color w:val="000000"/>
                  <w:sz w:val="18"/>
                  <w:szCs w:val="18"/>
                  <w:lang w:val="en-US"/>
                  <w:rPrChange w:id="1714" w:author="Saseendran, Arun" w:date="2017-05-15T17:13:00Z">
                    <w:rPr/>
                  </w:rPrChange>
                </w:rPr>
                <w:t>9</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1715" w:author="Saseendran, Arun" w:date="2017-05-15T17:13:00Z"/>
                <w:rFonts w:ascii="Calibri" w:eastAsia="Times New Roman" w:hAnsi="Calibri" w:cs="Times New Roman"/>
                <w:color w:val="000000"/>
                <w:sz w:val="18"/>
                <w:szCs w:val="18"/>
                <w:lang w:val="en-US"/>
                <w:rPrChange w:id="1716" w:author="Saseendran, Arun" w:date="2017-05-15T17:13:00Z">
                  <w:rPr>
                    <w:ins w:id="1717" w:author="Saseendran, Arun" w:date="2017-05-15T17:13:00Z"/>
                  </w:rPr>
                </w:rPrChange>
              </w:rPr>
              <w:pPrChange w:id="1718" w:author="Saseendran, Arun" w:date="2017-05-15T17:13:00Z">
                <w:pPr/>
              </w:pPrChange>
            </w:pPr>
            <w:ins w:id="1719" w:author="Saseendran, Arun" w:date="2017-05-15T17:13:00Z">
              <w:r w:rsidRPr="001071A0">
                <w:rPr>
                  <w:rFonts w:ascii="Calibri" w:eastAsia="Times New Roman" w:hAnsi="Calibri" w:cs="Times New Roman"/>
                  <w:color w:val="000000"/>
                  <w:sz w:val="18"/>
                  <w:szCs w:val="18"/>
                  <w:lang w:val="en-US"/>
                  <w:rPrChange w:id="1720" w:author="Saseendran, Arun" w:date="2017-05-15T17:13:00Z">
                    <w:rPr/>
                  </w:rPrChange>
                </w:rPr>
                <w:t xml:space="preserve">Thunderbird Client Test Scenarios </w:t>
              </w:r>
              <w:proofErr w:type="spellStart"/>
              <w:r w:rsidRPr="001071A0">
                <w:rPr>
                  <w:rFonts w:ascii="Calibri" w:eastAsia="Times New Roman" w:hAnsi="Calibri" w:cs="Times New Roman"/>
                  <w:color w:val="000000"/>
                  <w:sz w:val="18"/>
                  <w:szCs w:val="18"/>
                  <w:lang w:val="en-US"/>
                  <w:rPrChange w:id="1721" w:author="Saseendran, Arun" w:date="2017-05-15T17:13:00Z">
                    <w:rPr/>
                  </w:rPrChange>
                </w:rPr>
                <w:t>Desing</w:t>
              </w:r>
              <w:proofErr w:type="spellEnd"/>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722" w:author="Saseendran, Arun" w:date="2017-05-15T17:13:00Z"/>
                <w:rFonts w:ascii="Calibri" w:eastAsia="Times New Roman" w:hAnsi="Calibri" w:cs="Times New Roman"/>
                <w:color w:val="000000"/>
                <w:sz w:val="18"/>
                <w:szCs w:val="18"/>
                <w:lang w:val="en-US"/>
                <w:rPrChange w:id="1723" w:author="Saseendran, Arun" w:date="2017-05-15T17:13:00Z">
                  <w:rPr>
                    <w:ins w:id="1724" w:author="Saseendran, Arun" w:date="2017-05-15T17:13:00Z"/>
                  </w:rPr>
                </w:rPrChange>
              </w:rPr>
              <w:pPrChange w:id="1725" w:author="Saseendran, Arun" w:date="2017-05-15T17:13:00Z">
                <w:pPr/>
              </w:pPrChange>
            </w:pPr>
            <w:ins w:id="1726" w:author="Saseendran, Arun" w:date="2017-05-15T17:13:00Z">
              <w:r w:rsidRPr="001071A0">
                <w:rPr>
                  <w:rFonts w:ascii="Calibri" w:eastAsia="Times New Roman" w:hAnsi="Calibri" w:cs="Times New Roman"/>
                  <w:color w:val="000000"/>
                  <w:sz w:val="18"/>
                  <w:szCs w:val="18"/>
                  <w:lang w:val="en-US"/>
                  <w:rPrChange w:id="1727" w:author="Saseendran, Arun" w:date="2017-05-15T17:13:00Z">
                    <w:rPr/>
                  </w:rPrChange>
                </w:rPr>
                <w:t>M3,M4,M5</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728" w:author="Saseendran, Arun" w:date="2017-05-15T17:13:00Z"/>
                <w:rFonts w:ascii="Calibri" w:eastAsia="Times New Roman" w:hAnsi="Calibri" w:cs="Times New Roman"/>
                <w:color w:val="000000"/>
                <w:sz w:val="18"/>
                <w:szCs w:val="18"/>
                <w:lang w:val="en-US"/>
                <w:rPrChange w:id="1729" w:author="Saseendran, Arun" w:date="2017-05-15T17:13:00Z">
                  <w:rPr>
                    <w:ins w:id="1730" w:author="Saseendran, Arun" w:date="2017-05-15T17:13:00Z"/>
                  </w:rPr>
                </w:rPrChange>
              </w:rPr>
              <w:pPrChange w:id="1731" w:author="Saseendran, Arun" w:date="2017-05-15T17:13:00Z">
                <w:pPr/>
              </w:pPrChange>
            </w:pPr>
            <w:ins w:id="1732" w:author="Saseendran, Arun" w:date="2017-05-15T17:13:00Z">
              <w:r w:rsidRPr="001071A0">
                <w:rPr>
                  <w:rFonts w:ascii="Calibri" w:eastAsia="Times New Roman" w:hAnsi="Calibri" w:cs="Times New Roman"/>
                  <w:color w:val="000000"/>
                  <w:sz w:val="18"/>
                  <w:szCs w:val="18"/>
                  <w:lang w:val="en-US"/>
                  <w:rPrChange w:id="1733"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734" w:author="Saseendran, Arun" w:date="2017-05-15T17:13:00Z"/>
                <w:rFonts w:ascii="Calibri" w:eastAsia="Times New Roman" w:hAnsi="Calibri" w:cs="Times New Roman"/>
                <w:color w:val="000000"/>
                <w:sz w:val="18"/>
                <w:szCs w:val="18"/>
                <w:lang w:val="en-US"/>
                <w:rPrChange w:id="1735" w:author="Saseendran, Arun" w:date="2017-05-15T17:13:00Z">
                  <w:rPr>
                    <w:ins w:id="1736" w:author="Saseendran, Arun" w:date="2017-05-15T17:13:00Z"/>
                  </w:rPr>
                </w:rPrChange>
              </w:rPr>
              <w:pPrChange w:id="1737" w:author="Saseendran, Arun" w:date="2017-05-15T17:13:00Z">
                <w:pPr/>
              </w:pPrChange>
            </w:pPr>
            <w:ins w:id="1738" w:author="Saseendran, Arun" w:date="2017-05-15T17:13:00Z">
              <w:r w:rsidRPr="001071A0">
                <w:rPr>
                  <w:rFonts w:ascii="Calibri" w:eastAsia="Times New Roman" w:hAnsi="Calibri" w:cs="Times New Roman"/>
                  <w:color w:val="000000"/>
                  <w:sz w:val="18"/>
                  <w:szCs w:val="18"/>
                  <w:lang w:val="en-US"/>
                  <w:rPrChange w:id="1739"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740" w:author="Saseendran, Arun" w:date="2017-05-15T17:13:00Z"/>
                <w:rFonts w:ascii="Calibri" w:eastAsia="Times New Roman" w:hAnsi="Calibri" w:cs="Times New Roman"/>
                <w:color w:val="000000"/>
                <w:sz w:val="18"/>
                <w:szCs w:val="18"/>
                <w:lang w:val="en-US"/>
                <w:rPrChange w:id="1741" w:author="Saseendran, Arun" w:date="2017-05-15T17:13:00Z">
                  <w:rPr>
                    <w:ins w:id="1742" w:author="Saseendran, Arun" w:date="2017-05-15T17:13:00Z"/>
                  </w:rPr>
                </w:rPrChange>
              </w:rPr>
              <w:pPrChange w:id="1743" w:author="Saseendran, Arun" w:date="2017-05-15T17:13:00Z">
                <w:pPr/>
              </w:pPrChange>
            </w:pPr>
            <w:ins w:id="1744" w:author="Saseendran, Arun" w:date="2017-05-15T17:13:00Z">
              <w:r w:rsidRPr="001071A0">
                <w:rPr>
                  <w:rFonts w:ascii="Calibri" w:eastAsia="Times New Roman" w:hAnsi="Calibri" w:cs="Times New Roman"/>
                  <w:color w:val="000000"/>
                  <w:sz w:val="18"/>
                  <w:szCs w:val="18"/>
                  <w:lang w:val="en-US"/>
                  <w:rPrChange w:id="1745"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746" w:author="Saseendran, Arun" w:date="2017-05-15T17:13:00Z"/>
                <w:rFonts w:ascii="Calibri" w:eastAsia="Times New Roman" w:hAnsi="Calibri" w:cs="Times New Roman"/>
                <w:color w:val="000000"/>
                <w:sz w:val="18"/>
                <w:szCs w:val="18"/>
                <w:lang w:val="en-US"/>
                <w:rPrChange w:id="1747" w:author="Saseendran, Arun" w:date="2017-05-15T17:13:00Z">
                  <w:rPr>
                    <w:ins w:id="1748" w:author="Saseendran, Arun" w:date="2017-05-15T17:13:00Z"/>
                  </w:rPr>
                </w:rPrChange>
              </w:rPr>
              <w:pPrChange w:id="1749" w:author="Saseendran, Arun" w:date="2017-05-15T17:13:00Z">
                <w:pPr/>
              </w:pPrChange>
            </w:pPr>
            <w:ins w:id="1750" w:author="Saseendran, Arun" w:date="2017-05-15T17:13:00Z">
              <w:r w:rsidRPr="001071A0">
                <w:rPr>
                  <w:rFonts w:ascii="Calibri" w:eastAsia="Times New Roman" w:hAnsi="Calibri" w:cs="Times New Roman"/>
                  <w:color w:val="000000"/>
                  <w:sz w:val="18"/>
                  <w:szCs w:val="18"/>
                  <w:lang w:val="en-US"/>
                  <w:rPrChange w:id="1751"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752" w:author="Saseendran, Arun" w:date="2017-05-15T17:13:00Z"/>
                <w:rFonts w:ascii="Calibri" w:eastAsia="Times New Roman" w:hAnsi="Calibri" w:cs="Times New Roman"/>
                <w:color w:val="000000"/>
                <w:sz w:val="18"/>
                <w:szCs w:val="18"/>
                <w:lang w:val="en-US"/>
                <w:rPrChange w:id="1753" w:author="Saseendran, Arun" w:date="2017-05-15T17:13:00Z">
                  <w:rPr>
                    <w:ins w:id="1754" w:author="Saseendran, Arun" w:date="2017-05-15T17:13:00Z"/>
                  </w:rPr>
                </w:rPrChange>
              </w:rPr>
              <w:pPrChange w:id="1755" w:author="Saseendran, Arun" w:date="2017-05-15T17:13:00Z">
                <w:pPr/>
              </w:pPrChange>
            </w:pPr>
            <w:ins w:id="1756" w:author="Saseendran, Arun" w:date="2017-05-15T17:13:00Z">
              <w:r w:rsidRPr="001071A0">
                <w:rPr>
                  <w:rFonts w:ascii="Calibri" w:eastAsia="Times New Roman" w:hAnsi="Calibri" w:cs="Times New Roman"/>
                  <w:color w:val="000000"/>
                  <w:sz w:val="18"/>
                  <w:szCs w:val="18"/>
                  <w:lang w:val="en-US"/>
                  <w:rPrChange w:id="1757"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758" w:author="Saseendran, Arun" w:date="2017-05-15T17:13:00Z"/>
                <w:rFonts w:ascii="Calibri" w:eastAsia="Times New Roman" w:hAnsi="Calibri" w:cs="Times New Roman"/>
                <w:color w:val="000000"/>
                <w:sz w:val="18"/>
                <w:szCs w:val="18"/>
                <w:lang w:val="en-US"/>
                <w:rPrChange w:id="1759" w:author="Saseendran, Arun" w:date="2017-05-15T17:13:00Z">
                  <w:rPr>
                    <w:ins w:id="1760" w:author="Saseendran, Arun" w:date="2017-05-15T17:13:00Z"/>
                  </w:rPr>
                </w:rPrChange>
              </w:rPr>
              <w:pPrChange w:id="1761" w:author="Saseendran, Arun" w:date="2017-05-15T17:13:00Z">
                <w:pPr/>
              </w:pPrChange>
            </w:pPr>
            <w:ins w:id="1762" w:author="Saseendran, Arun" w:date="2017-05-15T17:13:00Z">
              <w:r w:rsidRPr="001071A0">
                <w:rPr>
                  <w:rFonts w:ascii="Calibri" w:eastAsia="Times New Roman" w:hAnsi="Calibri" w:cs="Times New Roman"/>
                  <w:color w:val="000000"/>
                  <w:sz w:val="18"/>
                  <w:szCs w:val="18"/>
                  <w:lang w:val="en-US"/>
                  <w:rPrChange w:id="1763"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764" w:author="Saseendran, Arun" w:date="2017-05-15T17:13:00Z"/>
                <w:rFonts w:ascii="Calibri" w:eastAsia="Times New Roman" w:hAnsi="Calibri" w:cs="Times New Roman"/>
                <w:color w:val="000000"/>
                <w:sz w:val="18"/>
                <w:szCs w:val="18"/>
                <w:lang w:val="en-US"/>
                <w:rPrChange w:id="1765" w:author="Saseendran, Arun" w:date="2017-05-15T17:13:00Z">
                  <w:rPr>
                    <w:ins w:id="1766" w:author="Saseendran, Arun" w:date="2017-05-15T17:13:00Z"/>
                  </w:rPr>
                </w:rPrChange>
              </w:rPr>
              <w:pPrChange w:id="1767" w:author="Saseendran, Arun" w:date="2017-05-15T17:13:00Z">
                <w:pPr/>
              </w:pPrChange>
            </w:pPr>
            <w:ins w:id="1768" w:author="Saseendran, Arun" w:date="2017-05-15T17:13:00Z">
              <w:r w:rsidRPr="001071A0">
                <w:rPr>
                  <w:rFonts w:ascii="Calibri" w:eastAsia="Times New Roman" w:hAnsi="Calibri" w:cs="Times New Roman"/>
                  <w:color w:val="000000"/>
                  <w:sz w:val="18"/>
                  <w:szCs w:val="18"/>
                  <w:lang w:val="en-US"/>
                  <w:rPrChange w:id="1769"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770" w:author="Saseendran, Arun" w:date="2017-05-15T17:13:00Z"/>
                <w:rFonts w:ascii="Calibri" w:eastAsia="Times New Roman" w:hAnsi="Calibri" w:cs="Times New Roman"/>
                <w:color w:val="000000"/>
                <w:sz w:val="18"/>
                <w:szCs w:val="18"/>
                <w:lang w:val="en-US"/>
                <w:rPrChange w:id="1771" w:author="Saseendran, Arun" w:date="2017-05-15T17:13:00Z">
                  <w:rPr>
                    <w:ins w:id="1772" w:author="Saseendran, Arun" w:date="2017-05-15T17:13:00Z"/>
                  </w:rPr>
                </w:rPrChange>
              </w:rPr>
              <w:pPrChange w:id="1773" w:author="Saseendran, Arun" w:date="2017-05-15T17:13:00Z">
                <w:pPr/>
              </w:pPrChange>
            </w:pPr>
            <w:ins w:id="1774" w:author="Saseendran, Arun" w:date="2017-05-15T17:13:00Z">
              <w:r w:rsidRPr="001071A0">
                <w:rPr>
                  <w:rFonts w:ascii="Calibri" w:eastAsia="Times New Roman" w:hAnsi="Calibri" w:cs="Times New Roman"/>
                  <w:color w:val="000000"/>
                  <w:sz w:val="18"/>
                  <w:szCs w:val="18"/>
                  <w:lang w:val="en-US"/>
                  <w:rPrChange w:id="1775" w:author="Saseendran, Arun" w:date="2017-05-15T17:13:00Z">
                    <w:rPr/>
                  </w:rPrChange>
                </w:rPr>
                <w:t> </w:t>
              </w:r>
            </w:ins>
          </w:p>
        </w:tc>
        <w:tc>
          <w:tcPr>
            <w:tcW w:w="218" w:type="dxa"/>
            <w:tcBorders>
              <w:top w:val="nil"/>
              <w:left w:val="nil"/>
              <w:bottom w:val="single" w:sz="4" w:space="0" w:color="auto"/>
              <w:right w:val="single" w:sz="4" w:space="0" w:color="auto"/>
            </w:tcBorders>
            <w:shd w:val="clear" w:color="000000" w:fill="FFD966"/>
            <w:noWrap/>
            <w:vAlign w:val="bottom"/>
            <w:hideMark/>
          </w:tcPr>
          <w:p w:rsidR="001071A0" w:rsidRPr="001071A0" w:rsidRDefault="001071A0" w:rsidP="001071A0">
            <w:pPr>
              <w:spacing w:after="0" w:line="240" w:lineRule="auto"/>
              <w:rPr>
                <w:ins w:id="1776" w:author="Saseendran, Arun" w:date="2017-05-15T17:13:00Z"/>
                <w:rFonts w:ascii="Calibri" w:eastAsia="Times New Roman" w:hAnsi="Calibri" w:cs="Times New Roman"/>
                <w:color w:val="000000"/>
                <w:sz w:val="18"/>
                <w:szCs w:val="18"/>
                <w:lang w:val="en-US"/>
                <w:rPrChange w:id="1777" w:author="Saseendran, Arun" w:date="2017-05-15T17:13:00Z">
                  <w:rPr>
                    <w:ins w:id="1778" w:author="Saseendran, Arun" w:date="2017-05-15T17:13:00Z"/>
                  </w:rPr>
                </w:rPrChange>
              </w:rPr>
              <w:pPrChange w:id="1779" w:author="Saseendran, Arun" w:date="2017-05-15T17:13:00Z">
                <w:pPr/>
              </w:pPrChange>
            </w:pPr>
            <w:ins w:id="1780" w:author="Saseendran, Arun" w:date="2017-05-15T17:13:00Z">
              <w:r w:rsidRPr="001071A0">
                <w:rPr>
                  <w:rFonts w:ascii="Calibri" w:eastAsia="Times New Roman" w:hAnsi="Calibri" w:cs="Times New Roman"/>
                  <w:color w:val="000000"/>
                  <w:sz w:val="18"/>
                  <w:szCs w:val="18"/>
                  <w:lang w:val="en-US"/>
                  <w:rPrChange w:id="1781"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FFD966"/>
            <w:noWrap/>
            <w:vAlign w:val="bottom"/>
            <w:hideMark/>
          </w:tcPr>
          <w:p w:rsidR="001071A0" w:rsidRPr="001071A0" w:rsidRDefault="001071A0" w:rsidP="001071A0">
            <w:pPr>
              <w:spacing w:after="0" w:line="240" w:lineRule="auto"/>
              <w:rPr>
                <w:ins w:id="1782" w:author="Saseendran, Arun" w:date="2017-05-15T17:13:00Z"/>
                <w:rFonts w:ascii="Calibri" w:eastAsia="Times New Roman" w:hAnsi="Calibri" w:cs="Times New Roman"/>
                <w:color w:val="000000"/>
                <w:sz w:val="18"/>
                <w:szCs w:val="18"/>
                <w:lang w:val="en-US"/>
                <w:rPrChange w:id="1783" w:author="Saseendran, Arun" w:date="2017-05-15T17:13:00Z">
                  <w:rPr>
                    <w:ins w:id="1784" w:author="Saseendran, Arun" w:date="2017-05-15T17:13:00Z"/>
                  </w:rPr>
                </w:rPrChange>
              </w:rPr>
              <w:pPrChange w:id="1785" w:author="Saseendran, Arun" w:date="2017-05-15T17:13:00Z">
                <w:pPr/>
              </w:pPrChange>
            </w:pPr>
            <w:ins w:id="1786" w:author="Saseendran, Arun" w:date="2017-05-15T17:13:00Z">
              <w:r w:rsidRPr="001071A0">
                <w:rPr>
                  <w:rFonts w:ascii="Calibri" w:eastAsia="Times New Roman" w:hAnsi="Calibri" w:cs="Times New Roman"/>
                  <w:color w:val="000000"/>
                  <w:sz w:val="18"/>
                  <w:szCs w:val="18"/>
                  <w:lang w:val="en-US"/>
                  <w:rPrChange w:id="178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788" w:author="Saseendran, Arun" w:date="2017-05-15T17:13:00Z"/>
                <w:rFonts w:ascii="Calibri" w:eastAsia="Times New Roman" w:hAnsi="Calibri" w:cs="Times New Roman"/>
                <w:color w:val="000000"/>
                <w:sz w:val="18"/>
                <w:szCs w:val="18"/>
                <w:lang w:val="en-US"/>
                <w:rPrChange w:id="1789" w:author="Saseendran, Arun" w:date="2017-05-15T17:13:00Z">
                  <w:rPr>
                    <w:ins w:id="1790" w:author="Saseendran, Arun" w:date="2017-05-15T17:13:00Z"/>
                  </w:rPr>
                </w:rPrChange>
              </w:rPr>
              <w:pPrChange w:id="1791" w:author="Saseendran, Arun" w:date="2017-05-15T17:13:00Z">
                <w:pPr/>
              </w:pPrChange>
            </w:pPr>
            <w:ins w:id="1792" w:author="Saseendran, Arun" w:date="2017-05-15T17:13:00Z">
              <w:r w:rsidRPr="001071A0">
                <w:rPr>
                  <w:rFonts w:ascii="Calibri" w:eastAsia="Times New Roman" w:hAnsi="Calibri" w:cs="Times New Roman"/>
                  <w:color w:val="000000"/>
                  <w:sz w:val="18"/>
                  <w:szCs w:val="18"/>
                  <w:lang w:val="en-US"/>
                  <w:rPrChange w:id="1793"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794" w:author="Saseendran, Arun" w:date="2017-05-15T17:13:00Z"/>
                <w:rFonts w:ascii="Calibri" w:eastAsia="Times New Roman" w:hAnsi="Calibri" w:cs="Times New Roman"/>
                <w:color w:val="000000"/>
                <w:sz w:val="18"/>
                <w:szCs w:val="18"/>
                <w:lang w:val="en-US"/>
                <w:rPrChange w:id="1795" w:author="Saseendran, Arun" w:date="2017-05-15T17:13:00Z">
                  <w:rPr>
                    <w:ins w:id="1796" w:author="Saseendran, Arun" w:date="2017-05-15T17:13:00Z"/>
                  </w:rPr>
                </w:rPrChange>
              </w:rPr>
              <w:pPrChange w:id="1797" w:author="Saseendran, Arun" w:date="2017-05-15T17:13:00Z">
                <w:pPr/>
              </w:pPrChange>
            </w:pPr>
            <w:ins w:id="1798" w:author="Saseendran, Arun" w:date="2017-05-15T17:13:00Z">
              <w:r w:rsidRPr="001071A0">
                <w:rPr>
                  <w:rFonts w:ascii="Calibri" w:eastAsia="Times New Roman" w:hAnsi="Calibri" w:cs="Times New Roman"/>
                  <w:color w:val="000000"/>
                  <w:sz w:val="18"/>
                  <w:szCs w:val="18"/>
                  <w:lang w:val="en-US"/>
                  <w:rPrChange w:id="179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00" w:author="Saseendran, Arun" w:date="2017-05-15T17:13:00Z"/>
                <w:rFonts w:ascii="Calibri" w:eastAsia="Times New Roman" w:hAnsi="Calibri" w:cs="Times New Roman"/>
                <w:color w:val="000000"/>
                <w:sz w:val="18"/>
                <w:szCs w:val="18"/>
                <w:lang w:val="en-US"/>
                <w:rPrChange w:id="1801" w:author="Saseendran, Arun" w:date="2017-05-15T17:13:00Z">
                  <w:rPr>
                    <w:ins w:id="1802" w:author="Saseendran, Arun" w:date="2017-05-15T17:13:00Z"/>
                  </w:rPr>
                </w:rPrChange>
              </w:rPr>
              <w:pPrChange w:id="1803" w:author="Saseendran, Arun" w:date="2017-05-15T17:13:00Z">
                <w:pPr/>
              </w:pPrChange>
            </w:pPr>
            <w:ins w:id="1804" w:author="Saseendran, Arun" w:date="2017-05-15T17:13:00Z">
              <w:r w:rsidRPr="001071A0">
                <w:rPr>
                  <w:rFonts w:ascii="Calibri" w:eastAsia="Times New Roman" w:hAnsi="Calibri" w:cs="Times New Roman"/>
                  <w:color w:val="000000"/>
                  <w:sz w:val="18"/>
                  <w:szCs w:val="18"/>
                  <w:lang w:val="en-US"/>
                  <w:rPrChange w:id="180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06" w:author="Saseendran, Arun" w:date="2017-05-15T17:13:00Z"/>
                <w:rFonts w:ascii="Calibri" w:eastAsia="Times New Roman" w:hAnsi="Calibri" w:cs="Times New Roman"/>
                <w:color w:val="000000"/>
                <w:sz w:val="18"/>
                <w:szCs w:val="18"/>
                <w:lang w:val="en-US"/>
                <w:rPrChange w:id="1807" w:author="Saseendran, Arun" w:date="2017-05-15T17:13:00Z">
                  <w:rPr>
                    <w:ins w:id="1808" w:author="Saseendran, Arun" w:date="2017-05-15T17:13:00Z"/>
                  </w:rPr>
                </w:rPrChange>
              </w:rPr>
              <w:pPrChange w:id="1809" w:author="Saseendran, Arun" w:date="2017-05-15T17:13:00Z">
                <w:pPr/>
              </w:pPrChange>
            </w:pPr>
            <w:ins w:id="1810" w:author="Saseendran, Arun" w:date="2017-05-15T17:13:00Z">
              <w:r w:rsidRPr="001071A0">
                <w:rPr>
                  <w:rFonts w:ascii="Calibri" w:eastAsia="Times New Roman" w:hAnsi="Calibri" w:cs="Times New Roman"/>
                  <w:color w:val="000000"/>
                  <w:sz w:val="18"/>
                  <w:szCs w:val="18"/>
                  <w:lang w:val="en-US"/>
                  <w:rPrChange w:id="181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12" w:author="Saseendran, Arun" w:date="2017-05-15T17:13:00Z"/>
                <w:rFonts w:ascii="Calibri" w:eastAsia="Times New Roman" w:hAnsi="Calibri" w:cs="Times New Roman"/>
                <w:color w:val="000000"/>
                <w:sz w:val="18"/>
                <w:szCs w:val="18"/>
                <w:lang w:val="en-US"/>
                <w:rPrChange w:id="1813" w:author="Saseendran, Arun" w:date="2017-05-15T17:13:00Z">
                  <w:rPr>
                    <w:ins w:id="1814" w:author="Saseendran, Arun" w:date="2017-05-15T17:13:00Z"/>
                  </w:rPr>
                </w:rPrChange>
              </w:rPr>
              <w:pPrChange w:id="1815" w:author="Saseendran, Arun" w:date="2017-05-15T17:13:00Z">
                <w:pPr/>
              </w:pPrChange>
            </w:pPr>
            <w:ins w:id="1816" w:author="Saseendran, Arun" w:date="2017-05-15T17:13:00Z">
              <w:r w:rsidRPr="001071A0">
                <w:rPr>
                  <w:rFonts w:ascii="Calibri" w:eastAsia="Times New Roman" w:hAnsi="Calibri" w:cs="Times New Roman"/>
                  <w:color w:val="000000"/>
                  <w:sz w:val="18"/>
                  <w:szCs w:val="18"/>
                  <w:lang w:val="en-US"/>
                  <w:rPrChange w:id="181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818" w:author="Saseendran, Arun" w:date="2017-05-15T17:13:00Z"/>
                <w:rFonts w:ascii="Calibri" w:eastAsia="Times New Roman" w:hAnsi="Calibri" w:cs="Times New Roman"/>
                <w:color w:val="000000"/>
                <w:sz w:val="18"/>
                <w:szCs w:val="18"/>
                <w:lang w:val="en-US"/>
                <w:rPrChange w:id="1819" w:author="Saseendran, Arun" w:date="2017-05-15T17:13:00Z">
                  <w:rPr>
                    <w:ins w:id="1820" w:author="Saseendran, Arun" w:date="2017-05-15T17:13:00Z"/>
                  </w:rPr>
                </w:rPrChange>
              </w:rPr>
              <w:pPrChange w:id="1821" w:author="Saseendran, Arun" w:date="2017-05-15T17:13:00Z">
                <w:pPr/>
              </w:pPrChange>
            </w:pPr>
            <w:ins w:id="1822" w:author="Saseendran, Arun" w:date="2017-05-15T17:13:00Z">
              <w:r w:rsidRPr="001071A0">
                <w:rPr>
                  <w:rFonts w:ascii="Calibri" w:eastAsia="Times New Roman" w:hAnsi="Calibri" w:cs="Times New Roman"/>
                  <w:color w:val="000000"/>
                  <w:sz w:val="18"/>
                  <w:szCs w:val="18"/>
                  <w:lang w:val="en-US"/>
                  <w:rPrChange w:id="182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24" w:author="Saseendran, Arun" w:date="2017-05-15T17:13:00Z"/>
                <w:rFonts w:ascii="Calibri" w:eastAsia="Times New Roman" w:hAnsi="Calibri" w:cs="Times New Roman"/>
                <w:color w:val="000000"/>
                <w:sz w:val="18"/>
                <w:szCs w:val="18"/>
                <w:lang w:val="en-US"/>
                <w:rPrChange w:id="1825" w:author="Saseendran, Arun" w:date="2017-05-15T17:13:00Z">
                  <w:rPr>
                    <w:ins w:id="1826" w:author="Saseendran, Arun" w:date="2017-05-15T17:13:00Z"/>
                  </w:rPr>
                </w:rPrChange>
              </w:rPr>
              <w:pPrChange w:id="1827" w:author="Saseendran, Arun" w:date="2017-05-15T17:13:00Z">
                <w:pPr/>
              </w:pPrChange>
            </w:pPr>
            <w:ins w:id="1828" w:author="Saseendran, Arun" w:date="2017-05-15T17:13:00Z">
              <w:r w:rsidRPr="001071A0">
                <w:rPr>
                  <w:rFonts w:ascii="Calibri" w:eastAsia="Times New Roman" w:hAnsi="Calibri" w:cs="Times New Roman"/>
                  <w:color w:val="000000"/>
                  <w:sz w:val="18"/>
                  <w:szCs w:val="18"/>
                  <w:lang w:val="en-US"/>
                  <w:rPrChange w:id="182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30" w:author="Saseendran, Arun" w:date="2017-05-15T17:13:00Z"/>
                <w:rFonts w:ascii="Calibri" w:eastAsia="Times New Roman" w:hAnsi="Calibri" w:cs="Times New Roman"/>
                <w:color w:val="000000"/>
                <w:sz w:val="18"/>
                <w:szCs w:val="18"/>
                <w:lang w:val="en-US"/>
                <w:rPrChange w:id="1831" w:author="Saseendran, Arun" w:date="2017-05-15T17:13:00Z">
                  <w:rPr>
                    <w:ins w:id="1832" w:author="Saseendran, Arun" w:date="2017-05-15T17:13:00Z"/>
                  </w:rPr>
                </w:rPrChange>
              </w:rPr>
              <w:pPrChange w:id="1833" w:author="Saseendran, Arun" w:date="2017-05-15T17:13:00Z">
                <w:pPr/>
              </w:pPrChange>
            </w:pPr>
            <w:ins w:id="1834" w:author="Saseendran, Arun" w:date="2017-05-15T17:13:00Z">
              <w:r w:rsidRPr="001071A0">
                <w:rPr>
                  <w:rFonts w:ascii="Calibri" w:eastAsia="Times New Roman" w:hAnsi="Calibri" w:cs="Times New Roman"/>
                  <w:color w:val="000000"/>
                  <w:sz w:val="18"/>
                  <w:szCs w:val="18"/>
                  <w:lang w:val="en-US"/>
                  <w:rPrChange w:id="183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36" w:author="Saseendran, Arun" w:date="2017-05-15T17:13:00Z"/>
                <w:rFonts w:ascii="Calibri" w:eastAsia="Times New Roman" w:hAnsi="Calibri" w:cs="Times New Roman"/>
                <w:color w:val="000000"/>
                <w:sz w:val="18"/>
                <w:szCs w:val="18"/>
                <w:lang w:val="en-US"/>
                <w:rPrChange w:id="1837" w:author="Saseendran, Arun" w:date="2017-05-15T17:13:00Z">
                  <w:rPr>
                    <w:ins w:id="1838" w:author="Saseendran, Arun" w:date="2017-05-15T17:13:00Z"/>
                  </w:rPr>
                </w:rPrChange>
              </w:rPr>
              <w:pPrChange w:id="1839" w:author="Saseendran, Arun" w:date="2017-05-15T17:13:00Z">
                <w:pPr/>
              </w:pPrChange>
            </w:pPr>
            <w:ins w:id="1840" w:author="Saseendran, Arun" w:date="2017-05-15T17:13:00Z">
              <w:r w:rsidRPr="001071A0">
                <w:rPr>
                  <w:rFonts w:ascii="Calibri" w:eastAsia="Times New Roman" w:hAnsi="Calibri" w:cs="Times New Roman"/>
                  <w:color w:val="000000"/>
                  <w:sz w:val="18"/>
                  <w:szCs w:val="18"/>
                  <w:lang w:val="en-US"/>
                  <w:rPrChange w:id="184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842" w:author="Saseendran, Arun" w:date="2017-05-15T17:13:00Z"/>
                <w:rFonts w:ascii="Calibri" w:eastAsia="Times New Roman" w:hAnsi="Calibri" w:cs="Times New Roman"/>
                <w:color w:val="000000"/>
                <w:sz w:val="18"/>
                <w:szCs w:val="18"/>
                <w:lang w:val="en-US"/>
                <w:rPrChange w:id="1843" w:author="Saseendran, Arun" w:date="2017-05-15T17:13:00Z">
                  <w:rPr>
                    <w:ins w:id="1844" w:author="Saseendran, Arun" w:date="2017-05-15T17:13:00Z"/>
                  </w:rPr>
                </w:rPrChange>
              </w:rPr>
              <w:pPrChange w:id="1845" w:author="Saseendran, Arun" w:date="2017-05-15T17:13:00Z">
                <w:pPr/>
              </w:pPrChange>
            </w:pPr>
            <w:ins w:id="1846" w:author="Saseendran, Arun" w:date="2017-05-15T17:13:00Z">
              <w:r w:rsidRPr="001071A0">
                <w:rPr>
                  <w:rFonts w:ascii="Calibri" w:eastAsia="Times New Roman" w:hAnsi="Calibri" w:cs="Times New Roman"/>
                  <w:color w:val="000000"/>
                  <w:sz w:val="18"/>
                  <w:szCs w:val="18"/>
                  <w:lang w:val="en-US"/>
                  <w:rPrChange w:id="184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48" w:author="Saseendran, Arun" w:date="2017-05-15T17:13:00Z"/>
                <w:rFonts w:ascii="Calibri" w:eastAsia="Times New Roman" w:hAnsi="Calibri" w:cs="Times New Roman"/>
                <w:color w:val="000000"/>
                <w:sz w:val="18"/>
                <w:szCs w:val="18"/>
                <w:lang w:val="en-US"/>
                <w:rPrChange w:id="1849" w:author="Saseendran, Arun" w:date="2017-05-15T17:13:00Z">
                  <w:rPr>
                    <w:ins w:id="1850" w:author="Saseendran, Arun" w:date="2017-05-15T17:13:00Z"/>
                  </w:rPr>
                </w:rPrChange>
              </w:rPr>
              <w:pPrChange w:id="1851" w:author="Saseendran, Arun" w:date="2017-05-15T17:13:00Z">
                <w:pPr/>
              </w:pPrChange>
            </w:pPr>
            <w:ins w:id="1852" w:author="Saseendran, Arun" w:date="2017-05-15T17:13:00Z">
              <w:r w:rsidRPr="001071A0">
                <w:rPr>
                  <w:rFonts w:ascii="Calibri" w:eastAsia="Times New Roman" w:hAnsi="Calibri" w:cs="Times New Roman"/>
                  <w:color w:val="000000"/>
                  <w:sz w:val="18"/>
                  <w:szCs w:val="18"/>
                  <w:lang w:val="en-US"/>
                  <w:rPrChange w:id="185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54" w:author="Saseendran, Arun" w:date="2017-05-15T17:13:00Z"/>
                <w:rFonts w:ascii="Calibri" w:eastAsia="Times New Roman" w:hAnsi="Calibri" w:cs="Times New Roman"/>
                <w:color w:val="000000"/>
                <w:sz w:val="18"/>
                <w:szCs w:val="18"/>
                <w:lang w:val="en-US"/>
                <w:rPrChange w:id="1855" w:author="Saseendran, Arun" w:date="2017-05-15T17:13:00Z">
                  <w:rPr>
                    <w:ins w:id="1856" w:author="Saseendran, Arun" w:date="2017-05-15T17:13:00Z"/>
                  </w:rPr>
                </w:rPrChange>
              </w:rPr>
              <w:pPrChange w:id="1857" w:author="Saseendran, Arun" w:date="2017-05-15T17:13:00Z">
                <w:pPr/>
              </w:pPrChange>
            </w:pPr>
            <w:ins w:id="1858" w:author="Saseendran, Arun" w:date="2017-05-15T17:13:00Z">
              <w:r w:rsidRPr="001071A0">
                <w:rPr>
                  <w:rFonts w:ascii="Calibri" w:eastAsia="Times New Roman" w:hAnsi="Calibri" w:cs="Times New Roman"/>
                  <w:color w:val="000000"/>
                  <w:sz w:val="18"/>
                  <w:szCs w:val="18"/>
                  <w:lang w:val="en-US"/>
                  <w:rPrChange w:id="185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60" w:author="Saseendran, Arun" w:date="2017-05-15T17:13:00Z"/>
                <w:rFonts w:ascii="Calibri" w:eastAsia="Times New Roman" w:hAnsi="Calibri" w:cs="Times New Roman"/>
                <w:color w:val="000000"/>
                <w:sz w:val="18"/>
                <w:szCs w:val="18"/>
                <w:lang w:val="en-US"/>
                <w:rPrChange w:id="1861" w:author="Saseendran, Arun" w:date="2017-05-15T17:13:00Z">
                  <w:rPr>
                    <w:ins w:id="1862" w:author="Saseendran, Arun" w:date="2017-05-15T17:13:00Z"/>
                  </w:rPr>
                </w:rPrChange>
              </w:rPr>
              <w:pPrChange w:id="1863" w:author="Saseendran, Arun" w:date="2017-05-15T17:13:00Z">
                <w:pPr/>
              </w:pPrChange>
            </w:pPr>
            <w:ins w:id="1864" w:author="Saseendran, Arun" w:date="2017-05-15T17:13:00Z">
              <w:r w:rsidRPr="001071A0">
                <w:rPr>
                  <w:rFonts w:ascii="Calibri" w:eastAsia="Times New Roman" w:hAnsi="Calibri" w:cs="Times New Roman"/>
                  <w:color w:val="000000"/>
                  <w:sz w:val="18"/>
                  <w:szCs w:val="18"/>
                  <w:lang w:val="en-US"/>
                  <w:rPrChange w:id="1865"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866" w:author="Saseendran, Arun" w:date="2017-05-15T17:13:00Z"/>
                <w:rFonts w:ascii="Calibri" w:eastAsia="Times New Roman" w:hAnsi="Calibri" w:cs="Times New Roman"/>
                <w:color w:val="000000"/>
                <w:sz w:val="18"/>
                <w:szCs w:val="18"/>
                <w:lang w:val="en-US"/>
                <w:rPrChange w:id="1867" w:author="Saseendran, Arun" w:date="2017-05-15T17:13:00Z">
                  <w:rPr>
                    <w:ins w:id="1868" w:author="Saseendran, Arun" w:date="2017-05-15T17:13:00Z"/>
                  </w:rPr>
                </w:rPrChange>
              </w:rPr>
              <w:pPrChange w:id="1869" w:author="Saseendran, Arun" w:date="2017-05-15T17:13:00Z">
                <w:pPr/>
              </w:pPrChange>
            </w:pPr>
            <w:ins w:id="1870" w:author="Saseendran, Arun" w:date="2017-05-15T17:13:00Z">
              <w:r w:rsidRPr="001071A0">
                <w:rPr>
                  <w:rFonts w:ascii="Calibri" w:eastAsia="Times New Roman" w:hAnsi="Calibri" w:cs="Times New Roman"/>
                  <w:color w:val="000000"/>
                  <w:sz w:val="18"/>
                  <w:szCs w:val="18"/>
                  <w:lang w:val="en-US"/>
                  <w:rPrChange w:id="1871" w:author="Saseendran, Arun" w:date="2017-05-15T17:13:00Z">
                    <w:rPr/>
                  </w:rPrChange>
                </w:rPr>
                <w:t> </w:t>
              </w:r>
            </w:ins>
          </w:p>
        </w:tc>
      </w:tr>
      <w:tr w:rsidR="001071A0" w:rsidRPr="001071A0" w:rsidTr="001071A0">
        <w:trPr>
          <w:trHeight w:val="480"/>
          <w:ins w:id="1872"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1873" w:author="Saseendran, Arun" w:date="2017-05-15T17:13:00Z"/>
                <w:rFonts w:ascii="Calibri" w:eastAsia="Times New Roman" w:hAnsi="Calibri" w:cs="Times New Roman"/>
                <w:color w:val="000000"/>
                <w:sz w:val="18"/>
                <w:szCs w:val="18"/>
                <w:lang w:val="en-US"/>
                <w:rPrChange w:id="1874" w:author="Saseendran, Arun" w:date="2017-05-15T17:13:00Z">
                  <w:rPr>
                    <w:ins w:id="1875" w:author="Saseendran, Arun" w:date="2017-05-15T17:13:00Z"/>
                  </w:rPr>
                </w:rPrChange>
              </w:rPr>
              <w:pPrChange w:id="1876" w:author="Saseendran, Arun" w:date="2017-05-15T17:13:00Z">
                <w:pPr>
                  <w:jc w:val="right"/>
                </w:pPr>
              </w:pPrChange>
            </w:pPr>
            <w:ins w:id="1877" w:author="Saseendran, Arun" w:date="2017-05-15T17:13:00Z">
              <w:r w:rsidRPr="001071A0">
                <w:rPr>
                  <w:rFonts w:ascii="Calibri" w:eastAsia="Times New Roman" w:hAnsi="Calibri" w:cs="Times New Roman"/>
                  <w:color w:val="000000"/>
                  <w:sz w:val="18"/>
                  <w:szCs w:val="18"/>
                  <w:lang w:val="en-US"/>
                  <w:rPrChange w:id="1878" w:author="Saseendran, Arun" w:date="2017-05-15T17:13:00Z">
                    <w:rPr/>
                  </w:rPrChange>
                </w:rPr>
                <w:t>10</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1879" w:author="Saseendran, Arun" w:date="2017-05-15T17:13:00Z"/>
                <w:rFonts w:ascii="Calibri" w:eastAsia="Times New Roman" w:hAnsi="Calibri" w:cs="Times New Roman"/>
                <w:color w:val="000000"/>
                <w:sz w:val="18"/>
                <w:szCs w:val="18"/>
                <w:lang w:val="en-US"/>
                <w:rPrChange w:id="1880" w:author="Saseendran, Arun" w:date="2017-05-15T17:13:00Z">
                  <w:rPr>
                    <w:ins w:id="1881" w:author="Saseendran, Arun" w:date="2017-05-15T17:13:00Z"/>
                  </w:rPr>
                </w:rPrChange>
              </w:rPr>
              <w:pPrChange w:id="1882" w:author="Saseendran, Arun" w:date="2017-05-15T17:13:00Z">
                <w:pPr/>
              </w:pPrChange>
            </w:pPr>
            <w:ins w:id="1883" w:author="Saseendran, Arun" w:date="2017-05-15T17:13:00Z">
              <w:r w:rsidRPr="001071A0">
                <w:rPr>
                  <w:rFonts w:ascii="Calibri" w:eastAsia="Times New Roman" w:hAnsi="Calibri" w:cs="Times New Roman"/>
                  <w:color w:val="000000"/>
                  <w:sz w:val="18"/>
                  <w:szCs w:val="18"/>
                  <w:lang w:val="en-US"/>
                  <w:rPrChange w:id="1884" w:author="Saseendran, Arun" w:date="2017-05-15T17:13:00Z">
                    <w:rPr/>
                  </w:rPrChange>
                </w:rPr>
                <w:t>Thunderbird Client Design-Low Level(Sequence Diagrams and Use Cases)</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885" w:author="Saseendran, Arun" w:date="2017-05-15T17:13:00Z"/>
                <w:rFonts w:ascii="Calibri" w:eastAsia="Times New Roman" w:hAnsi="Calibri" w:cs="Times New Roman"/>
                <w:color w:val="000000"/>
                <w:sz w:val="18"/>
                <w:szCs w:val="18"/>
                <w:lang w:val="en-US"/>
                <w:rPrChange w:id="1886" w:author="Saseendran, Arun" w:date="2017-05-15T17:13:00Z">
                  <w:rPr>
                    <w:ins w:id="1887" w:author="Saseendran, Arun" w:date="2017-05-15T17:13:00Z"/>
                  </w:rPr>
                </w:rPrChange>
              </w:rPr>
              <w:pPrChange w:id="1888" w:author="Saseendran, Arun" w:date="2017-05-15T17:13:00Z">
                <w:pPr/>
              </w:pPrChange>
            </w:pPr>
            <w:ins w:id="1889" w:author="Saseendran, Arun" w:date="2017-05-15T17:13:00Z">
              <w:r w:rsidRPr="001071A0">
                <w:rPr>
                  <w:rFonts w:ascii="Calibri" w:eastAsia="Times New Roman" w:hAnsi="Calibri" w:cs="Times New Roman"/>
                  <w:color w:val="000000"/>
                  <w:sz w:val="18"/>
                  <w:szCs w:val="18"/>
                  <w:lang w:val="en-US"/>
                  <w:rPrChange w:id="1890" w:author="Saseendran, Arun" w:date="2017-05-15T17:13:00Z">
                    <w:rPr/>
                  </w:rPrChange>
                </w:rPr>
                <w:t>TL, M1, M2</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91" w:author="Saseendran, Arun" w:date="2017-05-15T17:13:00Z"/>
                <w:rFonts w:ascii="Calibri" w:eastAsia="Times New Roman" w:hAnsi="Calibri" w:cs="Times New Roman"/>
                <w:color w:val="000000"/>
                <w:sz w:val="18"/>
                <w:szCs w:val="18"/>
                <w:lang w:val="en-US"/>
                <w:rPrChange w:id="1892" w:author="Saseendran, Arun" w:date="2017-05-15T17:13:00Z">
                  <w:rPr>
                    <w:ins w:id="1893" w:author="Saseendran, Arun" w:date="2017-05-15T17:13:00Z"/>
                  </w:rPr>
                </w:rPrChange>
              </w:rPr>
              <w:pPrChange w:id="1894" w:author="Saseendran, Arun" w:date="2017-05-15T17:13:00Z">
                <w:pPr/>
              </w:pPrChange>
            </w:pPr>
            <w:ins w:id="1895" w:author="Saseendran, Arun" w:date="2017-05-15T17:13:00Z">
              <w:r w:rsidRPr="001071A0">
                <w:rPr>
                  <w:rFonts w:ascii="Calibri" w:eastAsia="Times New Roman" w:hAnsi="Calibri" w:cs="Times New Roman"/>
                  <w:color w:val="000000"/>
                  <w:sz w:val="18"/>
                  <w:szCs w:val="18"/>
                  <w:lang w:val="en-US"/>
                  <w:rPrChange w:id="1896"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897" w:author="Saseendran, Arun" w:date="2017-05-15T17:13:00Z"/>
                <w:rFonts w:ascii="Calibri" w:eastAsia="Times New Roman" w:hAnsi="Calibri" w:cs="Times New Roman"/>
                <w:color w:val="000000"/>
                <w:sz w:val="18"/>
                <w:szCs w:val="18"/>
                <w:lang w:val="en-US"/>
                <w:rPrChange w:id="1898" w:author="Saseendran, Arun" w:date="2017-05-15T17:13:00Z">
                  <w:rPr>
                    <w:ins w:id="1899" w:author="Saseendran, Arun" w:date="2017-05-15T17:13:00Z"/>
                  </w:rPr>
                </w:rPrChange>
              </w:rPr>
              <w:pPrChange w:id="1900" w:author="Saseendran, Arun" w:date="2017-05-15T17:13:00Z">
                <w:pPr/>
              </w:pPrChange>
            </w:pPr>
            <w:ins w:id="1901" w:author="Saseendran, Arun" w:date="2017-05-15T17:13:00Z">
              <w:r w:rsidRPr="001071A0">
                <w:rPr>
                  <w:rFonts w:ascii="Calibri" w:eastAsia="Times New Roman" w:hAnsi="Calibri" w:cs="Times New Roman"/>
                  <w:color w:val="000000"/>
                  <w:sz w:val="18"/>
                  <w:szCs w:val="18"/>
                  <w:lang w:val="en-US"/>
                  <w:rPrChange w:id="1902"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03" w:author="Saseendran, Arun" w:date="2017-05-15T17:13:00Z"/>
                <w:rFonts w:ascii="Calibri" w:eastAsia="Times New Roman" w:hAnsi="Calibri" w:cs="Times New Roman"/>
                <w:color w:val="000000"/>
                <w:sz w:val="18"/>
                <w:szCs w:val="18"/>
                <w:lang w:val="en-US"/>
                <w:rPrChange w:id="1904" w:author="Saseendran, Arun" w:date="2017-05-15T17:13:00Z">
                  <w:rPr>
                    <w:ins w:id="1905" w:author="Saseendran, Arun" w:date="2017-05-15T17:13:00Z"/>
                  </w:rPr>
                </w:rPrChange>
              </w:rPr>
              <w:pPrChange w:id="1906" w:author="Saseendran, Arun" w:date="2017-05-15T17:13:00Z">
                <w:pPr/>
              </w:pPrChange>
            </w:pPr>
            <w:ins w:id="1907" w:author="Saseendran, Arun" w:date="2017-05-15T17:13:00Z">
              <w:r w:rsidRPr="001071A0">
                <w:rPr>
                  <w:rFonts w:ascii="Calibri" w:eastAsia="Times New Roman" w:hAnsi="Calibri" w:cs="Times New Roman"/>
                  <w:color w:val="000000"/>
                  <w:sz w:val="18"/>
                  <w:szCs w:val="18"/>
                  <w:lang w:val="en-US"/>
                  <w:rPrChange w:id="1908"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909" w:author="Saseendran, Arun" w:date="2017-05-15T17:13:00Z"/>
                <w:rFonts w:ascii="Calibri" w:eastAsia="Times New Roman" w:hAnsi="Calibri" w:cs="Times New Roman"/>
                <w:color w:val="000000"/>
                <w:sz w:val="18"/>
                <w:szCs w:val="18"/>
                <w:lang w:val="en-US"/>
                <w:rPrChange w:id="1910" w:author="Saseendran, Arun" w:date="2017-05-15T17:13:00Z">
                  <w:rPr>
                    <w:ins w:id="1911" w:author="Saseendran, Arun" w:date="2017-05-15T17:13:00Z"/>
                  </w:rPr>
                </w:rPrChange>
              </w:rPr>
              <w:pPrChange w:id="1912" w:author="Saseendran, Arun" w:date="2017-05-15T17:13:00Z">
                <w:pPr/>
              </w:pPrChange>
            </w:pPr>
            <w:ins w:id="1913" w:author="Saseendran, Arun" w:date="2017-05-15T17:13:00Z">
              <w:r w:rsidRPr="001071A0">
                <w:rPr>
                  <w:rFonts w:ascii="Calibri" w:eastAsia="Times New Roman" w:hAnsi="Calibri" w:cs="Times New Roman"/>
                  <w:color w:val="000000"/>
                  <w:sz w:val="18"/>
                  <w:szCs w:val="18"/>
                  <w:lang w:val="en-US"/>
                  <w:rPrChange w:id="1914"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15" w:author="Saseendran, Arun" w:date="2017-05-15T17:13:00Z"/>
                <w:rFonts w:ascii="Calibri" w:eastAsia="Times New Roman" w:hAnsi="Calibri" w:cs="Times New Roman"/>
                <w:color w:val="000000"/>
                <w:sz w:val="18"/>
                <w:szCs w:val="18"/>
                <w:lang w:val="en-US"/>
                <w:rPrChange w:id="1916" w:author="Saseendran, Arun" w:date="2017-05-15T17:13:00Z">
                  <w:rPr>
                    <w:ins w:id="1917" w:author="Saseendran, Arun" w:date="2017-05-15T17:13:00Z"/>
                  </w:rPr>
                </w:rPrChange>
              </w:rPr>
              <w:pPrChange w:id="1918" w:author="Saseendran, Arun" w:date="2017-05-15T17:13:00Z">
                <w:pPr/>
              </w:pPrChange>
            </w:pPr>
            <w:ins w:id="1919" w:author="Saseendran, Arun" w:date="2017-05-15T17:13:00Z">
              <w:r w:rsidRPr="001071A0">
                <w:rPr>
                  <w:rFonts w:ascii="Calibri" w:eastAsia="Times New Roman" w:hAnsi="Calibri" w:cs="Times New Roman"/>
                  <w:color w:val="000000"/>
                  <w:sz w:val="18"/>
                  <w:szCs w:val="18"/>
                  <w:lang w:val="en-US"/>
                  <w:rPrChange w:id="1920"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21" w:author="Saseendran, Arun" w:date="2017-05-15T17:13:00Z"/>
                <w:rFonts w:ascii="Calibri" w:eastAsia="Times New Roman" w:hAnsi="Calibri" w:cs="Times New Roman"/>
                <w:color w:val="000000"/>
                <w:sz w:val="18"/>
                <w:szCs w:val="18"/>
                <w:lang w:val="en-US"/>
                <w:rPrChange w:id="1922" w:author="Saseendran, Arun" w:date="2017-05-15T17:13:00Z">
                  <w:rPr>
                    <w:ins w:id="1923" w:author="Saseendran, Arun" w:date="2017-05-15T17:13:00Z"/>
                  </w:rPr>
                </w:rPrChange>
              </w:rPr>
              <w:pPrChange w:id="1924" w:author="Saseendran, Arun" w:date="2017-05-15T17:13:00Z">
                <w:pPr/>
              </w:pPrChange>
            </w:pPr>
            <w:ins w:id="1925" w:author="Saseendran, Arun" w:date="2017-05-15T17:13:00Z">
              <w:r w:rsidRPr="001071A0">
                <w:rPr>
                  <w:rFonts w:ascii="Calibri" w:eastAsia="Times New Roman" w:hAnsi="Calibri" w:cs="Times New Roman"/>
                  <w:color w:val="000000"/>
                  <w:sz w:val="18"/>
                  <w:szCs w:val="18"/>
                  <w:lang w:val="en-US"/>
                  <w:rPrChange w:id="1926"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27" w:author="Saseendran, Arun" w:date="2017-05-15T17:13:00Z"/>
                <w:rFonts w:ascii="Calibri" w:eastAsia="Times New Roman" w:hAnsi="Calibri" w:cs="Times New Roman"/>
                <w:color w:val="000000"/>
                <w:sz w:val="18"/>
                <w:szCs w:val="18"/>
                <w:lang w:val="en-US"/>
                <w:rPrChange w:id="1928" w:author="Saseendran, Arun" w:date="2017-05-15T17:13:00Z">
                  <w:rPr>
                    <w:ins w:id="1929" w:author="Saseendran, Arun" w:date="2017-05-15T17:13:00Z"/>
                  </w:rPr>
                </w:rPrChange>
              </w:rPr>
              <w:pPrChange w:id="1930" w:author="Saseendran, Arun" w:date="2017-05-15T17:13:00Z">
                <w:pPr/>
              </w:pPrChange>
            </w:pPr>
            <w:ins w:id="1931" w:author="Saseendran, Arun" w:date="2017-05-15T17:13:00Z">
              <w:r w:rsidRPr="001071A0">
                <w:rPr>
                  <w:rFonts w:ascii="Calibri" w:eastAsia="Times New Roman" w:hAnsi="Calibri" w:cs="Times New Roman"/>
                  <w:color w:val="000000"/>
                  <w:sz w:val="18"/>
                  <w:szCs w:val="18"/>
                  <w:lang w:val="en-US"/>
                  <w:rPrChange w:id="1932"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933" w:author="Saseendran, Arun" w:date="2017-05-15T17:13:00Z"/>
                <w:rFonts w:ascii="Calibri" w:eastAsia="Times New Roman" w:hAnsi="Calibri" w:cs="Times New Roman"/>
                <w:color w:val="000000"/>
                <w:sz w:val="18"/>
                <w:szCs w:val="18"/>
                <w:lang w:val="en-US"/>
                <w:rPrChange w:id="1934" w:author="Saseendran, Arun" w:date="2017-05-15T17:13:00Z">
                  <w:rPr>
                    <w:ins w:id="1935" w:author="Saseendran, Arun" w:date="2017-05-15T17:13:00Z"/>
                  </w:rPr>
                </w:rPrChange>
              </w:rPr>
              <w:pPrChange w:id="1936" w:author="Saseendran, Arun" w:date="2017-05-15T17:13:00Z">
                <w:pPr/>
              </w:pPrChange>
            </w:pPr>
            <w:ins w:id="1937" w:author="Saseendran, Arun" w:date="2017-05-15T17:13:00Z">
              <w:r w:rsidRPr="001071A0">
                <w:rPr>
                  <w:rFonts w:ascii="Calibri" w:eastAsia="Times New Roman" w:hAnsi="Calibri" w:cs="Times New Roman"/>
                  <w:color w:val="000000"/>
                  <w:sz w:val="18"/>
                  <w:szCs w:val="18"/>
                  <w:lang w:val="en-US"/>
                  <w:rPrChange w:id="1938"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39" w:author="Saseendran, Arun" w:date="2017-05-15T17:13:00Z"/>
                <w:rFonts w:ascii="Calibri" w:eastAsia="Times New Roman" w:hAnsi="Calibri" w:cs="Times New Roman"/>
                <w:color w:val="000000"/>
                <w:sz w:val="18"/>
                <w:szCs w:val="18"/>
                <w:lang w:val="en-US"/>
                <w:rPrChange w:id="1940" w:author="Saseendran, Arun" w:date="2017-05-15T17:13:00Z">
                  <w:rPr>
                    <w:ins w:id="1941" w:author="Saseendran, Arun" w:date="2017-05-15T17:13:00Z"/>
                  </w:rPr>
                </w:rPrChange>
              </w:rPr>
              <w:pPrChange w:id="1942" w:author="Saseendran, Arun" w:date="2017-05-15T17:13:00Z">
                <w:pPr/>
              </w:pPrChange>
            </w:pPr>
            <w:ins w:id="1943" w:author="Saseendran, Arun" w:date="2017-05-15T17:13:00Z">
              <w:r w:rsidRPr="001071A0">
                <w:rPr>
                  <w:rFonts w:ascii="Calibri" w:eastAsia="Times New Roman" w:hAnsi="Calibri" w:cs="Times New Roman"/>
                  <w:color w:val="000000"/>
                  <w:sz w:val="18"/>
                  <w:szCs w:val="18"/>
                  <w:lang w:val="en-US"/>
                  <w:rPrChange w:id="194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45" w:author="Saseendran, Arun" w:date="2017-05-15T17:13:00Z"/>
                <w:rFonts w:ascii="Calibri" w:eastAsia="Times New Roman" w:hAnsi="Calibri" w:cs="Times New Roman"/>
                <w:color w:val="000000"/>
                <w:sz w:val="18"/>
                <w:szCs w:val="18"/>
                <w:lang w:val="en-US"/>
                <w:rPrChange w:id="1946" w:author="Saseendran, Arun" w:date="2017-05-15T17:13:00Z">
                  <w:rPr>
                    <w:ins w:id="1947" w:author="Saseendran, Arun" w:date="2017-05-15T17:13:00Z"/>
                  </w:rPr>
                </w:rPrChange>
              </w:rPr>
              <w:pPrChange w:id="1948" w:author="Saseendran, Arun" w:date="2017-05-15T17:13:00Z">
                <w:pPr/>
              </w:pPrChange>
            </w:pPr>
            <w:ins w:id="1949" w:author="Saseendran, Arun" w:date="2017-05-15T17:13:00Z">
              <w:r w:rsidRPr="001071A0">
                <w:rPr>
                  <w:rFonts w:ascii="Calibri" w:eastAsia="Times New Roman" w:hAnsi="Calibri" w:cs="Times New Roman"/>
                  <w:color w:val="000000"/>
                  <w:sz w:val="18"/>
                  <w:szCs w:val="18"/>
                  <w:lang w:val="en-US"/>
                  <w:rPrChange w:id="1950"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F4B084"/>
            <w:noWrap/>
            <w:vAlign w:val="bottom"/>
            <w:hideMark/>
          </w:tcPr>
          <w:p w:rsidR="001071A0" w:rsidRPr="001071A0" w:rsidRDefault="001071A0" w:rsidP="001071A0">
            <w:pPr>
              <w:spacing w:after="0" w:line="240" w:lineRule="auto"/>
              <w:rPr>
                <w:ins w:id="1951" w:author="Saseendran, Arun" w:date="2017-05-15T17:13:00Z"/>
                <w:rFonts w:ascii="Calibri" w:eastAsia="Times New Roman" w:hAnsi="Calibri" w:cs="Times New Roman"/>
                <w:color w:val="000000"/>
                <w:sz w:val="18"/>
                <w:szCs w:val="18"/>
                <w:lang w:val="en-US"/>
                <w:rPrChange w:id="1952" w:author="Saseendran, Arun" w:date="2017-05-15T17:13:00Z">
                  <w:rPr>
                    <w:ins w:id="1953" w:author="Saseendran, Arun" w:date="2017-05-15T17:13:00Z"/>
                  </w:rPr>
                </w:rPrChange>
              </w:rPr>
              <w:pPrChange w:id="1954" w:author="Saseendran, Arun" w:date="2017-05-15T17:13:00Z">
                <w:pPr/>
              </w:pPrChange>
            </w:pPr>
            <w:ins w:id="1955" w:author="Saseendran, Arun" w:date="2017-05-15T17:13:00Z">
              <w:r w:rsidRPr="001071A0">
                <w:rPr>
                  <w:rFonts w:ascii="Calibri" w:eastAsia="Times New Roman" w:hAnsi="Calibri" w:cs="Times New Roman"/>
                  <w:color w:val="000000"/>
                  <w:sz w:val="18"/>
                  <w:szCs w:val="18"/>
                  <w:lang w:val="en-US"/>
                  <w:rPrChange w:id="1956" w:author="Saseendran, Arun" w:date="2017-05-15T17:13:00Z">
                    <w:rPr/>
                  </w:rPrChange>
                </w:rPr>
                <w:t> </w:t>
              </w:r>
            </w:ins>
          </w:p>
        </w:tc>
        <w:tc>
          <w:tcPr>
            <w:tcW w:w="381" w:type="dxa"/>
            <w:tcBorders>
              <w:top w:val="nil"/>
              <w:left w:val="nil"/>
              <w:bottom w:val="single" w:sz="4" w:space="0" w:color="auto"/>
              <w:right w:val="single" w:sz="8" w:space="0" w:color="auto"/>
            </w:tcBorders>
            <w:shd w:val="clear" w:color="000000" w:fill="F4B084"/>
            <w:noWrap/>
            <w:vAlign w:val="bottom"/>
            <w:hideMark/>
          </w:tcPr>
          <w:p w:rsidR="001071A0" w:rsidRPr="001071A0" w:rsidRDefault="001071A0" w:rsidP="001071A0">
            <w:pPr>
              <w:spacing w:after="0" w:line="240" w:lineRule="auto"/>
              <w:rPr>
                <w:ins w:id="1957" w:author="Saseendran, Arun" w:date="2017-05-15T17:13:00Z"/>
                <w:rFonts w:ascii="Calibri" w:eastAsia="Times New Roman" w:hAnsi="Calibri" w:cs="Times New Roman"/>
                <w:color w:val="000000"/>
                <w:sz w:val="18"/>
                <w:szCs w:val="18"/>
                <w:lang w:val="en-US"/>
                <w:rPrChange w:id="1958" w:author="Saseendran, Arun" w:date="2017-05-15T17:13:00Z">
                  <w:rPr>
                    <w:ins w:id="1959" w:author="Saseendran, Arun" w:date="2017-05-15T17:13:00Z"/>
                  </w:rPr>
                </w:rPrChange>
              </w:rPr>
              <w:pPrChange w:id="1960" w:author="Saseendran, Arun" w:date="2017-05-15T17:13:00Z">
                <w:pPr/>
              </w:pPrChange>
            </w:pPr>
            <w:ins w:id="1961" w:author="Saseendran, Arun" w:date="2017-05-15T17:13:00Z">
              <w:r w:rsidRPr="001071A0">
                <w:rPr>
                  <w:rFonts w:ascii="Calibri" w:eastAsia="Times New Roman" w:hAnsi="Calibri" w:cs="Times New Roman"/>
                  <w:color w:val="000000"/>
                  <w:sz w:val="18"/>
                  <w:szCs w:val="18"/>
                  <w:lang w:val="en-US"/>
                  <w:rPrChange w:id="196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63" w:author="Saseendran, Arun" w:date="2017-05-15T17:13:00Z"/>
                <w:rFonts w:ascii="Calibri" w:eastAsia="Times New Roman" w:hAnsi="Calibri" w:cs="Times New Roman"/>
                <w:color w:val="000000"/>
                <w:sz w:val="18"/>
                <w:szCs w:val="18"/>
                <w:lang w:val="en-US"/>
                <w:rPrChange w:id="1964" w:author="Saseendran, Arun" w:date="2017-05-15T17:13:00Z">
                  <w:rPr>
                    <w:ins w:id="1965" w:author="Saseendran, Arun" w:date="2017-05-15T17:13:00Z"/>
                  </w:rPr>
                </w:rPrChange>
              </w:rPr>
              <w:pPrChange w:id="1966" w:author="Saseendran, Arun" w:date="2017-05-15T17:13:00Z">
                <w:pPr/>
              </w:pPrChange>
            </w:pPr>
            <w:ins w:id="1967" w:author="Saseendran, Arun" w:date="2017-05-15T17:13:00Z">
              <w:r w:rsidRPr="001071A0">
                <w:rPr>
                  <w:rFonts w:ascii="Calibri" w:eastAsia="Times New Roman" w:hAnsi="Calibri" w:cs="Times New Roman"/>
                  <w:color w:val="000000"/>
                  <w:sz w:val="18"/>
                  <w:szCs w:val="18"/>
                  <w:lang w:val="en-US"/>
                  <w:rPrChange w:id="196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69" w:author="Saseendran, Arun" w:date="2017-05-15T17:13:00Z"/>
                <w:rFonts w:ascii="Calibri" w:eastAsia="Times New Roman" w:hAnsi="Calibri" w:cs="Times New Roman"/>
                <w:color w:val="000000"/>
                <w:sz w:val="18"/>
                <w:szCs w:val="18"/>
                <w:lang w:val="en-US"/>
                <w:rPrChange w:id="1970" w:author="Saseendran, Arun" w:date="2017-05-15T17:13:00Z">
                  <w:rPr>
                    <w:ins w:id="1971" w:author="Saseendran, Arun" w:date="2017-05-15T17:13:00Z"/>
                  </w:rPr>
                </w:rPrChange>
              </w:rPr>
              <w:pPrChange w:id="1972" w:author="Saseendran, Arun" w:date="2017-05-15T17:13:00Z">
                <w:pPr/>
              </w:pPrChange>
            </w:pPr>
            <w:ins w:id="1973" w:author="Saseendran, Arun" w:date="2017-05-15T17:13:00Z">
              <w:r w:rsidRPr="001071A0">
                <w:rPr>
                  <w:rFonts w:ascii="Calibri" w:eastAsia="Times New Roman" w:hAnsi="Calibri" w:cs="Times New Roman"/>
                  <w:color w:val="000000"/>
                  <w:sz w:val="18"/>
                  <w:szCs w:val="18"/>
                  <w:lang w:val="en-US"/>
                  <w:rPrChange w:id="197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75" w:author="Saseendran, Arun" w:date="2017-05-15T17:13:00Z"/>
                <w:rFonts w:ascii="Calibri" w:eastAsia="Times New Roman" w:hAnsi="Calibri" w:cs="Times New Roman"/>
                <w:color w:val="000000"/>
                <w:sz w:val="18"/>
                <w:szCs w:val="18"/>
                <w:lang w:val="en-US"/>
                <w:rPrChange w:id="1976" w:author="Saseendran, Arun" w:date="2017-05-15T17:13:00Z">
                  <w:rPr>
                    <w:ins w:id="1977" w:author="Saseendran, Arun" w:date="2017-05-15T17:13:00Z"/>
                  </w:rPr>
                </w:rPrChange>
              </w:rPr>
              <w:pPrChange w:id="1978" w:author="Saseendran, Arun" w:date="2017-05-15T17:13:00Z">
                <w:pPr/>
              </w:pPrChange>
            </w:pPr>
            <w:ins w:id="1979" w:author="Saseendran, Arun" w:date="2017-05-15T17:13:00Z">
              <w:r w:rsidRPr="001071A0">
                <w:rPr>
                  <w:rFonts w:ascii="Calibri" w:eastAsia="Times New Roman" w:hAnsi="Calibri" w:cs="Times New Roman"/>
                  <w:color w:val="000000"/>
                  <w:sz w:val="18"/>
                  <w:szCs w:val="18"/>
                  <w:lang w:val="en-US"/>
                  <w:rPrChange w:id="1980"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1981" w:author="Saseendran, Arun" w:date="2017-05-15T17:13:00Z"/>
                <w:rFonts w:ascii="Calibri" w:eastAsia="Times New Roman" w:hAnsi="Calibri" w:cs="Times New Roman"/>
                <w:color w:val="000000"/>
                <w:sz w:val="18"/>
                <w:szCs w:val="18"/>
                <w:lang w:val="en-US"/>
                <w:rPrChange w:id="1982" w:author="Saseendran, Arun" w:date="2017-05-15T17:13:00Z">
                  <w:rPr>
                    <w:ins w:id="1983" w:author="Saseendran, Arun" w:date="2017-05-15T17:13:00Z"/>
                  </w:rPr>
                </w:rPrChange>
              </w:rPr>
              <w:pPrChange w:id="1984" w:author="Saseendran, Arun" w:date="2017-05-15T17:13:00Z">
                <w:pPr/>
              </w:pPrChange>
            </w:pPr>
            <w:ins w:id="1985" w:author="Saseendran, Arun" w:date="2017-05-15T17:13:00Z">
              <w:r w:rsidRPr="001071A0">
                <w:rPr>
                  <w:rFonts w:ascii="Calibri" w:eastAsia="Times New Roman" w:hAnsi="Calibri" w:cs="Times New Roman"/>
                  <w:color w:val="000000"/>
                  <w:sz w:val="18"/>
                  <w:szCs w:val="18"/>
                  <w:lang w:val="en-US"/>
                  <w:rPrChange w:id="198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87" w:author="Saseendran, Arun" w:date="2017-05-15T17:13:00Z"/>
                <w:rFonts w:ascii="Calibri" w:eastAsia="Times New Roman" w:hAnsi="Calibri" w:cs="Times New Roman"/>
                <w:color w:val="000000"/>
                <w:sz w:val="18"/>
                <w:szCs w:val="18"/>
                <w:lang w:val="en-US"/>
                <w:rPrChange w:id="1988" w:author="Saseendran, Arun" w:date="2017-05-15T17:13:00Z">
                  <w:rPr>
                    <w:ins w:id="1989" w:author="Saseendran, Arun" w:date="2017-05-15T17:13:00Z"/>
                  </w:rPr>
                </w:rPrChange>
              </w:rPr>
              <w:pPrChange w:id="1990" w:author="Saseendran, Arun" w:date="2017-05-15T17:13:00Z">
                <w:pPr/>
              </w:pPrChange>
            </w:pPr>
            <w:ins w:id="1991" w:author="Saseendran, Arun" w:date="2017-05-15T17:13:00Z">
              <w:r w:rsidRPr="001071A0">
                <w:rPr>
                  <w:rFonts w:ascii="Calibri" w:eastAsia="Times New Roman" w:hAnsi="Calibri" w:cs="Times New Roman"/>
                  <w:color w:val="000000"/>
                  <w:sz w:val="18"/>
                  <w:szCs w:val="18"/>
                  <w:lang w:val="en-US"/>
                  <w:rPrChange w:id="199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93" w:author="Saseendran, Arun" w:date="2017-05-15T17:13:00Z"/>
                <w:rFonts w:ascii="Calibri" w:eastAsia="Times New Roman" w:hAnsi="Calibri" w:cs="Times New Roman"/>
                <w:color w:val="000000"/>
                <w:sz w:val="18"/>
                <w:szCs w:val="18"/>
                <w:lang w:val="en-US"/>
                <w:rPrChange w:id="1994" w:author="Saseendran, Arun" w:date="2017-05-15T17:13:00Z">
                  <w:rPr>
                    <w:ins w:id="1995" w:author="Saseendran, Arun" w:date="2017-05-15T17:13:00Z"/>
                  </w:rPr>
                </w:rPrChange>
              </w:rPr>
              <w:pPrChange w:id="1996" w:author="Saseendran, Arun" w:date="2017-05-15T17:13:00Z">
                <w:pPr/>
              </w:pPrChange>
            </w:pPr>
            <w:ins w:id="1997" w:author="Saseendran, Arun" w:date="2017-05-15T17:13:00Z">
              <w:r w:rsidRPr="001071A0">
                <w:rPr>
                  <w:rFonts w:ascii="Calibri" w:eastAsia="Times New Roman" w:hAnsi="Calibri" w:cs="Times New Roman"/>
                  <w:color w:val="000000"/>
                  <w:sz w:val="18"/>
                  <w:szCs w:val="18"/>
                  <w:lang w:val="en-US"/>
                  <w:rPrChange w:id="199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1999" w:author="Saseendran, Arun" w:date="2017-05-15T17:13:00Z"/>
                <w:rFonts w:ascii="Calibri" w:eastAsia="Times New Roman" w:hAnsi="Calibri" w:cs="Times New Roman"/>
                <w:color w:val="000000"/>
                <w:sz w:val="18"/>
                <w:szCs w:val="18"/>
                <w:lang w:val="en-US"/>
                <w:rPrChange w:id="2000" w:author="Saseendran, Arun" w:date="2017-05-15T17:13:00Z">
                  <w:rPr>
                    <w:ins w:id="2001" w:author="Saseendran, Arun" w:date="2017-05-15T17:13:00Z"/>
                  </w:rPr>
                </w:rPrChange>
              </w:rPr>
              <w:pPrChange w:id="2002" w:author="Saseendran, Arun" w:date="2017-05-15T17:13:00Z">
                <w:pPr/>
              </w:pPrChange>
            </w:pPr>
            <w:ins w:id="2003" w:author="Saseendran, Arun" w:date="2017-05-15T17:13:00Z">
              <w:r w:rsidRPr="001071A0">
                <w:rPr>
                  <w:rFonts w:ascii="Calibri" w:eastAsia="Times New Roman" w:hAnsi="Calibri" w:cs="Times New Roman"/>
                  <w:color w:val="000000"/>
                  <w:sz w:val="18"/>
                  <w:szCs w:val="18"/>
                  <w:lang w:val="en-US"/>
                  <w:rPrChange w:id="200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005" w:author="Saseendran, Arun" w:date="2017-05-15T17:13:00Z"/>
                <w:rFonts w:ascii="Calibri" w:eastAsia="Times New Roman" w:hAnsi="Calibri" w:cs="Times New Roman"/>
                <w:color w:val="000000"/>
                <w:sz w:val="18"/>
                <w:szCs w:val="18"/>
                <w:lang w:val="en-US"/>
                <w:rPrChange w:id="2006" w:author="Saseendran, Arun" w:date="2017-05-15T17:13:00Z">
                  <w:rPr>
                    <w:ins w:id="2007" w:author="Saseendran, Arun" w:date="2017-05-15T17:13:00Z"/>
                  </w:rPr>
                </w:rPrChange>
              </w:rPr>
              <w:pPrChange w:id="2008" w:author="Saseendran, Arun" w:date="2017-05-15T17:13:00Z">
                <w:pPr/>
              </w:pPrChange>
            </w:pPr>
            <w:ins w:id="2009" w:author="Saseendran, Arun" w:date="2017-05-15T17:13:00Z">
              <w:r w:rsidRPr="001071A0">
                <w:rPr>
                  <w:rFonts w:ascii="Calibri" w:eastAsia="Times New Roman" w:hAnsi="Calibri" w:cs="Times New Roman"/>
                  <w:color w:val="000000"/>
                  <w:sz w:val="18"/>
                  <w:szCs w:val="18"/>
                  <w:lang w:val="en-US"/>
                  <w:rPrChange w:id="201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11" w:author="Saseendran, Arun" w:date="2017-05-15T17:13:00Z"/>
                <w:rFonts w:ascii="Calibri" w:eastAsia="Times New Roman" w:hAnsi="Calibri" w:cs="Times New Roman"/>
                <w:color w:val="000000"/>
                <w:sz w:val="18"/>
                <w:szCs w:val="18"/>
                <w:lang w:val="en-US"/>
                <w:rPrChange w:id="2012" w:author="Saseendran, Arun" w:date="2017-05-15T17:13:00Z">
                  <w:rPr>
                    <w:ins w:id="2013" w:author="Saseendran, Arun" w:date="2017-05-15T17:13:00Z"/>
                  </w:rPr>
                </w:rPrChange>
              </w:rPr>
              <w:pPrChange w:id="2014" w:author="Saseendran, Arun" w:date="2017-05-15T17:13:00Z">
                <w:pPr/>
              </w:pPrChange>
            </w:pPr>
            <w:ins w:id="2015" w:author="Saseendran, Arun" w:date="2017-05-15T17:13:00Z">
              <w:r w:rsidRPr="001071A0">
                <w:rPr>
                  <w:rFonts w:ascii="Calibri" w:eastAsia="Times New Roman" w:hAnsi="Calibri" w:cs="Times New Roman"/>
                  <w:color w:val="000000"/>
                  <w:sz w:val="18"/>
                  <w:szCs w:val="18"/>
                  <w:lang w:val="en-US"/>
                  <w:rPrChange w:id="201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17" w:author="Saseendran, Arun" w:date="2017-05-15T17:13:00Z"/>
                <w:rFonts w:ascii="Calibri" w:eastAsia="Times New Roman" w:hAnsi="Calibri" w:cs="Times New Roman"/>
                <w:color w:val="000000"/>
                <w:sz w:val="18"/>
                <w:szCs w:val="18"/>
                <w:lang w:val="en-US"/>
                <w:rPrChange w:id="2018" w:author="Saseendran, Arun" w:date="2017-05-15T17:13:00Z">
                  <w:rPr>
                    <w:ins w:id="2019" w:author="Saseendran, Arun" w:date="2017-05-15T17:13:00Z"/>
                  </w:rPr>
                </w:rPrChange>
              </w:rPr>
              <w:pPrChange w:id="2020" w:author="Saseendran, Arun" w:date="2017-05-15T17:13:00Z">
                <w:pPr/>
              </w:pPrChange>
            </w:pPr>
            <w:ins w:id="2021" w:author="Saseendran, Arun" w:date="2017-05-15T17:13:00Z">
              <w:r w:rsidRPr="001071A0">
                <w:rPr>
                  <w:rFonts w:ascii="Calibri" w:eastAsia="Times New Roman" w:hAnsi="Calibri" w:cs="Times New Roman"/>
                  <w:color w:val="000000"/>
                  <w:sz w:val="18"/>
                  <w:szCs w:val="18"/>
                  <w:lang w:val="en-US"/>
                  <w:rPrChange w:id="202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23" w:author="Saseendran, Arun" w:date="2017-05-15T17:13:00Z"/>
                <w:rFonts w:ascii="Calibri" w:eastAsia="Times New Roman" w:hAnsi="Calibri" w:cs="Times New Roman"/>
                <w:color w:val="000000"/>
                <w:sz w:val="18"/>
                <w:szCs w:val="18"/>
                <w:lang w:val="en-US"/>
                <w:rPrChange w:id="2024" w:author="Saseendran, Arun" w:date="2017-05-15T17:13:00Z">
                  <w:rPr>
                    <w:ins w:id="2025" w:author="Saseendran, Arun" w:date="2017-05-15T17:13:00Z"/>
                  </w:rPr>
                </w:rPrChange>
              </w:rPr>
              <w:pPrChange w:id="2026" w:author="Saseendran, Arun" w:date="2017-05-15T17:13:00Z">
                <w:pPr/>
              </w:pPrChange>
            </w:pPr>
            <w:ins w:id="2027" w:author="Saseendran, Arun" w:date="2017-05-15T17:13:00Z">
              <w:r w:rsidRPr="001071A0">
                <w:rPr>
                  <w:rFonts w:ascii="Calibri" w:eastAsia="Times New Roman" w:hAnsi="Calibri" w:cs="Times New Roman"/>
                  <w:color w:val="000000"/>
                  <w:sz w:val="18"/>
                  <w:szCs w:val="18"/>
                  <w:lang w:val="en-US"/>
                  <w:rPrChange w:id="2028"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029" w:author="Saseendran, Arun" w:date="2017-05-15T17:13:00Z"/>
                <w:rFonts w:ascii="Calibri" w:eastAsia="Times New Roman" w:hAnsi="Calibri" w:cs="Times New Roman"/>
                <w:color w:val="000000"/>
                <w:sz w:val="18"/>
                <w:szCs w:val="18"/>
                <w:lang w:val="en-US"/>
                <w:rPrChange w:id="2030" w:author="Saseendran, Arun" w:date="2017-05-15T17:13:00Z">
                  <w:rPr>
                    <w:ins w:id="2031" w:author="Saseendran, Arun" w:date="2017-05-15T17:13:00Z"/>
                  </w:rPr>
                </w:rPrChange>
              </w:rPr>
              <w:pPrChange w:id="2032" w:author="Saseendran, Arun" w:date="2017-05-15T17:13:00Z">
                <w:pPr/>
              </w:pPrChange>
            </w:pPr>
            <w:ins w:id="2033" w:author="Saseendran, Arun" w:date="2017-05-15T17:13:00Z">
              <w:r w:rsidRPr="001071A0">
                <w:rPr>
                  <w:rFonts w:ascii="Calibri" w:eastAsia="Times New Roman" w:hAnsi="Calibri" w:cs="Times New Roman"/>
                  <w:color w:val="000000"/>
                  <w:sz w:val="18"/>
                  <w:szCs w:val="18"/>
                  <w:lang w:val="en-US"/>
                  <w:rPrChange w:id="2034" w:author="Saseendran, Arun" w:date="2017-05-15T17:13:00Z">
                    <w:rPr/>
                  </w:rPrChange>
                </w:rPr>
                <w:t> </w:t>
              </w:r>
            </w:ins>
          </w:p>
        </w:tc>
      </w:tr>
      <w:tr w:rsidR="001071A0" w:rsidRPr="001071A0" w:rsidTr="001071A0">
        <w:trPr>
          <w:trHeight w:val="240"/>
          <w:ins w:id="2035"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2036" w:author="Saseendran, Arun" w:date="2017-05-15T17:13:00Z"/>
                <w:rFonts w:ascii="Calibri" w:eastAsia="Times New Roman" w:hAnsi="Calibri" w:cs="Times New Roman"/>
                <w:color w:val="000000"/>
                <w:sz w:val="18"/>
                <w:szCs w:val="18"/>
                <w:lang w:val="en-US"/>
                <w:rPrChange w:id="2037" w:author="Saseendran, Arun" w:date="2017-05-15T17:13:00Z">
                  <w:rPr>
                    <w:ins w:id="2038" w:author="Saseendran, Arun" w:date="2017-05-15T17:13:00Z"/>
                  </w:rPr>
                </w:rPrChange>
              </w:rPr>
              <w:pPrChange w:id="2039" w:author="Saseendran, Arun" w:date="2017-05-15T17:13:00Z">
                <w:pPr>
                  <w:jc w:val="right"/>
                </w:pPr>
              </w:pPrChange>
            </w:pPr>
            <w:ins w:id="2040" w:author="Saseendran, Arun" w:date="2017-05-15T17:13:00Z">
              <w:r w:rsidRPr="001071A0">
                <w:rPr>
                  <w:rFonts w:ascii="Calibri" w:eastAsia="Times New Roman" w:hAnsi="Calibri" w:cs="Times New Roman"/>
                  <w:color w:val="000000"/>
                  <w:sz w:val="18"/>
                  <w:szCs w:val="18"/>
                  <w:lang w:val="en-US"/>
                  <w:rPrChange w:id="2041" w:author="Saseendran, Arun" w:date="2017-05-15T17:13:00Z">
                    <w:rPr/>
                  </w:rPrChange>
                </w:rPr>
                <w:t>11</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2042" w:author="Saseendran, Arun" w:date="2017-05-15T17:13:00Z"/>
                <w:rFonts w:ascii="Calibri" w:eastAsia="Times New Roman" w:hAnsi="Calibri" w:cs="Times New Roman"/>
                <w:color w:val="000000"/>
                <w:sz w:val="18"/>
                <w:szCs w:val="18"/>
                <w:lang w:val="en-US"/>
                <w:rPrChange w:id="2043" w:author="Saseendran, Arun" w:date="2017-05-15T17:13:00Z">
                  <w:rPr>
                    <w:ins w:id="2044" w:author="Saseendran, Arun" w:date="2017-05-15T17:13:00Z"/>
                  </w:rPr>
                </w:rPrChange>
              </w:rPr>
              <w:pPrChange w:id="2045" w:author="Saseendran, Arun" w:date="2017-05-15T17:13:00Z">
                <w:pPr/>
              </w:pPrChange>
            </w:pPr>
            <w:ins w:id="2046" w:author="Saseendran, Arun" w:date="2017-05-15T17:13:00Z">
              <w:r w:rsidRPr="001071A0">
                <w:rPr>
                  <w:rFonts w:ascii="Calibri" w:eastAsia="Times New Roman" w:hAnsi="Calibri" w:cs="Times New Roman"/>
                  <w:color w:val="000000"/>
                  <w:sz w:val="18"/>
                  <w:szCs w:val="18"/>
                  <w:lang w:val="en-US"/>
                  <w:rPrChange w:id="2047" w:author="Saseendran, Arun" w:date="2017-05-15T17:13:00Z">
                    <w:rPr/>
                  </w:rPrChange>
                </w:rPr>
                <w:t>Thunderbird Client Test Scenarios Cases</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048" w:author="Saseendran, Arun" w:date="2017-05-15T17:13:00Z"/>
                <w:rFonts w:ascii="Calibri" w:eastAsia="Times New Roman" w:hAnsi="Calibri" w:cs="Times New Roman"/>
                <w:color w:val="000000"/>
                <w:sz w:val="18"/>
                <w:szCs w:val="18"/>
                <w:lang w:val="en-US"/>
                <w:rPrChange w:id="2049" w:author="Saseendran, Arun" w:date="2017-05-15T17:13:00Z">
                  <w:rPr>
                    <w:ins w:id="2050" w:author="Saseendran, Arun" w:date="2017-05-15T17:13:00Z"/>
                  </w:rPr>
                </w:rPrChange>
              </w:rPr>
              <w:pPrChange w:id="2051" w:author="Saseendran, Arun" w:date="2017-05-15T17:13:00Z">
                <w:pPr/>
              </w:pPrChange>
            </w:pPr>
            <w:ins w:id="2052" w:author="Saseendran, Arun" w:date="2017-05-15T17:13:00Z">
              <w:r w:rsidRPr="001071A0">
                <w:rPr>
                  <w:rFonts w:ascii="Calibri" w:eastAsia="Times New Roman" w:hAnsi="Calibri" w:cs="Times New Roman"/>
                  <w:color w:val="000000"/>
                  <w:sz w:val="18"/>
                  <w:szCs w:val="18"/>
                  <w:lang w:val="en-US"/>
                  <w:rPrChange w:id="2053" w:author="Saseendran, Arun" w:date="2017-05-15T17:13:00Z">
                    <w:rPr/>
                  </w:rPrChange>
                </w:rPr>
                <w:t>M3,M4,M5</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54" w:author="Saseendran, Arun" w:date="2017-05-15T17:13:00Z"/>
                <w:rFonts w:ascii="Calibri" w:eastAsia="Times New Roman" w:hAnsi="Calibri" w:cs="Times New Roman"/>
                <w:color w:val="000000"/>
                <w:sz w:val="18"/>
                <w:szCs w:val="18"/>
                <w:lang w:val="en-US"/>
                <w:rPrChange w:id="2055" w:author="Saseendran, Arun" w:date="2017-05-15T17:13:00Z">
                  <w:rPr>
                    <w:ins w:id="2056" w:author="Saseendran, Arun" w:date="2017-05-15T17:13:00Z"/>
                  </w:rPr>
                </w:rPrChange>
              </w:rPr>
              <w:pPrChange w:id="2057" w:author="Saseendran, Arun" w:date="2017-05-15T17:13:00Z">
                <w:pPr/>
              </w:pPrChange>
            </w:pPr>
            <w:ins w:id="2058" w:author="Saseendran, Arun" w:date="2017-05-15T17:13:00Z">
              <w:r w:rsidRPr="001071A0">
                <w:rPr>
                  <w:rFonts w:ascii="Calibri" w:eastAsia="Times New Roman" w:hAnsi="Calibri" w:cs="Times New Roman"/>
                  <w:color w:val="000000"/>
                  <w:sz w:val="18"/>
                  <w:szCs w:val="18"/>
                  <w:lang w:val="en-US"/>
                  <w:rPrChange w:id="2059"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60" w:author="Saseendran, Arun" w:date="2017-05-15T17:13:00Z"/>
                <w:rFonts w:ascii="Calibri" w:eastAsia="Times New Roman" w:hAnsi="Calibri" w:cs="Times New Roman"/>
                <w:color w:val="000000"/>
                <w:sz w:val="18"/>
                <w:szCs w:val="18"/>
                <w:lang w:val="en-US"/>
                <w:rPrChange w:id="2061" w:author="Saseendran, Arun" w:date="2017-05-15T17:13:00Z">
                  <w:rPr>
                    <w:ins w:id="2062" w:author="Saseendran, Arun" w:date="2017-05-15T17:13:00Z"/>
                  </w:rPr>
                </w:rPrChange>
              </w:rPr>
              <w:pPrChange w:id="2063" w:author="Saseendran, Arun" w:date="2017-05-15T17:13:00Z">
                <w:pPr/>
              </w:pPrChange>
            </w:pPr>
            <w:ins w:id="2064" w:author="Saseendran, Arun" w:date="2017-05-15T17:13:00Z">
              <w:r w:rsidRPr="001071A0">
                <w:rPr>
                  <w:rFonts w:ascii="Calibri" w:eastAsia="Times New Roman" w:hAnsi="Calibri" w:cs="Times New Roman"/>
                  <w:color w:val="000000"/>
                  <w:sz w:val="18"/>
                  <w:szCs w:val="18"/>
                  <w:lang w:val="en-US"/>
                  <w:rPrChange w:id="2065"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66" w:author="Saseendran, Arun" w:date="2017-05-15T17:13:00Z"/>
                <w:rFonts w:ascii="Calibri" w:eastAsia="Times New Roman" w:hAnsi="Calibri" w:cs="Times New Roman"/>
                <w:color w:val="000000"/>
                <w:sz w:val="18"/>
                <w:szCs w:val="18"/>
                <w:lang w:val="en-US"/>
                <w:rPrChange w:id="2067" w:author="Saseendran, Arun" w:date="2017-05-15T17:13:00Z">
                  <w:rPr>
                    <w:ins w:id="2068" w:author="Saseendran, Arun" w:date="2017-05-15T17:13:00Z"/>
                  </w:rPr>
                </w:rPrChange>
              </w:rPr>
              <w:pPrChange w:id="2069" w:author="Saseendran, Arun" w:date="2017-05-15T17:13:00Z">
                <w:pPr/>
              </w:pPrChange>
            </w:pPr>
            <w:ins w:id="2070" w:author="Saseendran, Arun" w:date="2017-05-15T17:13:00Z">
              <w:r w:rsidRPr="001071A0">
                <w:rPr>
                  <w:rFonts w:ascii="Calibri" w:eastAsia="Times New Roman" w:hAnsi="Calibri" w:cs="Times New Roman"/>
                  <w:color w:val="000000"/>
                  <w:sz w:val="18"/>
                  <w:szCs w:val="18"/>
                  <w:lang w:val="en-US"/>
                  <w:rPrChange w:id="2071"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072" w:author="Saseendran, Arun" w:date="2017-05-15T17:13:00Z"/>
                <w:rFonts w:ascii="Calibri" w:eastAsia="Times New Roman" w:hAnsi="Calibri" w:cs="Times New Roman"/>
                <w:color w:val="000000"/>
                <w:sz w:val="18"/>
                <w:szCs w:val="18"/>
                <w:lang w:val="en-US"/>
                <w:rPrChange w:id="2073" w:author="Saseendran, Arun" w:date="2017-05-15T17:13:00Z">
                  <w:rPr>
                    <w:ins w:id="2074" w:author="Saseendran, Arun" w:date="2017-05-15T17:13:00Z"/>
                  </w:rPr>
                </w:rPrChange>
              </w:rPr>
              <w:pPrChange w:id="2075" w:author="Saseendran, Arun" w:date="2017-05-15T17:13:00Z">
                <w:pPr/>
              </w:pPrChange>
            </w:pPr>
            <w:ins w:id="2076" w:author="Saseendran, Arun" w:date="2017-05-15T17:13:00Z">
              <w:r w:rsidRPr="001071A0">
                <w:rPr>
                  <w:rFonts w:ascii="Calibri" w:eastAsia="Times New Roman" w:hAnsi="Calibri" w:cs="Times New Roman"/>
                  <w:color w:val="000000"/>
                  <w:sz w:val="18"/>
                  <w:szCs w:val="18"/>
                  <w:lang w:val="en-US"/>
                  <w:rPrChange w:id="2077"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78" w:author="Saseendran, Arun" w:date="2017-05-15T17:13:00Z"/>
                <w:rFonts w:ascii="Calibri" w:eastAsia="Times New Roman" w:hAnsi="Calibri" w:cs="Times New Roman"/>
                <w:color w:val="000000"/>
                <w:sz w:val="18"/>
                <w:szCs w:val="18"/>
                <w:lang w:val="en-US"/>
                <w:rPrChange w:id="2079" w:author="Saseendran, Arun" w:date="2017-05-15T17:13:00Z">
                  <w:rPr>
                    <w:ins w:id="2080" w:author="Saseendran, Arun" w:date="2017-05-15T17:13:00Z"/>
                  </w:rPr>
                </w:rPrChange>
              </w:rPr>
              <w:pPrChange w:id="2081" w:author="Saseendran, Arun" w:date="2017-05-15T17:13:00Z">
                <w:pPr/>
              </w:pPrChange>
            </w:pPr>
            <w:ins w:id="2082" w:author="Saseendran, Arun" w:date="2017-05-15T17:13:00Z">
              <w:r w:rsidRPr="001071A0">
                <w:rPr>
                  <w:rFonts w:ascii="Calibri" w:eastAsia="Times New Roman" w:hAnsi="Calibri" w:cs="Times New Roman"/>
                  <w:color w:val="000000"/>
                  <w:sz w:val="18"/>
                  <w:szCs w:val="18"/>
                  <w:lang w:val="en-US"/>
                  <w:rPrChange w:id="2083"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84" w:author="Saseendran, Arun" w:date="2017-05-15T17:13:00Z"/>
                <w:rFonts w:ascii="Calibri" w:eastAsia="Times New Roman" w:hAnsi="Calibri" w:cs="Times New Roman"/>
                <w:color w:val="000000"/>
                <w:sz w:val="18"/>
                <w:szCs w:val="18"/>
                <w:lang w:val="en-US"/>
                <w:rPrChange w:id="2085" w:author="Saseendran, Arun" w:date="2017-05-15T17:13:00Z">
                  <w:rPr>
                    <w:ins w:id="2086" w:author="Saseendran, Arun" w:date="2017-05-15T17:13:00Z"/>
                  </w:rPr>
                </w:rPrChange>
              </w:rPr>
              <w:pPrChange w:id="2087" w:author="Saseendran, Arun" w:date="2017-05-15T17:13:00Z">
                <w:pPr/>
              </w:pPrChange>
            </w:pPr>
            <w:ins w:id="2088" w:author="Saseendran, Arun" w:date="2017-05-15T17:13:00Z">
              <w:r w:rsidRPr="001071A0">
                <w:rPr>
                  <w:rFonts w:ascii="Calibri" w:eastAsia="Times New Roman" w:hAnsi="Calibri" w:cs="Times New Roman"/>
                  <w:color w:val="000000"/>
                  <w:sz w:val="18"/>
                  <w:szCs w:val="18"/>
                  <w:lang w:val="en-US"/>
                  <w:rPrChange w:id="2089"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090" w:author="Saseendran, Arun" w:date="2017-05-15T17:13:00Z"/>
                <w:rFonts w:ascii="Calibri" w:eastAsia="Times New Roman" w:hAnsi="Calibri" w:cs="Times New Roman"/>
                <w:color w:val="000000"/>
                <w:sz w:val="18"/>
                <w:szCs w:val="18"/>
                <w:lang w:val="en-US"/>
                <w:rPrChange w:id="2091" w:author="Saseendran, Arun" w:date="2017-05-15T17:13:00Z">
                  <w:rPr>
                    <w:ins w:id="2092" w:author="Saseendran, Arun" w:date="2017-05-15T17:13:00Z"/>
                  </w:rPr>
                </w:rPrChange>
              </w:rPr>
              <w:pPrChange w:id="2093" w:author="Saseendran, Arun" w:date="2017-05-15T17:13:00Z">
                <w:pPr/>
              </w:pPrChange>
            </w:pPr>
            <w:ins w:id="2094" w:author="Saseendran, Arun" w:date="2017-05-15T17:13:00Z">
              <w:r w:rsidRPr="001071A0">
                <w:rPr>
                  <w:rFonts w:ascii="Calibri" w:eastAsia="Times New Roman" w:hAnsi="Calibri" w:cs="Times New Roman"/>
                  <w:color w:val="000000"/>
                  <w:sz w:val="18"/>
                  <w:szCs w:val="18"/>
                  <w:lang w:val="en-US"/>
                  <w:rPrChange w:id="2095"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096" w:author="Saseendran, Arun" w:date="2017-05-15T17:13:00Z"/>
                <w:rFonts w:ascii="Calibri" w:eastAsia="Times New Roman" w:hAnsi="Calibri" w:cs="Times New Roman"/>
                <w:color w:val="000000"/>
                <w:sz w:val="18"/>
                <w:szCs w:val="18"/>
                <w:lang w:val="en-US"/>
                <w:rPrChange w:id="2097" w:author="Saseendran, Arun" w:date="2017-05-15T17:13:00Z">
                  <w:rPr>
                    <w:ins w:id="2098" w:author="Saseendran, Arun" w:date="2017-05-15T17:13:00Z"/>
                  </w:rPr>
                </w:rPrChange>
              </w:rPr>
              <w:pPrChange w:id="2099" w:author="Saseendran, Arun" w:date="2017-05-15T17:13:00Z">
                <w:pPr/>
              </w:pPrChange>
            </w:pPr>
            <w:ins w:id="2100" w:author="Saseendran, Arun" w:date="2017-05-15T17:13:00Z">
              <w:r w:rsidRPr="001071A0">
                <w:rPr>
                  <w:rFonts w:ascii="Calibri" w:eastAsia="Times New Roman" w:hAnsi="Calibri" w:cs="Times New Roman"/>
                  <w:color w:val="000000"/>
                  <w:sz w:val="18"/>
                  <w:szCs w:val="18"/>
                  <w:lang w:val="en-US"/>
                  <w:rPrChange w:id="2101"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02" w:author="Saseendran, Arun" w:date="2017-05-15T17:13:00Z"/>
                <w:rFonts w:ascii="Calibri" w:eastAsia="Times New Roman" w:hAnsi="Calibri" w:cs="Times New Roman"/>
                <w:color w:val="000000"/>
                <w:sz w:val="18"/>
                <w:szCs w:val="18"/>
                <w:lang w:val="en-US"/>
                <w:rPrChange w:id="2103" w:author="Saseendran, Arun" w:date="2017-05-15T17:13:00Z">
                  <w:rPr>
                    <w:ins w:id="2104" w:author="Saseendran, Arun" w:date="2017-05-15T17:13:00Z"/>
                  </w:rPr>
                </w:rPrChange>
              </w:rPr>
              <w:pPrChange w:id="2105" w:author="Saseendran, Arun" w:date="2017-05-15T17:13:00Z">
                <w:pPr/>
              </w:pPrChange>
            </w:pPr>
            <w:ins w:id="2106" w:author="Saseendran, Arun" w:date="2017-05-15T17:13:00Z">
              <w:r w:rsidRPr="001071A0">
                <w:rPr>
                  <w:rFonts w:ascii="Calibri" w:eastAsia="Times New Roman" w:hAnsi="Calibri" w:cs="Times New Roman"/>
                  <w:color w:val="000000"/>
                  <w:sz w:val="18"/>
                  <w:szCs w:val="18"/>
                  <w:lang w:val="en-US"/>
                  <w:rPrChange w:id="210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08" w:author="Saseendran, Arun" w:date="2017-05-15T17:13:00Z"/>
                <w:rFonts w:ascii="Calibri" w:eastAsia="Times New Roman" w:hAnsi="Calibri" w:cs="Times New Roman"/>
                <w:color w:val="000000"/>
                <w:sz w:val="18"/>
                <w:szCs w:val="18"/>
                <w:lang w:val="en-US"/>
                <w:rPrChange w:id="2109" w:author="Saseendran, Arun" w:date="2017-05-15T17:13:00Z">
                  <w:rPr>
                    <w:ins w:id="2110" w:author="Saseendran, Arun" w:date="2017-05-15T17:13:00Z"/>
                  </w:rPr>
                </w:rPrChange>
              </w:rPr>
              <w:pPrChange w:id="2111" w:author="Saseendran, Arun" w:date="2017-05-15T17:13:00Z">
                <w:pPr/>
              </w:pPrChange>
            </w:pPr>
            <w:ins w:id="2112" w:author="Saseendran, Arun" w:date="2017-05-15T17:13:00Z">
              <w:r w:rsidRPr="001071A0">
                <w:rPr>
                  <w:rFonts w:ascii="Calibri" w:eastAsia="Times New Roman" w:hAnsi="Calibri" w:cs="Times New Roman"/>
                  <w:color w:val="000000"/>
                  <w:sz w:val="18"/>
                  <w:szCs w:val="18"/>
                  <w:lang w:val="en-US"/>
                  <w:rPrChange w:id="2113"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FFD966"/>
            <w:noWrap/>
            <w:vAlign w:val="bottom"/>
            <w:hideMark/>
          </w:tcPr>
          <w:p w:rsidR="001071A0" w:rsidRPr="001071A0" w:rsidRDefault="001071A0" w:rsidP="001071A0">
            <w:pPr>
              <w:spacing w:after="0" w:line="240" w:lineRule="auto"/>
              <w:rPr>
                <w:ins w:id="2114" w:author="Saseendran, Arun" w:date="2017-05-15T17:13:00Z"/>
                <w:rFonts w:ascii="Calibri" w:eastAsia="Times New Roman" w:hAnsi="Calibri" w:cs="Times New Roman"/>
                <w:color w:val="000000"/>
                <w:sz w:val="18"/>
                <w:szCs w:val="18"/>
                <w:lang w:val="en-US"/>
                <w:rPrChange w:id="2115" w:author="Saseendran, Arun" w:date="2017-05-15T17:13:00Z">
                  <w:rPr>
                    <w:ins w:id="2116" w:author="Saseendran, Arun" w:date="2017-05-15T17:13:00Z"/>
                  </w:rPr>
                </w:rPrChange>
              </w:rPr>
              <w:pPrChange w:id="2117" w:author="Saseendran, Arun" w:date="2017-05-15T17:13:00Z">
                <w:pPr/>
              </w:pPrChange>
            </w:pPr>
            <w:ins w:id="2118" w:author="Saseendran, Arun" w:date="2017-05-15T17:13:00Z">
              <w:r w:rsidRPr="001071A0">
                <w:rPr>
                  <w:rFonts w:ascii="Calibri" w:eastAsia="Times New Roman" w:hAnsi="Calibri" w:cs="Times New Roman"/>
                  <w:color w:val="000000"/>
                  <w:sz w:val="18"/>
                  <w:szCs w:val="18"/>
                  <w:lang w:val="en-US"/>
                  <w:rPrChange w:id="2119" w:author="Saseendran, Arun" w:date="2017-05-15T17:13:00Z">
                    <w:rPr/>
                  </w:rPrChange>
                </w:rPr>
                <w:t> </w:t>
              </w:r>
            </w:ins>
          </w:p>
        </w:tc>
        <w:tc>
          <w:tcPr>
            <w:tcW w:w="381" w:type="dxa"/>
            <w:tcBorders>
              <w:top w:val="nil"/>
              <w:left w:val="nil"/>
              <w:bottom w:val="single" w:sz="4" w:space="0" w:color="auto"/>
              <w:right w:val="single" w:sz="8" w:space="0" w:color="auto"/>
            </w:tcBorders>
            <w:shd w:val="clear" w:color="000000" w:fill="FFD966"/>
            <w:noWrap/>
            <w:vAlign w:val="bottom"/>
            <w:hideMark/>
          </w:tcPr>
          <w:p w:rsidR="001071A0" w:rsidRPr="001071A0" w:rsidRDefault="001071A0" w:rsidP="001071A0">
            <w:pPr>
              <w:spacing w:after="0" w:line="240" w:lineRule="auto"/>
              <w:rPr>
                <w:ins w:id="2120" w:author="Saseendran, Arun" w:date="2017-05-15T17:13:00Z"/>
                <w:rFonts w:ascii="Calibri" w:eastAsia="Times New Roman" w:hAnsi="Calibri" w:cs="Times New Roman"/>
                <w:color w:val="000000"/>
                <w:sz w:val="18"/>
                <w:szCs w:val="18"/>
                <w:lang w:val="en-US"/>
                <w:rPrChange w:id="2121" w:author="Saseendran, Arun" w:date="2017-05-15T17:13:00Z">
                  <w:rPr>
                    <w:ins w:id="2122" w:author="Saseendran, Arun" w:date="2017-05-15T17:13:00Z"/>
                  </w:rPr>
                </w:rPrChange>
              </w:rPr>
              <w:pPrChange w:id="2123" w:author="Saseendran, Arun" w:date="2017-05-15T17:13:00Z">
                <w:pPr/>
              </w:pPrChange>
            </w:pPr>
            <w:ins w:id="2124" w:author="Saseendran, Arun" w:date="2017-05-15T17:13:00Z">
              <w:r w:rsidRPr="001071A0">
                <w:rPr>
                  <w:rFonts w:ascii="Calibri" w:eastAsia="Times New Roman" w:hAnsi="Calibri" w:cs="Times New Roman"/>
                  <w:color w:val="000000"/>
                  <w:sz w:val="18"/>
                  <w:szCs w:val="18"/>
                  <w:lang w:val="en-US"/>
                  <w:rPrChange w:id="212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26" w:author="Saseendran, Arun" w:date="2017-05-15T17:13:00Z"/>
                <w:rFonts w:ascii="Calibri" w:eastAsia="Times New Roman" w:hAnsi="Calibri" w:cs="Times New Roman"/>
                <w:color w:val="000000"/>
                <w:sz w:val="18"/>
                <w:szCs w:val="18"/>
                <w:lang w:val="en-US"/>
                <w:rPrChange w:id="2127" w:author="Saseendran, Arun" w:date="2017-05-15T17:13:00Z">
                  <w:rPr>
                    <w:ins w:id="2128" w:author="Saseendran, Arun" w:date="2017-05-15T17:13:00Z"/>
                  </w:rPr>
                </w:rPrChange>
              </w:rPr>
              <w:pPrChange w:id="2129" w:author="Saseendran, Arun" w:date="2017-05-15T17:13:00Z">
                <w:pPr/>
              </w:pPrChange>
            </w:pPr>
            <w:ins w:id="2130" w:author="Saseendran, Arun" w:date="2017-05-15T17:13:00Z">
              <w:r w:rsidRPr="001071A0">
                <w:rPr>
                  <w:rFonts w:ascii="Calibri" w:eastAsia="Times New Roman" w:hAnsi="Calibri" w:cs="Times New Roman"/>
                  <w:color w:val="000000"/>
                  <w:sz w:val="18"/>
                  <w:szCs w:val="18"/>
                  <w:lang w:val="en-US"/>
                  <w:rPrChange w:id="213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32" w:author="Saseendran, Arun" w:date="2017-05-15T17:13:00Z"/>
                <w:rFonts w:ascii="Calibri" w:eastAsia="Times New Roman" w:hAnsi="Calibri" w:cs="Times New Roman"/>
                <w:color w:val="000000"/>
                <w:sz w:val="18"/>
                <w:szCs w:val="18"/>
                <w:lang w:val="en-US"/>
                <w:rPrChange w:id="2133" w:author="Saseendran, Arun" w:date="2017-05-15T17:13:00Z">
                  <w:rPr>
                    <w:ins w:id="2134" w:author="Saseendran, Arun" w:date="2017-05-15T17:13:00Z"/>
                  </w:rPr>
                </w:rPrChange>
              </w:rPr>
              <w:pPrChange w:id="2135" w:author="Saseendran, Arun" w:date="2017-05-15T17:13:00Z">
                <w:pPr/>
              </w:pPrChange>
            </w:pPr>
            <w:ins w:id="2136" w:author="Saseendran, Arun" w:date="2017-05-15T17:13:00Z">
              <w:r w:rsidRPr="001071A0">
                <w:rPr>
                  <w:rFonts w:ascii="Calibri" w:eastAsia="Times New Roman" w:hAnsi="Calibri" w:cs="Times New Roman"/>
                  <w:color w:val="000000"/>
                  <w:sz w:val="18"/>
                  <w:szCs w:val="18"/>
                  <w:lang w:val="en-US"/>
                  <w:rPrChange w:id="213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38" w:author="Saseendran, Arun" w:date="2017-05-15T17:13:00Z"/>
                <w:rFonts w:ascii="Calibri" w:eastAsia="Times New Roman" w:hAnsi="Calibri" w:cs="Times New Roman"/>
                <w:color w:val="000000"/>
                <w:sz w:val="18"/>
                <w:szCs w:val="18"/>
                <w:lang w:val="en-US"/>
                <w:rPrChange w:id="2139" w:author="Saseendran, Arun" w:date="2017-05-15T17:13:00Z">
                  <w:rPr>
                    <w:ins w:id="2140" w:author="Saseendran, Arun" w:date="2017-05-15T17:13:00Z"/>
                  </w:rPr>
                </w:rPrChange>
              </w:rPr>
              <w:pPrChange w:id="2141" w:author="Saseendran, Arun" w:date="2017-05-15T17:13:00Z">
                <w:pPr/>
              </w:pPrChange>
            </w:pPr>
            <w:ins w:id="2142" w:author="Saseendran, Arun" w:date="2017-05-15T17:13:00Z">
              <w:r w:rsidRPr="001071A0">
                <w:rPr>
                  <w:rFonts w:ascii="Calibri" w:eastAsia="Times New Roman" w:hAnsi="Calibri" w:cs="Times New Roman"/>
                  <w:color w:val="000000"/>
                  <w:sz w:val="18"/>
                  <w:szCs w:val="18"/>
                  <w:lang w:val="en-US"/>
                  <w:rPrChange w:id="2143"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144" w:author="Saseendran, Arun" w:date="2017-05-15T17:13:00Z"/>
                <w:rFonts w:ascii="Calibri" w:eastAsia="Times New Roman" w:hAnsi="Calibri" w:cs="Times New Roman"/>
                <w:color w:val="000000"/>
                <w:sz w:val="18"/>
                <w:szCs w:val="18"/>
                <w:lang w:val="en-US"/>
                <w:rPrChange w:id="2145" w:author="Saseendran, Arun" w:date="2017-05-15T17:13:00Z">
                  <w:rPr>
                    <w:ins w:id="2146" w:author="Saseendran, Arun" w:date="2017-05-15T17:13:00Z"/>
                  </w:rPr>
                </w:rPrChange>
              </w:rPr>
              <w:pPrChange w:id="2147" w:author="Saseendran, Arun" w:date="2017-05-15T17:13:00Z">
                <w:pPr/>
              </w:pPrChange>
            </w:pPr>
            <w:ins w:id="2148" w:author="Saseendran, Arun" w:date="2017-05-15T17:13:00Z">
              <w:r w:rsidRPr="001071A0">
                <w:rPr>
                  <w:rFonts w:ascii="Calibri" w:eastAsia="Times New Roman" w:hAnsi="Calibri" w:cs="Times New Roman"/>
                  <w:color w:val="000000"/>
                  <w:sz w:val="18"/>
                  <w:szCs w:val="18"/>
                  <w:lang w:val="en-US"/>
                  <w:rPrChange w:id="214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50" w:author="Saseendran, Arun" w:date="2017-05-15T17:13:00Z"/>
                <w:rFonts w:ascii="Calibri" w:eastAsia="Times New Roman" w:hAnsi="Calibri" w:cs="Times New Roman"/>
                <w:color w:val="000000"/>
                <w:sz w:val="18"/>
                <w:szCs w:val="18"/>
                <w:lang w:val="en-US"/>
                <w:rPrChange w:id="2151" w:author="Saseendran, Arun" w:date="2017-05-15T17:13:00Z">
                  <w:rPr>
                    <w:ins w:id="2152" w:author="Saseendran, Arun" w:date="2017-05-15T17:13:00Z"/>
                  </w:rPr>
                </w:rPrChange>
              </w:rPr>
              <w:pPrChange w:id="2153" w:author="Saseendran, Arun" w:date="2017-05-15T17:13:00Z">
                <w:pPr/>
              </w:pPrChange>
            </w:pPr>
            <w:ins w:id="2154" w:author="Saseendran, Arun" w:date="2017-05-15T17:13:00Z">
              <w:r w:rsidRPr="001071A0">
                <w:rPr>
                  <w:rFonts w:ascii="Calibri" w:eastAsia="Times New Roman" w:hAnsi="Calibri" w:cs="Times New Roman"/>
                  <w:color w:val="000000"/>
                  <w:sz w:val="18"/>
                  <w:szCs w:val="18"/>
                  <w:lang w:val="en-US"/>
                  <w:rPrChange w:id="215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56" w:author="Saseendran, Arun" w:date="2017-05-15T17:13:00Z"/>
                <w:rFonts w:ascii="Calibri" w:eastAsia="Times New Roman" w:hAnsi="Calibri" w:cs="Times New Roman"/>
                <w:color w:val="000000"/>
                <w:sz w:val="18"/>
                <w:szCs w:val="18"/>
                <w:lang w:val="en-US"/>
                <w:rPrChange w:id="2157" w:author="Saseendran, Arun" w:date="2017-05-15T17:13:00Z">
                  <w:rPr>
                    <w:ins w:id="2158" w:author="Saseendran, Arun" w:date="2017-05-15T17:13:00Z"/>
                  </w:rPr>
                </w:rPrChange>
              </w:rPr>
              <w:pPrChange w:id="2159" w:author="Saseendran, Arun" w:date="2017-05-15T17:13:00Z">
                <w:pPr/>
              </w:pPrChange>
            </w:pPr>
            <w:ins w:id="2160" w:author="Saseendran, Arun" w:date="2017-05-15T17:13:00Z">
              <w:r w:rsidRPr="001071A0">
                <w:rPr>
                  <w:rFonts w:ascii="Calibri" w:eastAsia="Times New Roman" w:hAnsi="Calibri" w:cs="Times New Roman"/>
                  <w:color w:val="000000"/>
                  <w:sz w:val="18"/>
                  <w:szCs w:val="18"/>
                  <w:lang w:val="en-US"/>
                  <w:rPrChange w:id="216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62" w:author="Saseendran, Arun" w:date="2017-05-15T17:13:00Z"/>
                <w:rFonts w:ascii="Calibri" w:eastAsia="Times New Roman" w:hAnsi="Calibri" w:cs="Times New Roman"/>
                <w:color w:val="000000"/>
                <w:sz w:val="18"/>
                <w:szCs w:val="18"/>
                <w:lang w:val="en-US"/>
                <w:rPrChange w:id="2163" w:author="Saseendran, Arun" w:date="2017-05-15T17:13:00Z">
                  <w:rPr>
                    <w:ins w:id="2164" w:author="Saseendran, Arun" w:date="2017-05-15T17:13:00Z"/>
                  </w:rPr>
                </w:rPrChange>
              </w:rPr>
              <w:pPrChange w:id="2165" w:author="Saseendran, Arun" w:date="2017-05-15T17:13:00Z">
                <w:pPr/>
              </w:pPrChange>
            </w:pPr>
            <w:ins w:id="2166" w:author="Saseendran, Arun" w:date="2017-05-15T17:13:00Z">
              <w:r w:rsidRPr="001071A0">
                <w:rPr>
                  <w:rFonts w:ascii="Calibri" w:eastAsia="Times New Roman" w:hAnsi="Calibri" w:cs="Times New Roman"/>
                  <w:color w:val="000000"/>
                  <w:sz w:val="18"/>
                  <w:szCs w:val="18"/>
                  <w:lang w:val="en-US"/>
                  <w:rPrChange w:id="216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168" w:author="Saseendran, Arun" w:date="2017-05-15T17:13:00Z"/>
                <w:rFonts w:ascii="Calibri" w:eastAsia="Times New Roman" w:hAnsi="Calibri" w:cs="Times New Roman"/>
                <w:color w:val="000000"/>
                <w:sz w:val="18"/>
                <w:szCs w:val="18"/>
                <w:lang w:val="en-US"/>
                <w:rPrChange w:id="2169" w:author="Saseendran, Arun" w:date="2017-05-15T17:13:00Z">
                  <w:rPr>
                    <w:ins w:id="2170" w:author="Saseendran, Arun" w:date="2017-05-15T17:13:00Z"/>
                  </w:rPr>
                </w:rPrChange>
              </w:rPr>
              <w:pPrChange w:id="2171" w:author="Saseendran, Arun" w:date="2017-05-15T17:13:00Z">
                <w:pPr/>
              </w:pPrChange>
            </w:pPr>
            <w:ins w:id="2172" w:author="Saseendran, Arun" w:date="2017-05-15T17:13:00Z">
              <w:r w:rsidRPr="001071A0">
                <w:rPr>
                  <w:rFonts w:ascii="Calibri" w:eastAsia="Times New Roman" w:hAnsi="Calibri" w:cs="Times New Roman"/>
                  <w:color w:val="000000"/>
                  <w:sz w:val="18"/>
                  <w:szCs w:val="18"/>
                  <w:lang w:val="en-US"/>
                  <w:rPrChange w:id="217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74" w:author="Saseendran, Arun" w:date="2017-05-15T17:13:00Z"/>
                <w:rFonts w:ascii="Calibri" w:eastAsia="Times New Roman" w:hAnsi="Calibri" w:cs="Times New Roman"/>
                <w:color w:val="000000"/>
                <w:sz w:val="18"/>
                <w:szCs w:val="18"/>
                <w:lang w:val="en-US"/>
                <w:rPrChange w:id="2175" w:author="Saseendran, Arun" w:date="2017-05-15T17:13:00Z">
                  <w:rPr>
                    <w:ins w:id="2176" w:author="Saseendran, Arun" w:date="2017-05-15T17:13:00Z"/>
                  </w:rPr>
                </w:rPrChange>
              </w:rPr>
              <w:pPrChange w:id="2177" w:author="Saseendran, Arun" w:date="2017-05-15T17:13:00Z">
                <w:pPr/>
              </w:pPrChange>
            </w:pPr>
            <w:ins w:id="2178" w:author="Saseendran, Arun" w:date="2017-05-15T17:13:00Z">
              <w:r w:rsidRPr="001071A0">
                <w:rPr>
                  <w:rFonts w:ascii="Calibri" w:eastAsia="Times New Roman" w:hAnsi="Calibri" w:cs="Times New Roman"/>
                  <w:color w:val="000000"/>
                  <w:sz w:val="18"/>
                  <w:szCs w:val="18"/>
                  <w:lang w:val="en-US"/>
                  <w:rPrChange w:id="217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80" w:author="Saseendran, Arun" w:date="2017-05-15T17:13:00Z"/>
                <w:rFonts w:ascii="Calibri" w:eastAsia="Times New Roman" w:hAnsi="Calibri" w:cs="Times New Roman"/>
                <w:color w:val="000000"/>
                <w:sz w:val="18"/>
                <w:szCs w:val="18"/>
                <w:lang w:val="en-US"/>
                <w:rPrChange w:id="2181" w:author="Saseendran, Arun" w:date="2017-05-15T17:13:00Z">
                  <w:rPr>
                    <w:ins w:id="2182" w:author="Saseendran, Arun" w:date="2017-05-15T17:13:00Z"/>
                  </w:rPr>
                </w:rPrChange>
              </w:rPr>
              <w:pPrChange w:id="2183" w:author="Saseendran, Arun" w:date="2017-05-15T17:13:00Z">
                <w:pPr/>
              </w:pPrChange>
            </w:pPr>
            <w:ins w:id="2184" w:author="Saseendran, Arun" w:date="2017-05-15T17:13:00Z">
              <w:r w:rsidRPr="001071A0">
                <w:rPr>
                  <w:rFonts w:ascii="Calibri" w:eastAsia="Times New Roman" w:hAnsi="Calibri" w:cs="Times New Roman"/>
                  <w:color w:val="000000"/>
                  <w:sz w:val="18"/>
                  <w:szCs w:val="18"/>
                  <w:lang w:val="en-US"/>
                  <w:rPrChange w:id="218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186" w:author="Saseendran, Arun" w:date="2017-05-15T17:13:00Z"/>
                <w:rFonts w:ascii="Calibri" w:eastAsia="Times New Roman" w:hAnsi="Calibri" w:cs="Times New Roman"/>
                <w:color w:val="000000"/>
                <w:sz w:val="18"/>
                <w:szCs w:val="18"/>
                <w:lang w:val="en-US"/>
                <w:rPrChange w:id="2187" w:author="Saseendran, Arun" w:date="2017-05-15T17:13:00Z">
                  <w:rPr>
                    <w:ins w:id="2188" w:author="Saseendran, Arun" w:date="2017-05-15T17:13:00Z"/>
                  </w:rPr>
                </w:rPrChange>
              </w:rPr>
              <w:pPrChange w:id="2189" w:author="Saseendran, Arun" w:date="2017-05-15T17:13:00Z">
                <w:pPr/>
              </w:pPrChange>
            </w:pPr>
            <w:ins w:id="2190" w:author="Saseendran, Arun" w:date="2017-05-15T17:13:00Z">
              <w:r w:rsidRPr="001071A0">
                <w:rPr>
                  <w:rFonts w:ascii="Calibri" w:eastAsia="Times New Roman" w:hAnsi="Calibri" w:cs="Times New Roman"/>
                  <w:color w:val="000000"/>
                  <w:sz w:val="18"/>
                  <w:szCs w:val="18"/>
                  <w:lang w:val="en-US"/>
                  <w:rPrChange w:id="219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192" w:author="Saseendran, Arun" w:date="2017-05-15T17:13:00Z"/>
                <w:rFonts w:ascii="Calibri" w:eastAsia="Times New Roman" w:hAnsi="Calibri" w:cs="Times New Roman"/>
                <w:color w:val="000000"/>
                <w:sz w:val="18"/>
                <w:szCs w:val="18"/>
                <w:lang w:val="en-US"/>
                <w:rPrChange w:id="2193" w:author="Saseendran, Arun" w:date="2017-05-15T17:13:00Z">
                  <w:rPr>
                    <w:ins w:id="2194" w:author="Saseendran, Arun" w:date="2017-05-15T17:13:00Z"/>
                  </w:rPr>
                </w:rPrChange>
              </w:rPr>
              <w:pPrChange w:id="2195" w:author="Saseendran, Arun" w:date="2017-05-15T17:13:00Z">
                <w:pPr/>
              </w:pPrChange>
            </w:pPr>
            <w:ins w:id="2196" w:author="Saseendran, Arun" w:date="2017-05-15T17:13:00Z">
              <w:r w:rsidRPr="001071A0">
                <w:rPr>
                  <w:rFonts w:ascii="Calibri" w:eastAsia="Times New Roman" w:hAnsi="Calibri" w:cs="Times New Roman"/>
                  <w:color w:val="000000"/>
                  <w:sz w:val="18"/>
                  <w:szCs w:val="18"/>
                  <w:lang w:val="en-US"/>
                  <w:rPrChange w:id="2197" w:author="Saseendran, Arun" w:date="2017-05-15T17:13:00Z">
                    <w:rPr/>
                  </w:rPrChange>
                </w:rPr>
                <w:t> </w:t>
              </w:r>
            </w:ins>
          </w:p>
        </w:tc>
      </w:tr>
      <w:tr w:rsidR="001071A0" w:rsidRPr="001071A0" w:rsidTr="001071A0">
        <w:trPr>
          <w:trHeight w:val="240"/>
          <w:ins w:id="2198"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2199" w:author="Saseendran, Arun" w:date="2017-05-15T17:13:00Z"/>
                <w:rFonts w:ascii="Calibri" w:eastAsia="Times New Roman" w:hAnsi="Calibri" w:cs="Times New Roman"/>
                <w:color w:val="000000"/>
                <w:sz w:val="18"/>
                <w:szCs w:val="18"/>
                <w:lang w:val="en-US"/>
                <w:rPrChange w:id="2200" w:author="Saseendran, Arun" w:date="2017-05-15T17:13:00Z">
                  <w:rPr>
                    <w:ins w:id="2201" w:author="Saseendran, Arun" w:date="2017-05-15T17:13:00Z"/>
                  </w:rPr>
                </w:rPrChange>
              </w:rPr>
              <w:pPrChange w:id="2202" w:author="Saseendran, Arun" w:date="2017-05-15T17:13:00Z">
                <w:pPr>
                  <w:jc w:val="right"/>
                </w:pPr>
              </w:pPrChange>
            </w:pPr>
            <w:ins w:id="2203" w:author="Saseendran, Arun" w:date="2017-05-15T17:13:00Z">
              <w:r w:rsidRPr="001071A0">
                <w:rPr>
                  <w:rFonts w:ascii="Calibri" w:eastAsia="Times New Roman" w:hAnsi="Calibri" w:cs="Times New Roman"/>
                  <w:color w:val="000000"/>
                  <w:sz w:val="18"/>
                  <w:szCs w:val="18"/>
                  <w:lang w:val="en-US"/>
                  <w:rPrChange w:id="2204" w:author="Saseendran, Arun" w:date="2017-05-15T17:13:00Z">
                    <w:rPr/>
                  </w:rPrChange>
                </w:rPr>
                <w:t>12</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2205" w:author="Saseendran, Arun" w:date="2017-05-15T17:13:00Z"/>
                <w:rFonts w:ascii="Calibri" w:eastAsia="Times New Roman" w:hAnsi="Calibri" w:cs="Times New Roman"/>
                <w:color w:val="000000"/>
                <w:sz w:val="18"/>
                <w:szCs w:val="18"/>
                <w:lang w:val="en-US"/>
                <w:rPrChange w:id="2206" w:author="Saseendran, Arun" w:date="2017-05-15T17:13:00Z">
                  <w:rPr>
                    <w:ins w:id="2207" w:author="Saseendran, Arun" w:date="2017-05-15T17:13:00Z"/>
                  </w:rPr>
                </w:rPrChange>
              </w:rPr>
              <w:pPrChange w:id="2208" w:author="Saseendran, Arun" w:date="2017-05-15T17:13:00Z">
                <w:pPr/>
              </w:pPrChange>
            </w:pPr>
            <w:ins w:id="2209" w:author="Saseendran, Arun" w:date="2017-05-15T17:13:00Z">
              <w:r w:rsidRPr="001071A0">
                <w:rPr>
                  <w:rFonts w:ascii="Calibri" w:eastAsia="Times New Roman" w:hAnsi="Calibri" w:cs="Times New Roman"/>
                  <w:color w:val="000000"/>
                  <w:sz w:val="18"/>
                  <w:szCs w:val="18"/>
                  <w:lang w:val="en-US"/>
                  <w:rPrChange w:id="2210" w:author="Saseendran, Arun" w:date="2017-05-15T17:13:00Z">
                    <w:rPr/>
                  </w:rPrChange>
                </w:rPr>
                <w:t>Design Review and Sign Off</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211" w:author="Saseendran, Arun" w:date="2017-05-15T17:13:00Z"/>
                <w:rFonts w:ascii="Calibri" w:eastAsia="Times New Roman" w:hAnsi="Calibri" w:cs="Times New Roman"/>
                <w:color w:val="000000"/>
                <w:sz w:val="18"/>
                <w:szCs w:val="18"/>
                <w:lang w:val="en-US"/>
                <w:rPrChange w:id="2212" w:author="Saseendran, Arun" w:date="2017-05-15T17:13:00Z">
                  <w:rPr>
                    <w:ins w:id="2213" w:author="Saseendran, Arun" w:date="2017-05-15T17:13:00Z"/>
                  </w:rPr>
                </w:rPrChange>
              </w:rPr>
              <w:pPrChange w:id="2214" w:author="Saseendran, Arun" w:date="2017-05-15T17:13:00Z">
                <w:pPr/>
              </w:pPrChange>
            </w:pPr>
            <w:ins w:id="2215" w:author="Saseendran, Arun" w:date="2017-05-15T17:13:00Z">
              <w:r w:rsidRPr="001071A0">
                <w:rPr>
                  <w:rFonts w:ascii="Calibri" w:eastAsia="Times New Roman" w:hAnsi="Calibri" w:cs="Times New Roman"/>
                  <w:color w:val="000000"/>
                  <w:sz w:val="18"/>
                  <w:szCs w:val="18"/>
                  <w:lang w:val="en-US"/>
                  <w:rPrChange w:id="2216" w:author="Saseendran, Arun" w:date="2017-05-15T17:13:00Z">
                    <w:rPr/>
                  </w:rPrChange>
                </w:rPr>
                <w:t>MEN1, MEN2</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17" w:author="Saseendran, Arun" w:date="2017-05-15T17:13:00Z"/>
                <w:rFonts w:ascii="Calibri" w:eastAsia="Times New Roman" w:hAnsi="Calibri" w:cs="Times New Roman"/>
                <w:color w:val="000000"/>
                <w:sz w:val="18"/>
                <w:szCs w:val="18"/>
                <w:lang w:val="en-US"/>
                <w:rPrChange w:id="2218" w:author="Saseendran, Arun" w:date="2017-05-15T17:13:00Z">
                  <w:rPr>
                    <w:ins w:id="2219" w:author="Saseendran, Arun" w:date="2017-05-15T17:13:00Z"/>
                  </w:rPr>
                </w:rPrChange>
              </w:rPr>
              <w:pPrChange w:id="2220" w:author="Saseendran, Arun" w:date="2017-05-15T17:13:00Z">
                <w:pPr/>
              </w:pPrChange>
            </w:pPr>
            <w:ins w:id="2221" w:author="Saseendran, Arun" w:date="2017-05-15T17:13:00Z">
              <w:r w:rsidRPr="001071A0">
                <w:rPr>
                  <w:rFonts w:ascii="Calibri" w:eastAsia="Times New Roman" w:hAnsi="Calibri" w:cs="Times New Roman"/>
                  <w:color w:val="000000"/>
                  <w:sz w:val="18"/>
                  <w:szCs w:val="18"/>
                  <w:lang w:val="en-US"/>
                  <w:rPrChange w:id="2222"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23" w:author="Saseendran, Arun" w:date="2017-05-15T17:13:00Z"/>
                <w:rFonts w:ascii="Calibri" w:eastAsia="Times New Roman" w:hAnsi="Calibri" w:cs="Times New Roman"/>
                <w:color w:val="000000"/>
                <w:sz w:val="18"/>
                <w:szCs w:val="18"/>
                <w:lang w:val="en-US"/>
                <w:rPrChange w:id="2224" w:author="Saseendran, Arun" w:date="2017-05-15T17:13:00Z">
                  <w:rPr>
                    <w:ins w:id="2225" w:author="Saseendran, Arun" w:date="2017-05-15T17:13:00Z"/>
                  </w:rPr>
                </w:rPrChange>
              </w:rPr>
              <w:pPrChange w:id="2226" w:author="Saseendran, Arun" w:date="2017-05-15T17:13:00Z">
                <w:pPr/>
              </w:pPrChange>
            </w:pPr>
            <w:ins w:id="2227" w:author="Saseendran, Arun" w:date="2017-05-15T17:13:00Z">
              <w:r w:rsidRPr="001071A0">
                <w:rPr>
                  <w:rFonts w:ascii="Calibri" w:eastAsia="Times New Roman" w:hAnsi="Calibri" w:cs="Times New Roman"/>
                  <w:color w:val="000000"/>
                  <w:sz w:val="18"/>
                  <w:szCs w:val="18"/>
                  <w:lang w:val="en-US"/>
                  <w:rPrChange w:id="2228"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29" w:author="Saseendran, Arun" w:date="2017-05-15T17:13:00Z"/>
                <w:rFonts w:ascii="Calibri" w:eastAsia="Times New Roman" w:hAnsi="Calibri" w:cs="Times New Roman"/>
                <w:color w:val="000000"/>
                <w:sz w:val="18"/>
                <w:szCs w:val="18"/>
                <w:lang w:val="en-US"/>
                <w:rPrChange w:id="2230" w:author="Saseendran, Arun" w:date="2017-05-15T17:13:00Z">
                  <w:rPr>
                    <w:ins w:id="2231" w:author="Saseendran, Arun" w:date="2017-05-15T17:13:00Z"/>
                  </w:rPr>
                </w:rPrChange>
              </w:rPr>
              <w:pPrChange w:id="2232" w:author="Saseendran, Arun" w:date="2017-05-15T17:13:00Z">
                <w:pPr/>
              </w:pPrChange>
            </w:pPr>
            <w:ins w:id="2233" w:author="Saseendran, Arun" w:date="2017-05-15T17:13:00Z">
              <w:r w:rsidRPr="001071A0">
                <w:rPr>
                  <w:rFonts w:ascii="Calibri" w:eastAsia="Times New Roman" w:hAnsi="Calibri" w:cs="Times New Roman"/>
                  <w:color w:val="000000"/>
                  <w:sz w:val="18"/>
                  <w:szCs w:val="18"/>
                  <w:lang w:val="en-US"/>
                  <w:rPrChange w:id="2234"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235" w:author="Saseendran, Arun" w:date="2017-05-15T17:13:00Z"/>
                <w:rFonts w:ascii="Calibri" w:eastAsia="Times New Roman" w:hAnsi="Calibri" w:cs="Times New Roman"/>
                <w:color w:val="000000"/>
                <w:sz w:val="18"/>
                <w:szCs w:val="18"/>
                <w:lang w:val="en-US"/>
                <w:rPrChange w:id="2236" w:author="Saseendran, Arun" w:date="2017-05-15T17:13:00Z">
                  <w:rPr>
                    <w:ins w:id="2237" w:author="Saseendran, Arun" w:date="2017-05-15T17:13:00Z"/>
                  </w:rPr>
                </w:rPrChange>
              </w:rPr>
              <w:pPrChange w:id="2238" w:author="Saseendran, Arun" w:date="2017-05-15T17:13:00Z">
                <w:pPr/>
              </w:pPrChange>
            </w:pPr>
            <w:ins w:id="2239" w:author="Saseendran, Arun" w:date="2017-05-15T17:13:00Z">
              <w:r w:rsidRPr="001071A0">
                <w:rPr>
                  <w:rFonts w:ascii="Calibri" w:eastAsia="Times New Roman" w:hAnsi="Calibri" w:cs="Times New Roman"/>
                  <w:color w:val="000000"/>
                  <w:sz w:val="18"/>
                  <w:szCs w:val="18"/>
                  <w:lang w:val="en-US"/>
                  <w:rPrChange w:id="2240"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41" w:author="Saseendran, Arun" w:date="2017-05-15T17:13:00Z"/>
                <w:rFonts w:ascii="Calibri" w:eastAsia="Times New Roman" w:hAnsi="Calibri" w:cs="Times New Roman"/>
                <w:color w:val="000000"/>
                <w:sz w:val="18"/>
                <w:szCs w:val="18"/>
                <w:lang w:val="en-US"/>
                <w:rPrChange w:id="2242" w:author="Saseendran, Arun" w:date="2017-05-15T17:13:00Z">
                  <w:rPr>
                    <w:ins w:id="2243" w:author="Saseendran, Arun" w:date="2017-05-15T17:13:00Z"/>
                  </w:rPr>
                </w:rPrChange>
              </w:rPr>
              <w:pPrChange w:id="2244" w:author="Saseendran, Arun" w:date="2017-05-15T17:13:00Z">
                <w:pPr/>
              </w:pPrChange>
            </w:pPr>
            <w:ins w:id="2245" w:author="Saseendran, Arun" w:date="2017-05-15T17:13:00Z">
              <w:r w:rsidRPr="001071A0">
                <w:rPr>
                  <w:rFonts w:ascii="Calibri" w:eastAsia="Times New Roman" w:hAnsi="Calibri" w:cs="Times New Roman"/>
                  <w:color w:val="000000"/>
                  <w:sz w:val="18"/>
                  <w:szCs w:val="18"/>
                  <w:lang w:val="en-US"/>
                  <w:rPrChange w:id="2246"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47" w:author="Saseendran, Arun" w:date="2017-05-15T17:13:00Z"/>
                <w:rFonts w:ascii="Calibri" w:eastAsia="Times New Roman" w:hAnsi="Calibri" w:cs="Times New Roman"/>
                <w:color w:val="000000"/>
                <w:sz w:val="18"/>
                <w:szCs w:val="18"/>
                <w:lang w:val="en-US"/>
                <w:rPrChange w:id="2248" w:author="Saseendran, Arun" w:date="2017-05-15T17:13:00Z">
                  <w:rPr>
                    <w:ins w:id="2249" w:author="Saseendran, Arun" w:date="2017-05-15T17:13:00Z"/>
                  </w:rPr>
                </w:rPrChange>
              </w:rPr>
              <w:pPrChange w:id="2250" w:author="Saseendran, Arun" w:date="2017-05-15T17:13:00Z">
                <w:pPr/>
              </w:pPrChange>
            </w:pPr>
            <w:ins w:id="2251" w:author="Saseendran, Arun" w:date="2017-05-15T17:13:00Z">
              <w:r w:rsidRPr="001071A0">
                <w:rPr>
                  <w:rFonts w:ascii="Calibri" w:eastAsia="Times New Roman" w:hAnsi="Calibri" w:cs="Times New Roman"/>
                  <w:color w:val="000000"/>
                  <w:sz w:val="18"/>
                  <w:szCs w:val="18"/>
                  <w:lang w:val="en-US"/>
                  <w:rPrChange w:id="2252"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53" w:author="Saseendran, Arun" w:date="2017-05-15T17:13:00Z"/>
                <w:rFonts w:ascii="Calibri" w:eastAsia="Times New Roman" w:hAnsi="Calibri" w:cs="Times New Roman"/>
                <w:color w:val="000000"/>
                <w:sz w:val="18"/>
                <w:szCs w:val="18"/>
                <w:lang w:val="en-US"/>
                <w:rPrChange w:id="2254" w:author="Saseendran, Arun" w:date="2017-05-15T17:13:00Z">
                  <w:rPr>
                    <w:ins w:id="2255" w:author="Saseendran, Arun" w:date="2017-05-15T17:13:00Z"/>
                  </w:rPr>
                </w:rPrChange>
              </w:rPr>
              <w:pPrChange w:id="2256" w:author="Saseendran, Arun" w:date="2017-05-15T17:13:00Z">
                <w:pPr/>
              </w:pPrChange>
            </w:pPr>
            <w:ins w:id="2257" w:author="Saseendran, Arun" w:date="2017-05-15T17:13:00Z">
              <w:r w:rsidRPr="001071A0">
                <w:rPr>
                  <w:rFonts w:ascii="Calibri" w:eastAsia="Times New Roman" w:hAnsi="Calibri" w:cs="Times New Roman"/>
                  <w:color w:val="000000"/>
                  <w:sz w:val="18"/>
                  <w:szCs w:val="18"/>
                  <w:lang w:val="en-US"/>
                  <w:rPrChange w:id="2258"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259" w:author="Saseendran, Arun" w:date="2017-05-15T17:13:00Z"/>
                <w:rFonts w:ascii="Calibri" w:eastAsia="Times New Roman" w:hAnsi="Calibri" w:cs="Times New Roman"/>
                <w:color w:val="000000"/>
                <w:sz w:val="18"/>
                <w:szCs w:val="18"/>
                <w:lang w:val="en-US"/>
                <w:rPrChange w:id="2260" w:author="Saseendran, Arun" w:date="2017-05-15T17:13:00Z">
                  <w:rPr>
                    <w:ins w:id="2261" w:author="Saseendran, Arun" w:date="2017-05-15T17:13:00Z"/>
                  </w:rPr>
                </w:rPrChange>
              </w:rPr>
              <w:pPrChange w:id="2262" w:author="Saseendran, Arun" w:date="2017-05-15T17:13:00Z">
                <w:pPr/>
              </w:pPrChange>
            </w:pPr>
            <w:ins w:id="2263" w:author="Saseendran, Arun" w:date="2017-05-15T17:13:00Z">
              <w:r w:rsidRPr="001071A0">
                <w:rPr>
                  <w:rFonts w:ascii="Calibri" w:eastAsia="Times New Roman" w:hAnsi="Calibri" w:cs="Times New Roman"/>
                  <w:color w:val="000000"/>
                  <w:sz w:val="18"/>
                  <w:szCs w:val="18"/>
                  <w:lang w:val="en-US"/>
                  <w:rPrChange w:id="2264"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65" w:author="Saseendran, Arun" w:date="2017-05-15T17:13:00Z"/>
                <w:rFonts w:ascii="Calibri" w:eastAsia="Times New Roman" w:hAnsi="Calibri" w:cs="Times New Roman"/>
                <w:color w:val="000000"/>
                <w:sz w:val="18"/>
                <w:szCs w:val="18"/>
                <w:lang w:val="en-US"/>
                <w:rPrChange w:id="2266" w:author="Saseendran, Arun" w:date="2017-05-15T17:13:00Z">
                  <w:rPr>
                    <w:ins w:id="2267" w:author="Saseendran, Arun" w:date="2017-05-15T17:13:00Z"/>
                  </w:rPr>
                </w:rPrChange>
              </w:rPr>
              <w:pPrChange w:id="2268" w:author="Saseendran, Arun" w:date="2017-05-15T17:13:00Z">
                <w:pPr/>
              </w:pPrChange>
            </w:pPr>
            <w:ins w:id="2269" w:author="Saseendran, Arun" w:date="2017-05-15T17:13:00Z">
              <w:r w:rsidRPr="001071A0">
                <w:rPr>
                  <w:rFonts w:ascii="Calibri" w:eastAsia="Times New Roman" w:hAnsi="Calibri" w:cs="Times New Roman"/>
                  <w:color w:val="000000"/>
                  <w:sz w:val="18"/>
                  <w:szCs w:val="18"/>
                  <w:lang w:val="en-US"/>
                  <w:rPrChange w:id="227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71" w:author="Saseendran, Arun" w:date="2017-05-15T17:13:00Z"/>
                <w:rFonts w:ascii="Calibri" w:eastAsia="Times New Roman" w:hAnsi="Calibri" w:cs="Times New Roman"/>
                <w:color w:val="000000"/>
                <w:sz w:val="18"/>
                <w:szCs w:val="18"/>
                <w:lang w:val="en-US"/>
                <w:rPrChange w:id="2272" w:author="Saseendran, Arun" w:date="2017-05-15T17:13:00Z">
                  <w:rPr>
                    <w:ins w:id="2273" w:author="Saseendran, Arun" w:date="2017-05-15T17:13:00Z"/>
                  </w:rPr>
                </w:rPrChange>
              </w:rPr>
              <w:pPrChange w:id="2274" w:author="Saseendran, Arun" w:date="2017-05-15T17:13:00Z">
                <w:pPr/>
              </w:pPrChange>
            </w:pPr>
            <w:ins w:id="2275" w:author="Saseendran, Arun" w:date="2017-05-15T17:13:00Z">
              <w:r w:rsidRPr="001071A0">
                <w:rPr>
                  <w:rFonts w:ascii="Calibri" w:eastAsia="Times New Roman" w:hAnsi="Calibri" w:cs="Times New Roman"/>
                  <w:color w:val="000000"/>
                  <w:sz w:val="18"/>
                  <w:szCs w:val="18"/>
                  <w:lang w:val="en-US"/>
                  <w:rPrChange w:id="227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77" w:author="Saseendran, Arun" w:date="2017-05-15T17:13:00Z"/>
                <w:rFonts w:ascii="Calibri" w:eastAsia="Times New Roman" w:hAnsi="Calibri" w:cs="Times New Roman"/>
                <w:color w:val="000000"/>
                <w:sz w:val="18"/>
                <w:szCs w:val="18"/>
                <w:lang w:val="en-US"/>
                <w:rPrChange w:id="2278" w:author="Saseendran, Arun" w:date="2017-05-15T17:13:00Z">
                  <w:rPr>
                    <w:ins w:id="2279" w:author="Saseendran, Arun" w:date="2017-05-15T17:13:00Z"/>
                  </w:rPr>
                </w:rPrChange>
              </w:rPr>
              <w:pPrChange w:id="2280" w:author="Saseendran, Arun" w:date="2017-05-15T17:13:00Z">
                <w:pPr/>
              </w:pPrChange>
            </w:pPr>
            <w:ins w:id="2281" w:author="Saseendran, Arun" w:date="2017-05-15T17:13:00Z">
              <w:r w:rsidRPr="001071A0">
                <w:rPr>
                  <w:rFonts w:ascii="Calibri" w:eastAsia="Times New Roman" w:hAnsi="Calibri" w:cs="Times New Roman"/>
                  <w:color w:val="000000"/>
                  <w:sz w:val="18"/>
                  <w:szCs w:val="18"/>
                  <w:lang w:val="en-US"/>
                  <w:rPrChange w:id="2282"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283" w:author="Saseendran, Arun" w:date="2017-05-15T17:13:00Z"/>
                <w:rFonts w:ascii="Calibri" w:eastAsia="Times New Roman" w:hAnsi="Calibri" w:cs="Times New Roman"/>
                <w:color w:val="000000"/>
                <w:sz w:val="18"/>
                <w:szCs w:val="18"/>
                <w:lang w:val="en-US"/>
                <w:rPrChange w:id="2284" w:author="Saseendran, Arun" w:date="2017-05-15T17:13:00Z">
                  <w:rPr>
                    <w:ins w:id="2285" w:author="Saseendran, Arun" w:date="2017-05-15T17:13:00Z"/>
                  </w:rPr>
                </w:rPrChange>
              </w:rPr>
              <w:pPrChange w:id="2286" w:author="Saseendran, Arun" w:date="2017-05-15T17:13:00Z">
                <w:pPr/>
              </w:pPrChange>
            </w:pPr>
            <w:ins w:id="2287" w:author="Saseendran, Arun" w:date="2017-05-15T17:13:00Z">
              <w:r w:rsidRPr="001071A0">
                <w:rPr>
                  <w:rFonts w:ascii="Calibri" w:eastAsia="Times New Roman" w:hAnsi="Calibri" w:cs="Times New Roman"/>
                  <w:color w:val="000000"/>
                  <w:sz w:val="18"/>
                  <w:szCs w:val="18"/>
                  <w:lang w:val="en-US"/>
                  <w:rPrChange w:id="2288"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8EA9DB"/>
            <w:noWrap/>
            <w:vAlign w:val="bottom"/>
            <w:hideMark/>
          </w:tcPr>
          <w:p w:rsidR="001071A0" w:rsidRPr="001071A0" w:rsidRDefault="001071A0" w:rsidP="001071A0">
            <w:pPr>
              <w:spacing w:after="0" w:line="240" w:lineRule="auto"/>
              <w:rPr>
                <w:ins w:id="2289" w:author="Saseendran, Arun" w:date="2017-05-15T17:13:00Z"/>
                <w:rFonts w:ascii="Calibri" w:eastAsia="Times New Roman" w:hAnsi="Calibri" w:cs="Times New Roman"/>
                <w:color w:val="000000"/>
                <w:sz w:val="18"/>
                <w:szCs w:val="18"/>
                <w:lang w:val="en-US"/>
                <w:rPrChange w:id="2290" w:author="Saseendran, Arun" w:date="2017-05-15T17:13:00Z">
                  <w:rPr>
                    <w:ins w:id="2291" w:author="Saseendran, Arun" w:date="2017-05-15T17:13:00Z"/>
                  </w:rPr>
                </w:rPrChange>
              </w:rPr>
              <w:pPrChange w:id="2292" w:author="Saseendran, Arun" w:date="2017-05-15T17:13:00Z">
                <w:pPr/>
              </w:pPrChange>
            </w:pPr>
            <w:ins w:id="2293" w:author="Saseendran, Arun" w:date="2017-05-15T17:13:00Z">
              <w:r w:rsidRPr="001071A0">
                <w:rPr>
                  <w:rFonts w:ascii="Calibri" w:eastAsia="Times New Roman" w:hAnsi="Calibri" w:cs="Times New Roman"/>
                  <w:color w:val="000000"/>
                  <w:sz w:val="18"/>
                  <w:szCs w:val="18"/>
                  <w:lang w:val="en-US"/>
                  <w:rPrChange w:id="229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295" w:author="Saseendran, Arun" w:date="2017-05-15T17:13:00Z"/>
                <w:rFonts w:ascii="Calibri" w:eastAsia="Times New Roman" w:hAnsi="Calibri" w:cs="Times New Roman"/>
                <w:color w:val="000000"/>
                <w:sz w:val="18"/>
                <w:szCs w:val="18"/>
                <w:lang w:val="en-US"/>
                <w:rPrChange w:id="2296" w:author="Saseendran, Arun" w:date="2017-05-15T17:13:00Z">
                  <w:rPr>
                    <w:ins w:id="2297" w:author="Saseendran, Arun" w:date="2017-05-15T17:13:00Z"/>
                  </w:rPr>
                </w:rPrChange>
              </w:rPr>
              <w:pPrChange w:id="2298" w:author="Saseendran, Arun" w:date="2017-05-15T17:13:00Z">
                <w:pPr/>
              </w:pPrChange>
            </w:pPr>
            <w:ins w:id="2299" w:author="Saseendran, Arun" w:date="2017-05-15T17:13:00Z">
              <w:r w:rsidRPr="001071A0">
                <w:rPr>
                  <w:rFonts w:ascii="Calibri" w:eastAsia="Times New Roman" w:hAnsi="Calibri" w:cs="Times New Roman"/>
                  <w:color w:val="000000"/>
                  <w:sz w:val="18"/>
                  <w:szCs w:val="18"/>
                  <w:lang w:val="en-US"/>
                  <w:rPrChange w:id="230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01" w:author="Saseendran, Arun" w:date="2017-05-15T17:13:00Z"/>
                <w:rFonts w:ascii="Calibri" w:eastAsia="Times New Roman" w:hAnsi="Calibri" w:cs="Times New Roman"/>
                <w:color w:val="000000"/>
                <w:sz w:val="18"/>
                <w:szCs w:val="18"/>
                <w:lang w:val="en-US"/>
                <w:rPrChange w:id="2302" w:author="Saseendran, Arun" w:date="2017-05-15T17:13:00Z">
                  <w:rPr>
                    <w:ins w:id="2303" w:author="Saseendran, Arun" w:date="2017-05-15T17:13:00Z"/>
                  </w:rPr>
                </w:rPrChange>
              </w:rPr>
              <w:pPrChange w:id="2304" w:author="Saseendran, Arun" w:date="2017-05-15T17:13:00Z">
                <w:pPr/>
              </w:pPrChange>
            </w:pPr>
            <w:ins w:id="2305" w:author="Saseendran, Arun" w:date="2017-05-15T17:13:00Z">
              <w:r w:rsidRPr="001071A0">
                <w:rPr>
                  <w:rFonts w:ascii="Calibri" w:eastAsia="Times New Roman" w:hAnsi="Calibri" w:cs="Times New Roman"/>
                  <w:color w:val="000000"/>
                  <w:sz w:val="18"/>
                  <w:szCs w:val="18"/>
                  <w:lang w:val="en-US"/>
                  <w:rPrChange w:id="2306"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307" w:author="Saseendran, Arun" w:date="2017-05-15T17:13:00Z"/>
                <w:rFonts w:ascii="Calibri" w:eastAsia="Times New Roman" w:hAnsi="Calibri" w:cs="Times New Roman"/>
                <w:color w:val="000000"/>
                <w:sz w:val="18"/>
                <w:szCs w:val="18"/>
                <w:lang w:val="en-US"/>
                <w:rPrChange w:id="2308" w:author="Saseendran, Arun" w:date="2017-05-15T17:13:00Z">
                  <w:rPr>
                    <w:ins w:id="2309" w:author="Saseendran, Arun" w:date="2017-05-15T17:13:00Z"/>
                  </w:rPr>
                </w:rPrChange>
              </w:rPr>
              <w:pPrChange w:id="2310" w:author="Saseendran, Arun" w:date="2017-05-15T17:13:00Z">
                <w:pPr/>
              </w:pPrChange>
            </w:pPr>
            <w:ins w:id="2311" w:author="Saseendran, Arun" w:date="2017-05-15T17:13:00Z">
              <w:r w:rsidRPr="001071A0">
                <w:rPr>
                  <w:rFonts w:ascii="Calibri" w:eastAsia="Times New Roman" w:hAnsi="Calibri" w:cs="Times New Roman"/>
                  <w:color w:val="000000"/>
                  <w:sz w:val="18"/>
                  <w:szCs w:val="18"/>
                  <w:lang w:val="en-US"/>
                  <w:rPrChange w:id="231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13" w:author="Saseendran, Arun" w:date="2017-05-15T17:13:00Z"/>
                <w:rFonts w:ascii="Calibri" w:eastAsia="Times New Roman" w:hAnsi="Calibri" w:cs="Times New Roman"/>
                <w:color w:val="000000"/>
                <w:sz w:val="18"/>
                <w:szCs w:val="18"/>
                <w:lang w:val="en-US"/>
                <w:rPrChange w:id="2314" w:author="Saseendran, Arun" w:date="2017-05-15T17:13:00Z">
                  <w:rPr>
                    <w:ins w:id="2315" w:author="Saseendran, Arun" w:date="2017-05-15T17:13:00Z"/>
                  </w:rPr>
                </w:rPrChange>
              </w:rPr>
              <w:pPrChange w:id="2316" w:author="Saseendran, Arun" w:date="2017-05-15T17:13:00Z">
                <w:pPr/>
              </w:pPrChange>
            </w:pPr>
            <w:ins w:id="2317" w:author="Saseendran, Arun" w:date="2017-05-15T17:13:00Z">
              <w:r w:rsidRPr="001071A0">
                <w:rPr>
                  <w:rFonts w:ascii="Calibri" w:eastAsia="Times New Roman" w:hAnsi="Calibri" w:cs="Times New Roman"/>
                  <w:color w:val="000000"/>
                  <w:sz w:val="18"/>
                  <w:szCs w:val="18"/>
                  <w:lang w:val="en-US"/>
                  <w:rPrChange w:id="231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19" w:author="Saseendran, Arun" w:date="2017-05-15T17:13:00Z"/>
                <w:rFonts w:ascii="Calibri" w:eastAsia="Times New Roman" w:hAnsi="Calibri" w:cs="Times New Roman"/>
                <w:color w:val="000000"/>
                <w:sz w:val="18"/>
                <w:szCs w:val="18"/>
                <w:lang w:val="en-US"/>
                <w:rPrChange w:id="2320" w:author="Saseendran, Arun" w:date="2017-05-15T17:13:00Z">
                  <w:rPr>
                    <w:ins w:id="2321" w:author="Saseendran, Arun" w:date="2017-05-15T17:13:00Z"/>
                  </w:rPr>
                </w:rPrChange>
              </w:rPr>
              <w:pPrChange w:id="2322" w:author="Saseendran, Arun" w:date="2017-05-15T17:13:00Z">
                <w:pPr/>
              </w:pPrChange>
            </w:pPr>
            <w:ins w:id="2323" w:author="Saseendran, Arun" w:date="2017-05-15T17:13:00Z">
              <w:r w:rsidRPr="001071A0">
                <w:rPr>
                  <w:rFonts w:ascii="Calibri" w:eastAsia="Times New Roman" w:hAnsi="Calibri" w:cs="Times New Roman"/>
                  <w:color w:val="000000"/>
                  <w:sz w:val="18"/>
                  <w:szCs w:val="18"/>
                  <w:lang w:val="en-US"/>
                  <w:rPrChange w:id="232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25" w:author="Saseendran, Arun" w:date="2017-05-15T17:13:00Z"/>
                <w:rFonts w:ascii="Calibri" w:eastAsia="Times New Roman" w:hAnsi="Calibri" w:cs="Times New Roman"/>
                <w:color w:val="000000"/>
                <w:sz w:val="18"/>
                <w:szCs w:val="18"/>
                <w:lang w:val="en-US"/>
                <w:rPrChange w:id="2326" w:author="Saseendran, Arun" w:date="2017-05-15T17:13:00Z">
                  <w:rPr>
                    <w:ins w:id="2327" w:author="Saseendran, Arun" w:date="2017-05-15T17:13:00Z"/>
                  </w:rPr>
                </w:rPrChange>
              </w:rPr>
              <w:pPrChange w:id="2328" w:author="Saseendran, Arun" w:date="2017-05-15T17:13:00Z">
                <w:pPr/>
              </w:pPrChange>
            </w:pPr>
            <w:ins w:id="2329" w:author="Saseendran, Arun" w:date="2017-05-15T17:13:00Z">
              <w:r w:rsidRPr="001071A0">
                <w:rPr>
                  <w:rFonts w:ascii="Calibri" w:eastAsia="Times New Roman" w:hAnsi="Calibri" w:cs="Times New Roman"/>
                  <w:color w:val="000000"/>
                  <w:sz w:val="18"/>
                  <w:szCs w:val="18"/>
                  <w:lang w:val="en-US"/>
                  <w:rPrChange w:id="2330"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331" w:author="Saseendran, Arun" w:date="2017-05-15T17:13:00Z"/>
                <w:rFonts w:ascii="Calibri" w:eastAsia="Times New Roman" w:hAnsi="Calibri" w:cs="Times New Roman"/>
                <w:color w:val="000000"/>
                <w:sz w:val="18"/>
                <w:szCs w:val="18"/>
                <w:lang w:val="en-US"/>
                <w:rPrChange w:id="2332" w:author="Saseendran, Arun" w:date="2017-05-15T17:13:00Z">
                  <w:rPr>
                    <w:ins w:id="2333" w:author="Saseendran, Arun" w:date="2017-05-15T17:13:00Z"/>
                  </w:rPr>
                </w:rPrChange>
              </w:rPr>
              <w:pPrChange w:id="2334" w:author="Saseendran, Arun" w:date="2017-05-15T17:13:00Z">
                <w:pPr/>
              </w:pPrChange>
            </w:pPr>
            <w:ins w:id="2335" w:author="Saseendran, Arun" w:date="2017-05-15T17:13:00Z">
              <w:r w:rsidRPr="001071A0">
                <w:rPr>
                  <w:rFonts w:ascii="Calibri" w:eastAsia="Times New Roman" w:hAnsi="Calibri" w:cs="Times New Roman"/>
                  <w:color w:val="000000"/>
                  <w:sz w:val="18"/>
                  <w:szCs w:val="18"/>
                  <w:lang w:val="en-US"/>
                  <w:rPrChange w:id="233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37" w:author="Saseendran, Arun" w:date="2017-05-15T17:13:00Z"/>
                <w:rFonts w:ascii="Calibri" w:eastAsia="Times New Roman" w:hAnsi="Calibri" w:cs="Times New Roman"/>
                <w:color w:val="000000"/>
                <w:sz w:val="18"/>
                <w:szCs w:val="18"/>
                <w:lang w:val="en-US"/>
                <w:rPrChange w:id="2338" w:author="Saseendran, Arun" w:date="2017-05-15T17:13:00Z">
                  <w:rPr>
                    <w:ins w:id="2339" w:author="Saseendran, Arun" w:date="2017-05-15T17:13:00Z"/>
                  </w:rPr>
                </w:rPrChange>
              </w:rPr>
              <w:pPrChange w:id="2340" w:author="Saseendran, Arun" w:date="2017-05-15T17:13:00Z">
                <w:pPr/>
              </w:pPrChange>
            </w:pPr>
            <w:ins w:id="2341" w:author="Saseendran, Arun" w:date="2017-05-15T17:13:00Z">
              <w:r w:rsidRPr="001071A0">
                <w:rPr>
                  <w:rFonts w:ascii="Calibri" w:eastAsia="Times New Roman" w:hAnsi="Calibri" w:cs="Times New Roman"/>
                  <w:color w:val="000000"/>
                  <w:sz w:val="18"/>
                  <w:szCs w:val="18"/>
                  <w:lang w:val="en-US"/>
                  <w:rPrChange w:id="234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43" w:author="Saseendran, Arun" w:date="2017-05-15T17:13:00Z"/>
                <w:rFonts w:ascii="Calibri" w:eastAsia="Times New Roman" w:hAnsi="Calibri" w:cs="Times New Roman"/>
                <w:color w:val="000000"/>
                <w:sz w:val="18"/>
                <w:szCs w:val="18"/>
                <w:lang w:val="en-US"/>
                <w:rPrChange w:id="2344" w:author="Saseendran, Arun" w:date="2017-05-15T17:13:00Z">
                  <w:rPr>
                    <w:ins w:id="2345" w:author="Saseendran, Arun" w:date="2017-05-15T17:13:00Z"/>
                  </w:rPr>
                </w:rPrChange>
              </w:rPr>
              <w:pPrChange w:id="2346" w:author="Saseendran, Arun" w:date="2017-05-15T17:13:00Z">
                <w:pPr/>
              </w:pPrChange>
            </w:pPr>
            <w:ins w:id="2347" w:author="Saseendran, Arun" w:date="2017-05-15T17:13:00Z">
              <w:r w:rsidRPr="001071A0">
                <w:rPr>
                  <w:rFonts w:ascii="Calibri" w:eastAsia="Times New Roman" w:hAnsi="Calibri" w:cs="Times New Roman"/>
                  <w:color w:val="000000"/>
                  <w:sz w:val="18"/>
                  <w:szCs w:val="18"/>
                  <w:lang w:val="en-US"/>
                  <w:rPrChange w:id="234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49" w:author="Saseendran, Arun" w:date="2017-05-15T17:13:00Z"/>
                <w:rFonts w:ascii="Calibri" w:eastAsia="Times New Roman" w:hAnsi="Calibri" w:cs="Times New Roman"/>
                <w:color w:val="000000"/>
                <w:sz w:val="18"/>
                <w:szCs w:val="18"/>
                <w:lang w:val="en-US"/>
                <w:rPrChange w:id="2350" w:author="Saseendran, Arun" w:date="2017-05-15T17:13:00Z">
                  <w:rPr>
                    <w:ins w:id="2351" w:author="Saseendran, Arun" w:date="2017-05-15T17:13:00Z"/>
                  </w:rPr>
                </w:rPrChange>
              </w:rPr>
              <w:pPrChange w:id="2352" w:author="Saseendran, Arun" w:date="2017-05-15T17:13:00Z">
                <w:pPr/>
              </w:pPrChange>
            </w:pPr>
            <w:ins w:id="2353" w:author="Saseendran, Arun" w:date="2017-05-15T17:13:00Z">
              <w:r w:rsidRPr="001071A0">
                <w:rPr>
                  <w:rFonts w:ascii="Calibri" w:eastAsia="Times New Roman" w:hAnsi="Calibri" w:cs="Times New Roman"/>
                  <w:color w:val="000000"/>
                  <w:sz w:val="18"/>
                  <w:szCs w:val="18"/>
                  <w:lang w:val="en-US"/>
                  <w:rPrChange w:id="235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355" w:author="Saseendran, Arun" w:date="2017-05-15T17:13:00Z"/>
                <w:rFonts w:ascii="Calibri" w:eastAsia="Times New Roman" w:hAnsi="Calibri" w:cs="Times New Roman"/>
                <w:color w:val="000000"/>
                <w:sz w:val="18"/>
                <w:szCs w:val="18"/>
                <w:lang w:val="en-US"/>
                <w:rPrChange w:id="2356" w:author="Saseendran, Arun" w:date="2017-05-15T17:13:00Z">
                  <w:rPr>
                    <w:ins w:id="2357" w:author="Saseendran, Arun" w:date="2017-05-15T17:13:00Z"/>
                  </w:rPr>
                </w:rPrChange>
              </w:rPr>
              <w:pPrChange w:id="2358" w:author="Saseendran, Arun" w:date="2017-05-15T17:13:00Z">
                <w:pPr/>
              </w:pPrChange>
            </w:pPr>
            <w:ins w:id="2359" w:author="Saseendran, Arun" w:date="2017-05-15T17:13:00Z">
              <w:r w:rsidRPr="001071A0">
                <w:rPr>
                  <w:rFonts w:ascii="Calibri" w:eastAsia="Times New Roman" w:hAnsi="Calibri" w:cs="Times New Roman"/>
                  <w:color w:val="000000"/>
                  <w:sz w:val="18"/>
                  <w:szCs w:val="18"/>
                  <w:lang w:val="en-US"/>
                  <w:rPrChange w:id="2360" w:author="Saseendran, Arun" w:date="2017-05-15T17:13:00Z">
                    <w:rPr/>
                  </w:rPrChange>
                </w:rPr>
                <w:t> </w:t>
              </w:r>
            </w:ins>
          </w:p>
        </w:tc>
      </w:tr>
      <w:tr w:rsidR="001071A0" w:rsidRPr="001071A0" w:rsidTr="001071A0">
        <w:trPr>
          <w:trHeight w:val="240"/>
          <w:ins w:id="2361"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2362" w:author="Saseendran, Arun" w:date="2017-05-15T17:13:00Z"/>
                <w:rFonts w:ascii="Calibri" w:eastAsia="Times New Roman" w:hAnsi="Calibri" w:cs="Times New Roman"/>
                <w:color w:val="000000"/>
                <w:sz w:val="18"/>
                <w:szCs w:val="18"/>
                <w:lang w:val="en-US"/>
                <w:rPrChange w:id="2363" w:author="Saseendran, Arun" w:date="2017-05-15T17:13:00Z">
                  <w:rPr>
                    <w:ins w:id="2364" w:author="Saseendran, Arun" w:date="2017-05-15T17:13:00Z"/>
                  </w:rPr>
                </w:rPrChange>
              </w:rPr>
              <w:pPrChange w:id="2365" w:author="Saseendran, Arun" w:date="2017-05-15T17:13:00Z">
                <w:pPr>
                  <w:jc w:val="right"/>
                </w:pPr>
              </w:pPrChange>
            </w:pPr>
            <w:ins w:id="2366" w:author="Saseendran, Arun" w:date="2017-05-15T17:13:00Z">
              <w:r w:rsidRPr="001071A0">
                <w:rPr>
                  <w:rFonts w:ascii="Calibri" w:eastAsia="Times New Roman" w:hAnsi="Calibri" w:cs="Times New Roman"/>
                  <w:color w:val="000000"/>
                  <w:sz w:val="18"/>
                  <w:szCs w:val="18"/>
                  <w:lang w:val="en-US"/>
                  <w:rPrChange w:id="2367" w:author="Saseendran, Arun" w:date="2017-05-15T17:13:00Z">
                    <w:rPr/>
                  </w:rPrChange>
                </w:rPr>
                <w:t>13</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2368" w:author="Saseendran, Arun" w:date="2017-05-15T17:13:00Z"/>
                <w:rFonts w:ascii="Calibri" w:eastAsia="Times New Roman" w:hAnsi="Calibri" w:cs="Times New Roman"/>
                <w:color w:val="000000"/>
                <w:sz w:val="18"/>
                <w:szCs w:val="18"/>
                <w:lang w:val="en-US"/>
                <w:rPrChange w:id="2369" w:author="Saseendran, Arun" w:date="2017-05-15T17:13:00Z">
                  <w:rPr>
                    <w:ins w:id="2370" w:author="Saseendran, Arun" w:date="2017-05-15T17:13:00Z"/>
                  </w:rPr>
                </w:rPrChange>
              </w:rPr>
              <w:pPrChange w:id="2371" w:author="Saseendran, Arun" w:date="2017-05-15T17:13:00Z">
                <w:pPr/>
              </w:pPrChange>
            </w:pPr>
            <w:ins w:id="2372" w:author="Saseendran, Arun" w:date="2017-05-15T17:13:00Z">
              <w:r w:rsidRPr="001071A0">
                <w:rPr>
                  <w:rFonts w:ascii="Calibri" w:eastAsia="Times New Roman" w:hAnsi="Calibri" w:cs="Times New Roman"/>
                  <w:color w:val="000000"/>
                  <w:sz w:val="18"/>
                  <w:szCs w:val="18"/>
                  <w:lang w:val="en-US"/>
                  <w:rPrChange w:id="2373" w:author="Saseendran, Arun" w:date="2017-05-15T17:13:00Z">
                    <w:rPr/>
                  </w:rPrChange>
                </w:rPr>
                <w:t xml:space="preserve">Thunderbird Client </w:t>
              </w:r>
              <w:proofErr w:type="spellStart"/>
              <w:r w:rsidRPr="001071A0">
                <w:rPr>
                  <w:rFonts w:ascii="Calibri" w:eastAsia="Times New Roman" w:hAnsi="Calibri" w:cs="Times New Roman"/>
                  <w:color w:val="000000"/>
                  <w:sz w:val="18"/>
                  <w:szCs w:val="18"/>
                  <w:lang w:val="en-US"/>
                  <w:rPrChange w:id="2374" w:author="Saseendran, Arun" w:date="2017-05-15T17:13:00Z">
                    <w:rPr/>
                  </w:rPrChange>
                </w:rPr>
                <w:t>Implemenation</w:t>
              </w:r>
              <w:proofErr w:type="spellEnd"/>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375" w:author="Saseendran, Arun" w:date="2017-05-15T17:13:00Z"/>
                <w:rFonts w:ascii="Calibri" w:eastAsia="Times New Roman" w:hAnsi="Calibri" w:cs="Times New Roman"/>
                <w:color w:val="000000"/>
                <w:sz w:val="18"/>
                <w:szCs w:val="18"/>
                <w:lang w:val="en-US"/>
                <w:rPrChange w:id="2376" w:author="Saseendran, Arun" w:date="2017-05-15T17:13:00Z">
                  <w:rPr>
                    <w:ins w:id="2377" w:author="Saseendran, Arun" w:date="2017-05-15T17:13:00Z"/>
                  </w:rPr>
                </w:rPrChange>
              </w:rPr>
              <w:pPrChange w:id="2378" w:author="Saseendran, Arun" w:date="2017-05-15T17:13:00Z">
                <w:pPr/>
              </w:pPrChange>
            </w:pPr>
            <w:ins w:id="2379" w:author="Saseendran, Arun" w:date="2017-05-15T17:13:00Z">
              <w:r w:rsidRPr="001071A0">
                <w:rPr>
                  <w:rFonts w:ascii="Calibri" w:eastAsia="Times New Roman" w:hAnsi="Calibri" w:cs="Times New Roman"/>
                  <w:color w:val="000000"/>
                  <w:sz w:val="18"/>
                  <w:szCs w:val="18"/>
                  <w:lang w:val="en-US"/>
                  <w:rPrChange w:id="2380" w:author="Saseendran, Arun" w:date="2017-05-15T17:13:00Z">
                    <w:rPr/>
                  </w:rPrChange>
                </w:rPr>
                <w:t>TL,M1,M2,M3</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81" w:author="Saseendran, Arun" w:date="2017-05-15T17:13:00Z"/>
                <w:rFonts w:ascii="Calibri" w:eastAsia="Times New Roman" w:hAnsi="Calibri" w:cs="Times New Roman"/>
                <w:color w:val="000000"/>
                <w:sz w:val="18"/>
                <w:szCs w:val="18"/>
                <w:lang w:val="en-US"/>
                <w:rPrChange w:id="2382" w:author="Saseendran, Arun" w:date="2017-05-15T17:13:00Z">
                  <w:rPr>
                    <w:ins w:id="2383" w:author="Saseendran, Arun" w:date="2017-05-15T17:13:00Z"/>
                  </w:rPr>
                </w:rPrChange>
              </w:rPr>
              <w:pPrChange w:id="2384" w:author="Saseendran, Arun" w:date="2017-05-15T17:13:00Z">
                <w:pPr/>
              </w:pPrChange>
            </w:pPr>
            <w:ins w:id="2385" w:author="Saseendran, Arun" w:date="2017-05-15T17:13:00Z">
              <w:r w:rsidRPr="001071A0">
                <w:rPr>
                  <w:rFonts w:ascii="Calibri" w:eastAsia="Times New Roman" w:hAnsi="Calibri" w:cs="Times New Roman"/>
                  <w:color w:val="000000"/>
                  <w:sz w:val="18"/>
                  <w:szCs w:val="18"/>
                  <w:lang w:val="en-US"/>
                  <w:rPrChange w:id="2386"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87" w:author="Saseendran, Arun" w:date="2017-05-15T17:13:00Z"/>
                <w:rFonts w:ascii="Calibri" w:eastAsia="Times New Roman" w:hAnsi="Calibri" w:cs="Times New Roman"/>
                <w:color w:val="000000"/>
                <w:sz w:val="18"/>
                <w:szCs w:val="18"/>
                <w:lang w:val="en-US"/>
                <w:rPrChange w:id="2388" w:author="Saseendran, Arun" w:date="2017-05-15T17:13:00Z">
                  <w:rPr>
                    <w:ins w:id="2389" w:author="Saseendran, Arun" w:date="2017-05-15T17:13:00Z"/>
                  </w:rPr>
                </w:rPrChange>
              </w:rPr>
              <w:pPrChange w:id="2390" w:author="Saseendran, Arun" w:date="2017-05-15T17:13:00Z">
                <w:pPr/>
              </w:pPrChange>
            </w:pPr>
            <w:ins w:id="2391" w:author="Saseendran, Arun" w:date="2017-05-15T17:13:00Z">
              <w:r w:rsidRPr="001071A0">
                <w:rPr>
                  <w:rFonts w:ascii="Calibri" w:eastAsia="Times New Roman" w:hAnsi="Calibri" w:cs="Times New Roman"/>
                  <w:color w:val="000000"/>
                  <w:sz w:val="18"/>
                  <w:szCs w:val="18"/>
                  <w:lang w:val="en-US"/>
                  <w:rPrChange w:id="2392"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393" w:author="Saseendran, Arun" w:date="2017-05-15T17:13:00Z"/>
                <w:rFonts w:ascii="Calibri" w:eastAsia="Times New Roman" w:hAnsi="Calibri" w:cs="Times New Roman"/>
                <w:color w:val="000000"/>
                <w:sz w:val="18"/>
                <w:szCs w:val="18"/>
                <w:lang w:val="en-US"/>
                <w:rPrChange w:id="2394" w:author="Saseendran, Arun" w:date="2017-05-15T17:13:00Z">
                  <w:rPr>
                    <w:ins w:id="2395" w:author="Saseendran, Arun" w:date="2017-05-15T17:13:00Z"/>
                  </w:rPr>
                </w:rPrChange>
              </w:rPr>
              <w:pPrChange w:id="2396" w:author="Saseendran, Arun" w:date="2017-05-15T17:13:00Z">
                <w:pPr/>
              </w:pPrChange>
            </w:pPr>
            <w:ins w:id="2397" w:author="Saseendran, Arun" w:date="2017-05-15T17:13:00Z">
              <w:r w:rsidRPr="001071A0">
                <w:rPr>
                  <w:rFonts w:ascii="Calibri" w:eastAsia="Times New Roman" w:hAnsi="Calibri" w:cs="Times New Roman"/>
                  <w:color w:val="000000"/>
                  <w:sz w:val="18"/>
                  <w:szCs w:val="18"/>
                  <w:lang w:val="en-US"/>
                  <w:rPrChange w:id="2398"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399" w:author="Saseendran, Arun" w:date="2017-05-15T17:13:00Z"/>
                <w:rFonts w:ascii="Calibri" w:eastAsia="Times New Roman" w:hAnsi="Calibri" w:cs="Times New Roman"/>
                <w:color w:val="000000"/>
                <w:sz w:val="18"/>
                <w:szCs w:val="18"/>
                <w:lang w:val="en-US"/>
                <w:rPrChange w:id="2400" w:author="Saseendran, Arun" w:date="2017-05-15T17:13:00Z">
                  <w:rPr>
                    <w:ins w:id="2401" w:author="Saseendran, Arun" w:date="2017-05-15T17:13:00Z"/>
                  </w:rPr>
                </w:rPrChange>
              </w:rPr>
              <w:pPrChange w:id="2402" w:author="Saseendran, Arun" w:date="2017-05-15T17:13:00Z">
                <w:pPr/>
              </w:pPrChange>
            </w:pPr>
            <w:ins w:id="2403" w:author="Saseendran, Arun" w:date="2017-05-15T17:13:00Z">
              <w:r w:rsidRPr="001071A0">
                <w:rPr>
                  <w:rFonts w:ascii="Calibri" w:eastAsia="Times New Roman" w:hAnsi="Calibri" w:cs="Times New Roman"/>
                  <w:color w:val="000000"/>
                  <w:sz w:val="18"/>
                  <w:szCs w:val="18"/>
                  <w:lang w:val="en-US"/>
                  <w:rPrChange w:id="2404"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405" w:author="Saseendran, Arun" w:date="2017-05-15T17:13:00Z"/>
                <w:rFonts w:ascii="Calibri" w:eastAsia="Times New Roman" w:hAnsi="Calibri" w:cs="Times New Roman"/>
                <w:color w:val="000000"/>
                <w:sz w:val="18"/>
                <w:szCs w:val="18"/>
                <w:lang w:val="en-US"/>
                <w:rPrChange w:id="2406" w:author="Saseendran, Arun" w:date="2017-05-15T17:13:00Z">
                  <w:rPr>
                    <w:ins w:id="2407" w:author="Saseendran, Arun" w:date="2017-05-15T17:13:00Z"/>
                  </w:rPr>
                </w:rPrChange>
              </w:rPr>
              <w:pPrChange w:id="2408" w:author="Saseendran, Arun" w:date="2017-05-15T17:13:00Z">
                <w:pPr/>
              </w:pPrChange>
            </w:pPr>
            <w:ins w:id="2409" w:author="Saseendran, Arun" w:date="2017-05-15T17:13:00Z">
              <w:r w:rsidRPr="001071A0">
                <w:rPr>
                  <w:rFonts w:ascii="Calibri" w:eastAsia="Times New Roman" w:hAnsi="Calibri" w:cs="Times New Roman"/>
                  <w:color w:val="000000"/>
                  <w:sz w:val="18"/>
                  <w:szCs w:val="18"/>
                  <w:lang w:val="en-US"/>
                  <w:rPrChange w:id="2410"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411" w:author="Saseendran, Arun" w:date="2017-05-15T17:13:00Z"/>
                <w:rFonts w:ascii="Calibri" w:eastAsia="Times New Roman" w:hAnsi="Calibri" w:cs="Times New Roman"/>
                <w:color w:val="000000"/>
                <w:sz w:val="18"/>
                <w:szCs w:val="18"/>
                <w:lang w:val="en-US"/>
                <w:rPrChange w:id="2412" w:author="Saseendran, Arun" w:date="2017-05-15T17:13:00Z">
                  <w:rPr>
                    <w:ins w:id="2413" w:author="Saseendran, Arun" w:date="2017-05-15T17:13:00Z"/>
                  </w:rPr>
                </w:rPrChange>
              </w:rPr>
              <w:pPrChange w:id="2414" w:author="Saseendran, Arun" w:date="2017-05-15T17:13:00Z">
                <w:pPr/>
              </w:pPrChange>
            </w:pPr>
            <w:ins w:id="2415" w:author="Saseendran, Arun" w:date="2017-05-15T17:13:00Z">
              <w:r w:rsidRPr="001071A0">
                <w:rPr>
                  <w:rFonts w:ascii="Calibri" w:eastAsia="Times New Roman" w:hAnsi="Calibri" w:cs="Times New Roman"/>
                  <w:color w:val="000000"/>
                  <w:sz w:val="18"/>
                  <w:szCs w:val="18"/>
                  <w:lang w:val="en-US"/>
                  <w:rPrChange w:id="2416"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417" w:author="Saseendran, Arun" w:date="2017-05-15T17:13:00Z"/>
                <w:rFonts w:ascii="Calibri" w:eastAsia="Times New Roman" w:hAnsi="Calibri" w:cs="Times New Roman"/>
                <w:color w:val="000000"/>
                <w:sz w:val="18"/>
                <w:szCs w:val="18"/>
                <w:lang w:val="en-US"/>
                <w:rPrChange w:id="2418" w:author="Saseendran, Arun" w:date="2017-05-15T17:13:00Z">
                  <w:rPr>
                    <w:ins w:id="2419" w:author="Saseendran, Arun" w:date="2017-05-15T17:13:00Z"/>
                  </w:rPr>
                </w:rPrChange>
              </w:rPr>
              <w:pPrChange w:id="2420" w:author="Saseendran, Arun" w:date="2017-05-15T17:13:00Z">
                <w:pPr/>
              </w:pPrChange>
            </w:pPr>
            <w:ins w:id="2421" w:author="Saseendran, Arun" w:date="2017-05-15T17:13:00Z">
              <w:r w:rsidRPr="001071A0">
                <w:rPr>
                  <w:rFonts w:ascii="Calibri" w:eastAsia="Times New Roman" w:hAnsi="Calibri" w:cs="Times New Roman"/>
                  <w:color w:val="000000"/>
                  <w:sz w:val="18"/>
                  <w:szCs w:val="18"/>
                  <w:lang w:val="en-US"/>
                  <w:rPrChange w:id="2422"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423" w:author="Saseendran, Arun" w:date="2017-05-15T17:13:00Z"/>
                <w:rFonts w:ascii="Calibri" w:eastAsia="Times New Roman" w:hAnsi="Calibri" w:cs="Times New Roman"/>
                <w:color w:val="000000"/>
                <w:sz w:val="18"/>
                <w:szCs w:val="18"/>
                <w:lang w:val="en-US"/>
                <w:rPrChange w:id="2424" w:author="Saseendran, Arun" w:date="2017-05-15T17:13:00Z">
                  <w:rPr>
                    <w:ins w:id="2425" w:author="Saseendran, Arun" w:date="2017-05-15T17:13:00Z"/>
                  </w:rPr>
                </w:rPrChange>
              </w:rPr>
              <w:pPrChange w:id="2426" w:author="Saseendran, Arun" w:date="2017-05-15T17:13:00Z">
                <w:pPr/>
              </w:pPrChange>
            </w:pPr>
            <w:ins w:id="2427" w:author="Saseendran, Arun" w:date="2017-05-15T17:13:00Z">
              <w:r w:rsidRPr="001071A0">
                <w:rPr>
                  <w:rFonts w:ascii="Calibri" w:eastAsia="Times New Roman" w:hAnsi="Calibri" w:cs="Times New Roman"/>
                  <w:color w:val="000000"/>
                  <w:sz w:val="18"/>
                  <w:szCs w:val="18"/>
                  <w:lang w:val="en-US"/>
                  <w:rPrChange w:id="2428"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429" w:author="Saseendran, Arun" w:date="2017-05-15T17:13:00Z"/>
                <w:rFonts w:ascii="Calibri" w:eastAsia="Times New Roman" w:hAnsi="Calibri" w:cs="Times New Roman"/>
                <w:color w:val="000000"/>
                <w:sz w:val="18"/>
                <w:szCs w:val="18"/>
                <w:lang w:val="en-US"/>
                <w:rPrChange w:id="2430" w:author="Saseendran, Arun" w:date="2017-05-15T17:13:00Z">
                  <w:rPr>
                    <w:ins w:id="2431" w:author="Saseendran, Arun" w:date="2017-05-15T17:13:00Z"/>
                  </w:rPr>
                </w:rPrChange>
              </w:rPr>
              <w:pPrChange w:id="2432" w:author="Saseendran, Arun" w:date="2017-05-15T17:13:00Z">
                <w:pPr/>
              </w:pPrChange>
            </w:pPr>
            <w:ins w:id="2433" w:author="Saseendran, Arun" w:date="2017-05-15T17:13:00Z">
              <w:r w:rsidRPr="001071A0">
                <w:rPr>
                  <w:rFonts w:ascii="Calibri" w:eastAsia="Times New Roman" w:hAnsi="Calibri" w:cs="Times New Roman"/>
                  <w:color w:val="000000"/>
                  <w:sz w:val="18"/>
                  <w:szCs w:val="18"/>
                  <w:lang w:val="en-US"/>
                  <w:rPrChange w:id="243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435" w:author="Saseendran, Arun" w:date="2017-05-15T17:13:00Z"/>
                <w:rFonts w:ascii="Calibri" w:eastAsia="Times New Roman" w:hAnsi="Calibri" w:cs="Times New Roman"/>
                <w:color w:val="000000"/>
                <w:sz w:val="18"/>
                <w:szCs w:val="18"/>
                <w:lang w:val="en-US"/>
                <w:rPrChange w:id="2436" w:author="Saseendran, Arun" w:date="2017-05-15T17:13:00Z">
                  <w:rPr>
                    <w:ins w:id="2437" w:author="Saseendran, Arun" w:date="2017-05-15T17:13:00Z"/>
                  </w:rPr>
                </w:rPrChange>
              </w:rPr>
              <w:pPrChange w:id="2438" w:author="Saseendran, Arun" w:date="2017-05-15T17:13:00Z">
                <w:pPr/>
              </w:pPrChange>
            </w:pPr>
            <w:ins w:id="2439" w:author="Saseendran, Arun" w:date="2017-05-15T17:13:00Z">
              <w:r w:rsidRPr="001071A0">
                <w:rPr>
                  <w:rFonts w:ascii="Calibri" w:eastAsia="Times New Roman" w:hAnsi="Calibri" w:cs="Times New Roman"/>
                  <w:color w:val="000000"/>
                  <w:sz w:val="18"/>
                  <w:szCs w:val="18"/>
                  <w:lang w:val="en-US"/>
                  <w:rPrChange w:id="244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441" w:author="Saseendran, Arun" w:date="2017-05-15T17:13:00Z"/>
                <w:rFonts w:ascii="Calibri" w:eastAsia="Times New Roman" w:hAnsi="Calibri" w:cs="Times New Roman"/>
                <w:color w:val="000000"/>
                <w:sz w:val="18"/>
                <w:szCs w:val="18"/>
                <w:lang w:val="en-US"/>
                <w:rPrChange w:id="2442" w:author="Saseendran, Arun" w:date="2017-05-15T17:13:00Z">
                  <w:rPr>
                    <w:ins w:id="2443" w:author="Saseendran, Arun" w:date="2017-05-15T17:13:00Z"/>
                  </w:rPr>
                </w:rPrChange>
              </w:rPr>
              <w:pPrChange w:id="2444" w:author="Saseendran, Arun" w:date="2017-05-15T17:13:00Z">
                <w:pPr/>
              </w:pPrChange>
            </w:pPr>
            <w:ins w:id="2445" w:author="Saseendran, Arun" w:date="2017-05-15T17:13:00Z">
              <w:r w:rsidRPr="001071A0">
                <w:rPr>
                  <w:rFonts w:ascii="Calibri" w:eastAsia="Times New Roman" w:hAnsi="Calibri" w:cs="Times New Roman"/>
                  <w:color w:val="000000"/>
                  <w:sz w:val="18"/>
                  <w:szCs w:val="18"/>
                  <w:lang w:val="en-US"/>
                  <w:rPrChange w:id="2446"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447" w:author="Saseendran, Arun" w:date="2017-05-15T17:13:00Z"/>
                <w:rFonts w:ascii="Calibri" w:eastAsia="Times New Roman" w:hAnsi="Calibri" w:cs="Times New Roman"/>
                <w:color w:val="000000"/>
                <w:sz w:val="18"/>
                <w:szCs w:val="18"/>
                <w:lang w:val="en-US"/>
                <w:rPrChange w:id="2448" w:author="Saseendran, Arun" w:date="2017-05-15T17:13:00Z">
                  <w:rPr>
                    <w:ins w:id="2449" w:author="Saseendran, Arun" w:date="2017-05-15T17:13:00Z"/>
                  </w:rPr>
                </w:rPrChange>
              </w:rPr>
              <w:pPrChange w:id="2450" w:author="Saseendran, Arun" w:date="2017-05-15T17:13:00Z">
                <w:pPr/>
              </w:pPrChange>
            </w:pPr>
            <w:ins w:id="2451" w:author="Saseendran, Arun" w:date="2017-05-15T17:13:00Z">
              <w:r w:rsidRPr="001071A0">
                <w:rPr>
                  <w:rFonts w:ascii="Calibri" w:eastAsia="Times New Roman" w:hAnsi="Calibri" w:cs="Times New Roman"/>
                  <w:color w:val="000000"/>
                  <w:sz w:val="18"/>
                  <w:szCs w:val="18"/>
                  <w:lang w:val="en-US"/>
                  <w:rPrChange w:id="2452"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333F4F"/>
            <w:noWrap/>
            <w:vAlign w:val="bottom"/>
            <w:hideMark/>
          </w:tcPr>
          <w:p w:rsidR="001071A0" w:rsidRPr="001071A0" w:rsidRDefault="001071A0" w:rsidP="001071A0">
            <w:pPr>
              <w:spacing w:after="0" w:line="240" w:lineRule="auto"/>
              <w:rPr>
                <w:ins w:id="2453" w:author="Saseendran, Arun" w:date="2017-05-15T17:13:00Z"/>
                <w:rFonts w:ascii="Calibri" w:eastAsia="Times New Roman" w:hAnsi="Calibri" w:cs="Times New Roman"/>
                <w:color w:val="000000"/>
                <w:sz w:val="18"/>
                <w:szCs w:val="18"/>
                <w:lang w:val="en-US"/>
                <w:rPrChange w:id="2454" w:author="Saseendran, Arun" w:date="2017-05-15T17:13:00Z">
                  <w:rPr>
                    <w:ins w:id="2455" w:author="Saseendran, Arun" w:date="2017-05-15T17:13:00Z"/>
                  </w:rPr>
                </w:rPrChange>
              </w:rPr>
              <w:pPrChange w:id="2456" w:author="Saseendran, Arun" w:date="2017-05-15T17:13:00Z">
                <w:pPr/>
              </w:pPrChange>
            </w:pPr>
            <w:ins w:id="2457" w:author="Saseendran, Arun" w:date="2017-05-15T17:13:00Z">
              <w:r w:rsidRPr="001071A0">
                <w:rPr>
                  <w:rFonts w:ascii="Calibri" w:eastAsia="Times New Roman" w:hAnsi="Calibri" w:cs="Times New Roman"/>
                  <w:color w:val="000000"/>
                  <w:sz w:val="18"/>
                  <w:szCs w:val="18"/>
                  <w:lang w:val="en-US"/>
                  <w:rPrChange w:id="2458"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333F4F"/>
            <w:noWrap/>
            <w:vAlign w:val="bottom"/>
            <w:hideMark/>
          </w:tcPr>
          <w:p w:rsidR="001071A0" w:rsidRPr="001071A0" w:rsidRDefault="001071A0" w:rsidP="001071A0">
            <w:pPr>
              <w:spacing w:after="0" w:line="240" w:lineRule="auto"/>
              <w:rPr>
                <w:ins w:id="2459" w:author="Saseendran, Arun" w:date="2017-05-15T17:13:00Z"/>
                <w:rFonts w:ascii="Calibri" w:eastAsia="Times New Roman" w:hAnsi="Calibri" w:cs="Times New Roman"/>
                <w:color w:val="000000"/>
                <w:sz w:val="18"/>
                <w:szCs w:val="18"/>
                <w:lang w:val="en-US"/>
                <w:rPrChange w:id="2460" w:author="Saseendran, Arun" w:date="2017-05-15T17:13:00Z">
                  <w:rPr>
                    <w:ins w:id="2461" w:author="Saseendran, Arun" w:date="2017-05-15T17:13:00Z"/>
                  </w:rPr>
                </w:rPrChange>
              </w:rPr>
              <w:pPrChange w:id="2462" w:author="Saseendran, Arun" w:date="2017-05-15T17:13:00Z">
                <w:pPr/>
              </w:pPrChange>
            </w:pPr>
            <w:ins w:id="2463" w:author="Saseendran, Arun" w:date="2017-05-15T17:13:00Z">
              <w:r w:rsidRPr="001071A0">
                <w:rPr>
                  <w:rFonts w:ascii="Calibri" w:eastAsia="Times New Roman" w:hAnsi="Calibri" w:cs="Times New Roman"/>
                  <w:color w:val="000000"/>
                  <w:sz w:val="18"/>
                  <w:szCs w:val="18"/>
                  <w:lang w:val="en-US"/>
                  <w:rPrChange w:id="2464"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333F4F"/>
            <w:noWrap/>
            <w:vAlign w:val="bottom"/>
            <w:hideMark/>
          </w:tcPr>
          <w:p w:rsidR="001071A0" w:rsidRPr="001071A0" w:rsidRDefault="001071A0" w:rsidP="001071A0">
            <w:pPr>
              <w:spacing w:after="0" w:line="240" w:lineRule="auto"/>
              <w:rPr>
                <w:ins w:id="2465" w:author="Saseendran, Arun" w:date="2017-05-15T17:13:00Z"/>
                <w:rFonts w:ascii="Calibri" w:eastAsia="Times New Roman" w:hAnsi="Calibri" w:cs="Times New Roman"/>
                <w:color w:val="000000"/>
                <w:sz w:val="18"/>
                <w:szCs w:val="18"/>
                <w:lang w:val="en-US"/>
                <w:rPrChange w:id="2466" w:author="Saseendran, Arun" w:date="2017-05-15T17:13:00Z">
                  <w:rPr>
                    <w:ins w:id="2467" w:author="Saseendran, Arun" w:date="2017-05-15T17:13:00Z"/>
                  </w:rPr>
                </w:rPrChange>
              </w:rPr>
              <w:pPrChange w:id="2468" w:author="Saseendran, Arun" w:date="2017-05-15T17:13:00Z">
                <w:pPr/>
              </w:pPrChange>
            </w:pPr>
            <w:ins w:id="2469" w:author="Saseendran, Arun" w:date="2017-05-15T17:13:00Z">
              <w:r w:rsidRPr="001071A0">
                <w:rPr>
                  <w:rFonts w:ascii="Calibri" w:eastAsia="Times New Roman" w:hAnsi="Calibri" w:cs="Times New Roman"/>
                  <w:color w:val="000000"/>
                  <w:sz w:val="18"/>
                  <w:szCs w:val="18"/>
                  <w:lang w:val="en-US"/>
                  <w:rPrChange w:id="2470" w:author="Saseendran, Arun" w:date="2017-05-15T17:13:00Z">
                    <w:rPr/>
                  </w:rPrChange>
                </w:rPr>
                <w:t> </w:t>
              </w:r>
            </w:ins>
          </w:p>
        </w:tc>
        <w:tc>
          <w:tcPr>
            <w:tcW w:w="381" w:type="dxa"/>
            <w:tcBorders>
              <w:top w:val="nil"/>
              <w:left w:val="nil"/>
              <w:bottom w:val="single" w:sz="4" w:space="0" w:color="auto"/>
              <w:right w:val="single" w:sz="8" w:space="0" w:color="auto"/>
            </w:tcBorders>
            <w:shd w:val="clear" w:color="000000" w:fill="333F4F"/>
            <w:noWrap/>
            <w:vAlign w:val="bottom"/>
            <w:hideMark/>
          </w:tcPr>
          <w:p w:rsidR="001071A0" w:rsidRPr="001071A0" w:rsidRDefault="001071A0" w:rsidP="001071A0">
            <w:pPr>
              <w:spacing w:after="0" w:line="240" w:lineRule="auto"/>
              <w:rPr>
                <w:ins w:id="2471" w:author="Saseendran, Arun" w:date="2017-05-15T17:13:00Z"/>
                <w:rFonts w:ascii="Calibri" w:eastAsia="Times New Roman" w:hAnsi="Calibri" w:cs="Times New Roman"/>
                <w:color w:val="000000"/>
                <w:sz w:val="18"/>
                <w:szCs w:val="18"/>
                <w:lang w:val="en-US"/>
                <w:rPrChange w:id="2472" w:author="Saseendran, Arun" w:date="2017-05-15T17:13:00Z">
                  <w:rPr>
                    <w:ins w:id="2473" w:author="Saseendran, Arun" w:date="2017-05-15T17:13:00Z"/>
                  </w:rPr>
                </w:rPrChange>
              </w:rPr>
              <w:pPrChange w:id="2474" w:author="Saseendran, Arun" w:date="2017-05-15T17:13:00Z">
                <w:pPr/>
              </w:pPrChange>
            </w:pPr>
            <w:ins w:id="2475" w:author="Saseendran, Arun" w:date="2017-05-15T17:13:00Z">
              <w:r w:rsidRPr="001071A0">
                <w:rPr>
                  <w:rFonts w:ascii="Calibri" w:eastAsia="Times New Roman" w:hAnsi="Calibri" w:cs="Times New Roman"/>
                  <w:color w:val="000000"/>
                  <w:sz w:val="18"/>
                  <w:szCs w:val="18"/>
                  <w:lang w:val="en-US"/>
                  <w:rPrChange w:id="2476"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333F4F"/>
            <w:noWrap/>
            <w:vAlign w:val="bottom"/>
            <w:hideMark/>
          </w:tcPr>
          <w:p w:rsidR="001071A0" w:rsidRPr="001071A0" w:rsidRDefault="001071A0" w:rsidP="001071A0">
            <w:pPr>
              <w:spacing w:after="0" w:line="240" w:lineRule="auto"/>
              <w:rPr>
                <w:ins w:id="2477" w:author="Saseendran, Arun" w:date="2017-05-15T17:13:00Z"/>
                <w:rFonts w:ascii="Calibri" w:eastAsia="Times New Roman" w:hAnsi="Calibri" w:cs="Times New Roman"/>
                <w:color w:val="000000"/>
                <w:sz w:val="18"/>
                <w:szCs w:val="18"/>
                <w:lang w:val="en-US"/>
                <w:rPrChange w:id="2478" w:author="Saseendran, Arun" w:date="2017-05-15T17:13:00Z">
                  <w:rPr>
                    <w:ins w:id="2479" w:author="Saseendran, Arun" w:date="2017-05-15T17:13:00Z"/>
                  </w:rPr>
                </w:rPrChange>
              </w:rPr>
              <w:pPrChange w:id="2480" w:author="Saseendran, Arun" w:date="2017-05-15T17:13:00Z">
                <w:pPr/>
              </w:pPrChange>
            </w:pPr>
            <w:ins w:id="2481" w:author="Saseendran, Arun" w:date="2017-05-15T17:13:00Z">
              <w:r w:rsidRPr="001071A0">
                <w:rPr>
                  <w:rFonts w:ascii="Calibri" w:eastAsia="Times New Roman" w:hAnsi="Calibri" w:cs="Times New Roman"/>
                  <w:color w:val="000000"/>
                  <w:sz w:val="18"/>
                  <w:szCs w:val="18"/>
                  <w:lang w:val="en-US"/>
                  <w:rPrChange w:id="248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483" w:author="Saseendran, Arun" w:date="2017-05-15T17:13:00Z"/>
                <w:rFonts w:ascii="Calibri" w:eastAsia="Times New Roman" w:hAnsi="Calibri" w:cs="Times New Roman"/>
                <w:color w:val="000000"/>
                <w:sz w:val="18"/>
                <w:szCs w:val="18"/>
                <w:lang w:val="en-US"/>
                <w:rPrChange w:id="2484" w:author="Saseendran, Arun" w:date="2017-05-15T17:13:00Z">
                  <w:rPr>
                    <w:ins w:id="2485" w:author="Saseendran, Arun" w:date="2017-05-15T17:13:00Z"/>
                  </w:rPr>
                </w:rPrChange>
              </w:rPr>
              <w:pPrChange w:id="2486" w:author="Saseendran, Arun" w:date="2017-05-15T17:13:00Z">
                <w:pPr/>
              </w:pPrChange>
            </w:pPr>
            <w:ins w:id="2487" w:author="Saseendran, Arun" w:date="2017-05-15T17:13:00Z">
              <w:r w:rsidRPr="001071A0">
                <w:rPr>
                  <w:rFonts w:ascii="Calibri" w:eastAsia="Times New Roman" w:hAnsi="Calibri" w:cs="Times New Roman"/>
                  <w:color w:val="000000"/>
                  <w:sz w:val="18"/>
                  <w:szCs w:val="18"/>
                  <w:lang w:val="en-US"/>
                  <w:rPrChange w:id="248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489" w:author="Saseendran, Arun" w:date="2017-05-15T17:13:00Z"/>
                <w:rFonts w:ascii="Calibri" w:eastAsia="Times New Roman" w:hAnsi="Calibri" w:cs="Times New Roman"/>
                <w:color w:val="000000"/>
                <w:sz w:val="18"/>
                <w:szCs w:val="18"/>
                <w:lang w:val="en-US"/>
                <w:rPrChange w:id="2490" w:author="Saseendran, Arun" w:date="2017-05-15T17:13:00Z">
                  <w:rPr>
                    <w:ins w:id="2491" w:author="Saseendran, Arun" w:date="2017-05-15T17:13:00Z"/>
                  </w:rPr>
                </w:rPrChange>
              </w:rPr>
              <w:pPrChange w:id="2492" w:author="Saseendran, Arun" w:date="2017-05-15T17:13:00Z">
                <w:pPr/>
              </w:pPrChange>
            </w:pPr>
            <w:ins w:id="2493" w:author="Saseendran, Arun" w:date="2017-05-15T17:13:00Z">
              <w:r w:rsidRPr="001071A0">
                <w:rPr>
                  <w:rFonts w:ascii="Calibri" w:eastAsia="Times New Roman" w:hAnsi="Calibri" w:cs="Times New Roman"/>
                  <w:color w:val="000000"/>
                  <w:sz w:val="18"/>
                  <w:szCs w:val="18"/>
                  <w:lang w:val="en-US"/>
                  <w:rPrChange w:id="249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495" w:author="Saseendran, Arun" w:date="2017-05-15T17:13:00Z"/>
                <w:rFonts w:ascii="Calibri" w:eastAsia="Times New Roman" w:hAnsi="Calibri" w:cs="Times New Roman"/>
                <w:color w:val="000000"/>
                <w:sz w:val="18"/>
                <w:szCs w:val="18"/>
                <w:lang w:val="en-US"/>
                <w:rPrChange w:id="2496" w:author="Saseendran, Arun" w:date="2017-05-15T17:13:00Z">
                  <w:rPr>
                    <w:ins w:id="2497" w:author="Saseendran, Arun" w:date="2017-05-15T17:13:00Z"/>
                  </w:rPr>
                </w:rPrChange>
              </w:rPr>
              <w:pPrChange w:id="2498" w:author="Saseendran, Arun" w:date="2017-05-15T17:13:00Z">
                <w:pPr/>
              </w:pPrChange>
            </w:pPr>
            <w:ins w:id="2499" w:author="Saseendran, Arun" w:date="2017-05-15T17:13:00Z">
              <w:r w:rsidRPr="001071A0">
                <w:rPr>
                  <w:rFonts w:ascii="Calibri" w:eastAsia="Times New Roman" w:hAnsi="Calibri" w:cs="Times New Roman"/>
                  <w:color w:val="000000"/>
                  <w:sz w:val="18"/>
                  <w:szCs w:val="18"/>
                  <w:lang w:val="en-US"/>
                  <w:rPrChange w:id="250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01" w:author="Saseendran, Arun" w:date="2017-05-15T17:13:00Z"/>
                <w:rFonts w:ascii="Calibri" w:eastAsia="Times New Roman" w:hAnsi="Calibri" w:cs="Times New Roman"/>
                <w:color w:val="000000"/>
                <w:sz w:val="18"/>
                <w:szCs w:val="18"/>
                <w:lang w:val="en-US"/>
                <w:rPrChange w:id="2502" w:author="Saseendran, Arun" w:date="2017-05-15T17:13:00Z">
                  <w:rPr>
                    <w:ins w:id="2503" w:author="Saseendran, Arun" w:date="2017-05-15T17:13:00Z"/>
                  </w:rPr>
                </w:rPrChange>
              </w:rPr>
              <w:pPrChange w:id="2504" w:author="Saseendran, Arun" w:date="2017-05-15T17:13:00Z">
                <w:pPr/>
              </w:pPrChange>
            </w:pPr>
            <w:ins w:id="2505" w:author="Saseendran, Arun" w:date="2017-05-15T17:13:00Z">
              <w:r w:rsidRPr="001071A0">
                <w:rPr>
                  <w:rFonts w:ascii="Calibri" w:eastAsia="Times New Roman" w:hAnsi="Calibri" w:cs="Times New Roman"/>
                  <w:color w:val="000000"/>
                  <w:sz w:val="18"/>
                  <w:szCs w:val="18"/>
                  <w:lang w:val="en-US"/>
                  <w:rPrChange w:id="250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07" w:author="Saseendran, Arun" w:date="2017-05-15T17:13:00Z"/>
                <w:rFonts w:ascii="Calibri" w:eastAsia="Times New Roman" w:hAnsi="Calibri" w:cs="Times New Roman"/>
                <w:color w:val="000000"/>
                <w:sz w:val="18"/>
                <w:szCs w:val="18"/>
                <w:lang w:val="en-US"/>
                <w:rPrChange w:id="2508" w:author="Saseendran, Arun" w:date="2017-05-15T17:13:00Z">
                  <w:rPr>
                    <w:ins w:id="2509" w:author="Saseendran, Arun" w:date="2017-05-15T17:13:00Z"/>
                  </w:rPr>
                </w:rPrChange>
              </w:rPr>
              <w:pPrChange w:id="2510" w:author="Saseendran, Arun" w:date="2017-05-15T17:13:00Z">
                <w:pPr/>
              </w:pPrChange>
            </w:pPr>
            <w:ins w:id="2511" w:author="Saseendran, Arun" w:date="2017-05-15T17:13:00Z">
              <w:r w:rsidRPr="001071A0">
                <w:rPr>
                  <w:rFonts w:ascii="Calibri" w:eastAsia="Times New Roman" w:hAnsi="Calibri" w:cs="Times New Roman"/>
                  <w:color w:val="000000"/>
                  <w:sz w:val="18"/>
                  <w:szCs w:val="18"/>
                  <w:lang w:val="en-US"/>
                  <w:rPrChange w:id="251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13" w:author="Saseendran, Arun" w:date="2017-05-15T17:13:00Z"/>
                <w:rFonts w:ascii="Calibri" w:eastAsia="Times New Roman" w:hAnsi="Calibri" w:cs="Times New Roman"/>
                <w:color w:val="000000"/>
                <w:sz w:val="18"/>
                <w:szCs w:val="18"/>
                <w:lang w:val="en-US"/>
                <w:rPrChange w:id="2514" w:author="Saseendran, Arun" w:date="2017-05-15T17:13:00Z">
                  <w:rPr>
                    <w:ins w:id="2515" w:author="Saseendran, Arun" w:date="2017-05-15T17:13:00Z"/>
                  </w:rPr>
                </w:rPrChange>
              </w:rPr>
              <w:pPrChange w:id="2516" w:author="Saseendran, Arun" w:date="2017-05-15T17:13:00Z">
                <w:pPr/>
              </w:pPrChange>
            </w:pPr>
            <w:ins w:id="2517" w:author="Saseendran, Arun" w:date="2017-05-15T17:13:00Z">
              <w:r w:rsidRPr="001071A0">
                <w:rPr>
                  <w:rFonts w:ascii="Calibri" w:eastAsia="Times New Roman" w:hAnsi="Calibri" w:cs="Times New Roman"/>
                  <w:color w:val="000000"/>
                  <w:sz w:val="18"/>
                  <w:szCs w:val="18"/>
                  <w:lang w:val="en-US"/>
                  <w:rPrChange w:id="2518"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519" w:author="Saseendran, Arun" w:date="2017-05-15T17:13:00Z"/>
                <w:rFonts w:ascii="Calibri" w:eastAsia="Times New Roman" w:hAnsi="Calibri" w:cs="Times New Roman"/>
                <w:color w:val="000000"/>
                <w:sz w:val="18"/>
                <w:szCs w:val="18"/>
                <w:lang w:val="en-US"/>
                <w:rPrChange w:id="2520" w:author="Saseendran, Arun" w:date="2017-05-15T17:13:00Z">
                  <w:rPr>
                    <w:ins w:id="2521" w:author="Saseendran, Arun" w:date="2017-05-15T17:13:00Z"/>
                  </w:rPr>
                </w:rPrChange>
              </w:rPr>
              <w:pPrChange w:id="2522" w:author="Saseendran, Arun" w:date="2017-05-15T17:13:00Z">
                <w:pPr/>
              </w:pPrChange>
            </w:pPr>
            <w:ins w:id="2523" w:author="Saseendran, Arun" w:date="2017-05-15T17:13:00Z">
              <w:r w:rsidRPr="001071A0">
                <w:rPr>
                  <w:rFonts w:ascii="Calibri" w:eastAsia="Times New Roman" w:hAnsi="Calibri" w:cs="Times New Roman"/>
                  <w:color w:val="000000"/>
                  <w:sz w:val="18"/>
                  <w:szCs w:val="18"/>
                  <w:lang w:val="en-US"/>
                  <w:rPrChange w:id="2524" w:author="Saseendran, Arun" w:date="2017-05-15T17:13:00Z">
                    <w:rPr/>
                  </w:rPrChange>
                </w:rPr>
                <w:t> </w:t>
              </w:r>
            </w:ins>
          </w:p>
        </w:tc>
      </w:tr>
      <w:tr w:rsidR="001071A0" w:rsidRPr="001071A0" w:rsidTr="001071A0">
        <w:trPr>
          <w:trHeight w:val="240"/>
          <w:ins w:id="2525"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2526" w:author="Saseendran, Arun" w:date="2017-05-15T17:13:00Z"/>
                <w:rFonts w:ascii="Calibri" w:eastAsia="Times New Roman" w:hAnsi="Calibri" w:cs="Times New Roman"/>
                <w:color w:val="000000"/>
                <w:sz w:val="18"/>
                <w:szCs w:val="18"/>
                <w:lang w:val="en-US"/>
                <w:rPrChange w:id="2527" w:author="Saseendran, Arun" w:date="2017-05-15T17:13:00Z">
                  <w:rPr>
                    <w:ins w:id="2528" w:author="Saseendran, Arun" w:date="2017-05-15T17:13:00Z"/>
                  </w:rPr>
                </w:rPrChange>
              </w:rPr>
              <w:pPrChange w:id="2529" w:author="Saseendran, Arun" w:date="2017-05-15T17:13:00Z">
                <w:pPr>
                  <w:jc w:val="right"/>
                </w:pPr>
              </w:pPrChange>
            </w:pPr>
            <w:ins w:id="2530" w:author="Saseendran, Arun" w:date="2017-05-15T17:13:00Z">
              <w:r w:rsidRPr="001071A0">
                <w:rPr>
                  <w:rFonts w:ascii="Calibri" w:eastAsia="Times New Roman" w:hAnsi="Calibri" w:cs="Times New Roman"/>
                  <w:color w:val="000000"/>
                  <w:sz w:val="18"/>
                  <w:szCs w:val="18"/>
                  <w:lang w:val="en-US"/>
                  <w:rPrChange w:id="2531" w:author="Saseendran, Arun" w:date="2017-05-15T17:13:00Z">
                    <w:rPr/>
                  </w:rPrChange>
                </w:rPr>
                <w:t>14</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2532" w:author="Saseendran, Arun" w:date="2017-05-15T17:13:00Z"/>
                <w:rFonts w:ascii="Calibri" w:eastAsia="Times New Roman" w:hAnsi="Calibri" w:cs="Times New Roman"/>
                <w:color w:val="000000"/>
                <w:sz w:val="18"/>
                <w:szCs w:val="18"/>
                <w:lang w:val="en-US"/>
                <w:rPrChange w:id="2533" w:author="Saseendran, Arun" w:date="2017-05-15T17:13:00Z">
                  <w:rPr>
                    <w:ins w:id="2534" w:author="Saseendran, Arun" w:date="2017-05-15T17:13:00Z"/>
                  </w:rPr>
                </w:rPrChange>
              </w:rPr>
              <w:pPrChange w:id="2535" w:author="Saseendran, Arun" w:date="2017-05-15T17:13:00Z">
                <w:pPr/>
              </w:pPrChange>
            </w:pPr>
            <w:ins w:id="2536" w:author="Saseendran, Arun" w:date="2017-05-15T17:13:00Z">
              <w:r w:rsidRPr="001071A0">
                <w:rPr>
                  <w:rFonts w:ascii="Calibri" w:eastAsia="Times New Roman" w:hAnsi="Calibri" w:cs="Times New Roman"/>
                  <w:color w:val="000000"/>
                  <w:sz w:val="18"/>
                  <w:szCs w:val="18"/>
                  <w:lang w:val="en-US"/>
                  <w:rPrChange w:id="2537" w:author="Saseendran, Arun" w:date="2017-05-15T17:13:00Z">
                    <w:rPr/>
                  </w:rPrChange>
                </w:rPr>
                <w:t>Thunderbird Client Testing and Validation</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538" w:author="Saseendran, Arun" w:date="2017-05-15T17:13:00Z"/>
                <w:rFonts w:ascii="Calibri" w:eastAsia="Times New Roman" w:hAnsi="Calibri" w:cs="Times New Roman"/>
                <w:color w:val="000000"/>
                <w:sz w:val="18"/>
                <w:szCs w:val="18"/>
                <w:lang w:val="en-US"/>
                <w:rPrChange w:id="2539" w:author="Saseendran, Arun" w:date="2017-05-15T17:13:00Z">
                  <w:rPr>
                    <w:ins w:id="2540" w:author="Saseendran, Arun" w:date="2017-05-15T17:13:00Z"/>
                  </w:rPr>
                </w:rPrChange>
              </w:rPr>
              <w:pPrChange w:id="2541" w:author="Saseendran, Arun" w:date="2017-05-15T17:13:00Z">
                <w:pPr/>
              </w:pPrChange>
            </w:pPr>
            <w:ins w:id="2542" w:author="Saseendran, Arun" w:date="2017-05-15T17:13:00Z">
              <w:r w:rsidRPr="001071A0">
                <w:rPr>
                  <w:rFonts w:ascii="Calibri" w:eastAsia="Times New Roman" w:hAnsi="Calibri" w:cs="Times New Roman"/>
                  <w:color w:val="000000"/>
                  <w:sz w:val="18"/>
                  <w:szCs w:val="18"/>
                  <w:lang w:val="en-US"/>
                  <w:rPrChange w:id="2543" w:author="Saseendran, Arun" w:date="2017-05-15T17:13:00Z">
                    <w:rPr/>
                  </w:rPrChange>
                </w:rPr>
                <w:t>M4,M5</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44" w:author="Saseendran, Arun" w:date="2017-05-15T17:13:00Z"/>
                <w:rFonts w:ascii="Calibri" w:eastAsia="Times New Roman" w:hAnsi="Calibri" w:cs="Times New Roman"/>
                <w:color w:val="000000"/>
                <w:sz w:val="18"/>
                <w:szCs w:val="18"/>
                <w:lang w:val="en-US"/>
                <w:rPrChange w:id="2545" w:author="Saseendran, Arun" w:date="2017-05-15T17:13:00Z">
                  <w:rPr>
                    <w:ins w:id="2546" w:author="Saseendran, Arun" w:date="2017-05-15T17:13:00Z"/>
                  </w:rPr>
                </w:rPrChange>
              </w:rPr>
              <w:pPrChange w:id="2547" w:author="Saseendran, Arun" w:date="2017-05-15T17:13:00Z">
                <w:pPr/>
              </w:pPrChange>
            </w:pPr>
            <w:ins w:id="2548" w:author="Saseendran, Arun" w:date="2017-05-15T17:13:00Z">
              <w:r w:rsidRPr="001071A0">
                <w:rPr>
                  <w:rFonts w:ascii="Calibri" w:eastAsia="Times New Roman" w:hAnsi="Calibri" w:cs="Times New Roman"/>
                  <w:color w:val="000000"/>
                  <w:sz w:val="18"/>
                  <w:szCs w:val="18"/>
                  <w:lang w:val="en-US"/>
                  <w:rPrChange w:id="2549"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50" w:author="Saseendran, Arun" w:date="2017-05-15T17:13:00Z"/>
                <w:rFonts w:ascii="Calibri" w:eastAsia="Times New Roman" w:hAnsi="Calibri" w:cs="Times New Roman"/>
                <w:color w:val="000000"/>
                <w:sz w:val="18"/>
                <w:szCs w:val="18"/>
                <w:lang w:val="en-US"/>
                <w:rPrChange w:id="2551" w:author="Saseendran, Arun" w:date="2017-05-15T17:13:00Z">
                  <w:rPr>
                    <w:ins w:id="2552" w:author="Saseendran, Arun" w:date="2017-05-15T17:13:00Z"/>
                  </w:rPr>
                </w:rPrChange>
              </w:rPr>
              <w:pPrChange w:id="2553" w:author="Saseendran, Arun" w:date="2017-05-15T17:13:00Z">
                <w:pPr/>
              </w:pPrChange>
            </w:pPr>
            <w:ins w:id="2554" w:author="Saseendran, Arun" w:date="2017-05-15T17:13:00Z">
              <w:r w:rsidRPr="001071A0">
                <w:rPr>
                  <w:rFonts w:ascii="Calibri" w:eastAsia="Times New Roman" w:hAnsi="Calibri" w:cs="Times New Roman"/>
                  <w:color w:val="000000"/>
                  <w:sz w:val="18"/>
                  <w:szCs w:val="18"/>
                  <w:lang w:val="en-US"/>
                  <w:rPrChange w:id="2555"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56" w:author="Saseendran, Arun" w:date="2017-05-15T17:13:00Z"/>
                <w:rFonts w:ascii="Calibri" w:eastAsia="Times New Roman" w:hAnsi="Calibri" w:cs="Times New Roman"/>
                <w:color w:val="000000"/>
                <w:sz w:val="18"/>
                <w:szCs w:val="18"/>
                <w:lang w:val="en-US"/>
                <w:rPrChange w:id="2557" w:author="Saseendran, Arun" w:date="2017-05-15T17:13:00Z">
                  <w:rPr>
                    <w:ins w:id="2558" w:author="Saseendran, Arun" w:date="2017-05-15T17:13:00Z"/>
                  </w:rPr>
                </w:rPrChange>
              </w:rPr>
              <w:pPrChange w:id="2559" w:author="Saseendran, Arun" w:date="2017-05-15T17:13:00Z">
                <w:pPr/>
              </w:pPrChange>
            </w:pPr>
            <w:ins w:id="2560" w:author="Saseendran, Arun" w:date="2017-05-15T17:13:00Z">
              <w:r w:rsidRPr="001071A0">
                <w:rPr>
                  <w:rFonts w:ascii="Calibri" w:eastAsia="Times New Roman" w:hAnsi="Calibri" w:cs="Times New Roman"/>
                  <w:color w:val="000000"/>
                  <w:sz w:val="18"/>
                  <w:szCs w:val="18"/>
                  <w:lang w:val="en-US"/>
                  <w:rPrChange w:id="2561"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562" w:author="Saseendran, Arun" w:date="2017-05-15T17:13:00Z"/>
                <w:rFonts w:ascii="Calibri" w:eastAsia="Times New Roman" w:hAnsi="Calibri" w:cs="Times New Roman"/>
                <w:color w:val="000000"/>
                <w:sz w:val="18"/>
                <w:szCs w:val="18"/>
                <w:lang w:val="en-US"/>
                <w:rPrChange w:id="2563" w:author="Saseendran, Arun" w:date="2017-05-15T17:13:00Z">
                  <w:rPr>
                    <w:ins w:id="2564" w:author="Saseendran, Arun" w:date="2017-05-15T17:13:00Z"/>
                  </w:rPr>
                </w:rPrChange>
              </w:rPr>
              <w:pPrChange w:id="2565" w:author="Saseendran, Arun" w:date="2017-05-15T17:13:00Z">
                <w:pPr/>
              </w:pPrChange>
            </w:pPr>
            <w:ins w:id="2566" w:author="Saseendran, Arun" w:date="2017-05-15T17:13:00Z">
              <w:r w:rsidRPr="001071A0">
                <w:rPr>
                  <w:rFonts w:ascii="Calibri" w:eastAsia="Times New Roman" w:hAnsi="Calibri" w:cs="Times New Roman"/>
                  <w:color w:val="000000"/>
                  <w:sz w:val="18"/>
                  <w:szCs w:val="18"/>
                  <w:lang w:val="en-US"/>
                  <w:rPrChange w:id="2567"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68" w:author="Saseendran, Arun" w:date="2017-05-15T17:13:00Z"/>
                <w:rFonts w:ascii="Calibri" w:eastAsia="Times New Roman" w:hAnsi="Calibri" w:cs="Times New Roman"/>
                <w:color w:val="000000"/>
                <w:sz w:val="18"/>
                <w:szCs w:val="18"/>
                <w:lang w:val="en-US"/>
                <w:rPrChange w:id="2569" w:author="Saseendran, Arun" w:date="2017-05-15T17:13:00Z">
                  <w:rPr>
                    <w:ins w:id="2570" w:author="Saseendran, Arun" w:date="2017-05-15T17:13:00Z"/>
                  </w:rPr>
                </w:rPrChange>
              </w:rPr>
              <w:pPrChange w:id="2571" w:author="Saseendran, Arun" w:date="2017-05-15T17:13:00Z">
                <w:pPr/>
              </w:pPrChange>
            </w:pPr>
            <w:ins w:id="2572" w:author="Saseendran, Arun" w:date="2017-05-15T17:13:00Z">
              <w:r w:rsidRPr="001071A0">
                <w:rPr>
                  <w:rFonts w:ascii="Calibri" w:eastAsia="Times New Roman" w:hAnsi="Calibri" w:cs="Times New Roman"/>
                  <w:color w:val="000000"/>
                  <w:sz w:val="18"/>
                  <w:szCs w:val="18"/>
                  <w:lang w:val="en-US"/>
                  <w:rPrChange w:id="2573"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74" w:author="Saseendran, Arun" w:date="2017-05-15T17:13:00Z"/>
                <w:rFonts w:ascii="Calibri" w:eastAsia="Times New Roman" w:hAnsi="Calibri" w:cs="Times New Roman"/>
                <w:color w:val="000000"/>
                <w:sz w:val="18"/>
                <w:szCs w:val="18"/>
                <w:lang w:val="en-US"/>
                <w:rPrChange w:id="2575" w:author="Saseendran, Arun" w:date="2017-05-15T17:13:00Z">
                  <w:rPr>
                    <w:ins w:id="2576" w:author="Saseendran, Arun" w:date="2017-05-15T17:13:00Z"/>
                  </w:rPr>
                </w:rPrChange>
              </w:rPr>
              <w:pPrChange w:id="2577" w:author="Saseendran, Arun" w:date="2017-05-15T17:13:00Z">
                <w:pPr/>
              </w:pPrChange>
            </w:pPr>
            <w:ins w:id="2578" w:author="Saseendran, Arun" w:date="2017-05-15T17:13:00Z">
              <w:r w:rsidRPr="001071A0">
                <w:rPr>
                  <w:rFonts w:ascii="Calibri" w:eastAsia="Times New Roman" w:hAnsi="Calibri" w:cs="Times New Roman"/>
                  <w:color w:val="000000"/>
                  <w:sz w:val="18"/>
                  <w:szCs w:val="18"/>
                  <w:lang w:val="en-US"/>
                  <w:rPrChange w:id="2579"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80" w:author="Saseendran, Arun" w:date="2017-05-15T17:13:00Z"/>
                <w:rFonts w:ascii="Calibri" w:eastAsia="Times New Roman" w:hAnsi="Calibri" w:cs="Times New Roman"/>
                <w:color w:val="000000"/>
                <w:sz w:val="18"/>
                <w:szCs w:val="18"/>
                <w:lang w:val="en-US"/>
                <w:rPrChange w:id="2581" w:author="Saseendran, Arun" w:date="2017-05-15T17:13:00Z">
                  <w:rPr>
                    <w:ins w:id="2582" w:author="Saseendran, Arun" w:date="2017-05-15T17:13:00Z"/>
                  </w:rPr>
                </w:rPrChange>
              </w:rPr>
              <w:pPrChange w:id="2583" w:author="Saseendran, Arun" w:date="2017-05-15T17:13:00Z">
                <w:pPr/>
              </w:pPrChange>
            </w:pPr>
            <w:ins w:id="2584" w:author="Saseendran, Arun" w:date="2017-05-15T17:13:00Z">
              <w:r w:rsidRPr="001071A0">
                <w:rPr>
                  <w:rFonts w:ascii="Calibri" w:eastAsia="Times New Roman" w:hAnsi="Calibri" w:cs="Times New Roman"/>
                  <w:color w:val="000000"/>
                  <w:sz w:val="18"/>
                  <w:szCs w:val="18"/>
                  <w:lang w:val="en-US"/>
                  <w:rPrChange w:id="2585"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586" w:author="Saseendran, Arun" w:date="2017-05-15T17:13:00Z"/>
                <w:rFonts w:ascii="Calibri" w:eastAsia="Times New Roman" w:hAnsi="Calibri" w:cs="Times New Roman"/>
                <w:color w:val="000000"/>
                <w:sz w:val="18"/>
                <w:szCs w:val="18"/>
                <w:lang w:val="en-US"/>
                <w:rPrChange w:id="2587" w:author="Saseendran, Arun" w:date="2017-05-15T17:13:00Z">
                  <w:rPr>
                    <w:ins w:id="2588" w:author="Saseendran, Arun" w:date="2017-05-15T17:13:00Z"/>
                  </w:rPr>
                </w:rPrChange>
              </w:rPr>
              <w:pPrChange w:id="2589" w:author="Saseendran, Arun" w:date="2017-05-15T17:13:00Z">
                <w:pPr/>
              </w:pPrChange>
            </w:pPr>
            <w:ins w:id="2590" w:author="Saseendran, Arun" w:date="2017-05-15T17:13:00Z">
              <w:r w:rsidRPr="001071A0">
                <w:rPr>
                  <w:rFonts w:ascii="Calibri" w:eastAsia="Times New Roman" w:hAnsi="Calibri" w:cs="Times New Roman"/>
                  <w:color w:val="000000"/>
                  <w:sz w:val="18"/>
                  <w:szCs w:val="18"/>
                  <w:lang w:val="en-US"/>
                  <w:rPrChange w:id="2591"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92" w:author="Saseendran, Arun" w:date="2017-05-15T17:13:00Z"/>
                <w:rFonts w:ascii="Calibri" w:eastAsia="Times New Roman" w:hAnsi="Calibri" w:cs="Times New Roman"/>
                <w:color w:val="000000"/>
                <w:sz w:val="18"/>
                <w:szCs w:val="18"/>
                <w:lang w:val="en-US"/>
                <w:rPrChange w:id="2593" w:author="Saseendran, Arun" w:date="2017-05-15T17:13:00Z">
                  <w:rPr>
                    <w:ins w:id="2594" w:author="Saseendran, Arun" w:date="2017-05-15T17:13:00Z"/>
                  </w:rPr>
                </w:rPrChange>
              </w:rPr>
              <w:pPrChange w:id="2595" w:author="Saseendran, Arun" w:date="2017-05-15T17:13:00Z">
                <w:pPr/>
              </w:pPrChange>
            </w:pPr>
            <w:ins w:id="2596" w:author="Saseendran, Arun" w:date="2017-05-15T17:13:00Z">
              <w:r w:rsidRPr="001071A0">
                <w:rPr>
                  <w:rFonts w:ascii="Calibri" w:eastAsia="Times New Roman" w:hAnsi="Calibri" w:cs="Times New Roman"/>
                  <w:color w:val="000000"/>
                  <w:sz w:val="18"/>
                  <w:szCs w:val="18"/>
                  <w:lang w:val="en-US"/>
                  <w:rPrChange w:id="259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598" w:author="Saseendran, Arun" w:date="2017-05-15T17:13:00Z"/>
                <w:rFonts w:ascii="Calibri" w:eastAsia="Times New Roman" w:hAnsi="Calibri" w:cs="Times New Roman"/>
                <w:color w:val="000000"/>
                <w:sz w:val="18"/>
                <w:szCs w:val="18"/>
                <w:lang w:val="en-US"/>
                <w:rPrChange w:id="2599" w:author="Saseendran, Arun" w:date="2017-05-15T17:13:00Z">
                  <w:rPr>
                    <w:ins w:id="2600" w:author="Saseendran, Arun" w:date="2017-05-15T17:13:00Z"/>
                  </w:rPr>
                </w:rPrChange>
              </w:rPr>
              <w:pPrChange w:id="2601" w:author="Saseendran, Arun" w:date="2017-05-15T17:13:00Z">
                <w:pPr/>
              </w:pPrChange>
            </w:pPr>
            <w:ins w:id="2602" w:author="Saseendran, Arun" w:date="2017-05-15T17:13:00Z">
              <w:r w:rsidRPr="001071A0">
                <w:rPr>
                  <w:rFonts w:ascii="Calibri" w:eastAsia="Times New Roman" w:hAnsi="Calibri" w:cs="Times New Roman"/>
                  <w:color w:val="000000"/>
                  <w:sz w:val="18"/>
                  <w:szCs w:val="18"/>
                  <w:lang w:val="en-US"/>
                  <w:rPrChange w:id="260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604" w:author="Saseendran, Arun" w:date="2017-05-15T17:13:00Z"/>
                <w:rFonts w:ascii="Calibri" w:eastAsia="Times New Roman" w:hAnsi="Calibri" w:cs="Times New Roman"/>
                <w:color w:val="000000"/>
                <w:sz w:val="18"/>
                <w:szCs w:val="18"/>
                <w:lang w:val="en-US"/>
                <w:rPrChange w:id="2605" w:author="Saseendran, Arun" w:date="2017-05-15T17:13:00Z">
                  <w:rPr>
                    <w:ins w:id="2606" w:author="Saseendran, Arun" w:date="2017-05-15T17:13:00Z"/>
                  </w:rPr>
                </w:rPrChange>
              </w:rPr>
              <w:pPrChange w:id="2607" w:author="Saseendran, Arun" w:date="2017-05-15T17:13:00Z">
                <w:pPr/>
              </w:pPrChange>
            </w:pPr>
            <w:ins w:id="2608" w:author="Saseendran, Arun" w:date="2017-05-15T17:13:00Z">
              <w:r w:rsidRPr="001071A0">
                <w:rPr>
                  <w:rFonts w:ascii="Calibri" w:eastAsia="Times New Roman" w:hAnsi="Calibri" w:cs="Times New Roman"/>
                  <w:color w:val="000000"/>
                  <w:sz w:val="18"/>
                  <w:szCs w:val="18"/>
                  <w:lang w:val="en-US"/>
                  <w:rPrChange w:id="2609"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610" w:author="Saseendran, Arun" w:date="2017-05-15T17:13:00Z"/>
                <w:rFonts w:ascii="Calibri" w:eastAsia="Times New Roman" w:hAnsi="Calibri" w:cs="Times New Roman"/>
                <w:color w:val="000000"/>
                <w:sz w:val="18"/>
                <w:szCs w:val="18"/>
                <w:lang w:val="en-US"/>
                <w:rPrChange w:id="2611" w:author="Saseendran, Arun" w:date="2017-05-15T17:13:00Z">
                  <w:rPr>
                    <w:ins w:id="2612" w:author="Saseendran, Arun" w:date="2017-05-15T17:13:00Z"/>
                  </w:rPr>
                </w:rPrChange>
              </w:rPr>
              <w:pPrChange w:id="2613" w:author="Saseendran, Arun" w:date="2017-05-15T17:13:00Z">
                <w:pPr/>
              </w:pPrChange>
            </w:pPr>
            <w:ins w:id="2614" w:author="Saseendran, Arun" w:date="2017-05-15T17:13:00Z">
              <w:r w:rsidRPr="001071A0">
                <w:rPr>
                  <w:rFonts w:ascii="Calibri" w:eastAsia="Times New Roman" w:hAnsi="Calibri" w:cs="Times New Roman"/>
                  <w:color w:val="000000"/>
                  <w:sz w:val="18"/>
                  <w:szCs w:val="18"/>
                  <w:lang w:val="en-US"/>
                  <w:rPrChange w:id="261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616" w:author="Saseendran, Arun" w:date="2017-05-15T17:13:00Z"/>
                <w:rFonts w:ascii="Calibri" w:eastAsia="Times New Roman" w:hAnsi="Calibri" w:cs="Times New Roman"/>
                <w:color w:val="000000"/>
                <w:sz w:val="18"/>
                <w:szCs w:val="18"/>
                <w:lang w:val="en-US"/>
                <w:rPrChange w:id="2617" w:author="Saseendran, Arun" w:date="2017-05-15T17:13:00Z">
                  <w:rPr>
                    <w:ins w:id="2618" w:author="Saseendran, Arun" w:date="2017-05-15T17:13:00Z"/>
                  </w:rPr>
                </w:rPrChange>
              </w:rPr>
              <w:pPrChange w:id="2619" w:author="Saseendran, Arun" w:date="2017-05-15T17:13:00Z">
                <w:pPr/>
              </w:pPrChange>
            </w:pPr>
            <w:ins w:id="2620" w:author="Saseendran, Arun" w:date="2017-05-15T17:13:00Z">
              <w:r w:rsidRPr="001071A0">
                <w:rPr>
                  <w:rFonts w:ascii="Calibri" w:eastAsia="Times New Roman" w:hAnsi="Calibri" w:cs="Times New Roman"/>
                  <w:color w:val="000000"/>
                  <w:sz w:val="18"/>
                  <w:szCs w:val="18"/>
                  <w:lang w:val="en-US"/>
                  <w:rPrChange w:id="2621"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2622" w:author="Saseendran, Arun" w:date="2017-05-15T17:13:00Z"/>
                <w:rFonts w:ascii="Calibri" w:eastAsia="Times New Roman" w:hAnsi="Calibri" w:cs="Times New Roman"/>
                <w:color w:val="FF0000"/>
                <w:sz w:val="18"/>
                <w:szCs w:val="18"/>
                <w:lang w:val="en-US"/>
                <w:rPrChange w:id="2623" w:author="Saseendran, Arun" w:date="2017-05-15T17:13:00Z">
                  <w:rPr>
                    <w:ins w:id="2624" w:author="Saseendran, Arun" w:date="2017-05-15T17:13:00Z"/>
                  </w:rPr>
                </w:rPrChange>
              </w:rPr>
              <w:pPrChange w:id="2625" w:author="Saseendran, Arun" w:date="2017-05-15T17:13:00Z">
                <w:pPr/>
              </w:pPrChange>
            </w:pPr>
            <w:ins w:id="2626" w:author="Saseendran, Arun" w:date="2017-05-15T17:13:00Z">
              <w:r w:rsidRPr="001071A0">
                <w:rPr>
                  <w:rFonts w:ascii="Calibri" w:eastAsia="Times New Roman" w:hAnsi="Calibri" w:cs="Times New Roman"/>
                  <w:color w:val="FF0000"/>
                  <w:sz w:val="18"/>
                  <w:szCs w:val="18"/>
                  <w:lang w:val="en-US"/>
                  <w:rPrChange w:id="2627"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2628" w:author="Saseendran, Arun" w:date="2017-05-15T17:13:00Z"/>
                <w:rFonts w:ascii="Calibri" w:eastAsia="Times New Roman" w:hAnsi="Calibri" w:cs="Times New Roman"/>
                <w:color w:val="FF0000"/>
                <w:sz w:val="18"/>
                <w:szCs w:val="18"/>
                <w:lang w:val="en-US"/>
                <w:rPrChange w:id="2629" w:author="Saseendran, Arun" w:date="2017-05-15T17:13:00Z">
                  <w:rPr>
                    <w:ins w:id="2630" w:author="Saseendran, Arun" w:date="2017-05-15T17:13:00Z"/>
                  </w:rPr>
                </w:rPrChange>
              </w:rPr>
              <w:pPrChange w:id="2631" w:author="Saseendran, Arun" w:date="2017-05-15T17:13:00Z">
                <w:pPr/>
              </w:pPrChange>
            </w:pPr>
            <w:ins w:id="2632" w:author="Saseendran, Arun" w:date="2017-05-15T17:13:00Z">
              <w:r w:rsidRPr="001071A0">
                <w:rPr>
                  <w:rFonts w:ascii="Calibri" w:eastAsia="Times New Roman" w:hAnsi="Calibri" w:cs="Times New Roman"/>
                  <w:color w:val="FF0000"/>
                  <w:sz w:val="18"/>
                  <w:szCs w:val="18"/>
                  <w:lang w:val="en-US"/>
                  <w:rPrChange w:id="2633" w:author="Saseendran, Arun" w:date="2017-05-15T17:13:00Z">
                    <w:rPr/>
                  </w:rPrChange>
                </w:rPr>
                <w:t> </w:t>
              </w:r>
            </w:ins>
          </w:p>
        </w:tc>
        <w:tc>
          <w:tcPr>
            <w:tcW w:w="381" w:type="dxa"/>
            <w:tcBorders>
              <w:top w:val="nil"/>
              <w:left w:val="nil"/>
              <w:bottom w:val="single" w:sz="4" w:space="0" w:color="auto"/>
              <w:right w:val="single" w:sz="8" w:space="0" w:color="auto"/>
            </w:tcBorders>
            <w:shd w:val="clear" w:color="000000" w:fill="BF8F00"/>
            <w:noWrap/>
            <w:vAlign w:val="bottom"/>
            <w:hideMark/>
          </w:tcPr>
          <w:p w:rsidR="001071A0" w:rsidRPr="001071A0" w:rsidRDefault="001071A0" w:rsidP="001071A0">
            <w:pPr>
              <w:spacing w:after="0" w:line="240" w:lineRule="auto"/>
              <w:rPr>
                <w:ins w:id="2634" w:author="Saseendran, Arun" w:date="2017-05-15T17:13:00Z"/>
                <w:rFonts w:ascii="Calibri" w:eastAsia="Times New Roman" w:hAnsi="Calibri" w:cs="Times New Roman"/>
                <w:color w:val="FF0000"/>
                <w:sz w:val="18"/>
                <w:szCs w:val="18"/>
                <w:lang w:val="en-US"/>
                <w:rPrChange w:id="2635" w:author="Saseendran, Arun" w:date="2017-05-15T17:13:00Z">
                  <w:rPr>
                    <w:ins w:id="2636" w:author="Saseendran, Arun" w:date="2017-05-15T17:13:00Z"/>
                  </w:rPr>
                </w:rPrChange>
              </w:rPr>
              <w:pPrChange w:id="2637" w:author="Saseendran, Arun" w:date="2017-05-15T17:13:00Z">
                <w:pPr/>
              </w:pPrChange>
            </w:pPr>
            <w:ins w:id="2638" w:author="Saseendran, Arun" w:date="2017-05-15T17:13:00Z">
              <w:r w:rsidRPr="001071A0">
                <w:rPr>
                  <w:rFonts w:ascii="Calibri" w:eastAsia="Times New Roman" w:hAnsi="Calibri" w:cs="Times New Roman"/>
                  <w:color w:val="FF0000"/>
                  <w:sz w:val="18"/>
                  <w:szCs w:val="18"/>
                  <w:lang w:val="en-US"/>
                  <w:rPrChange w:id="2639"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2640" w:author="Saseendran, Arun" w:date="2017-05-15T17:13:00Z"/>
                <w:rFonts w:ascii="Calibri" w:eastAsia="Times New Roman" w:hAnsi="Calibri" w:cs="Times New Roman"/>
                <w:color w:val="FF0000"/>
                <w:sz w:val="18"/>
                <w:szCs w:val="18"/>
                <w:lang w:val="en-US"/>
                <w:rPrChange w:id="2641" w:author="Saseendran, Arun" w:date="2017-05-15T17:13:00Z">
                  <w:rPr>
                    <w:ins w:id="2642" w:author="Saseendran, Arun" w:date="2017-05-15T17:13:00Z"/>
                  </w:rPr>
                </w:rPrChange>
              </w:rPr>
              <w:pPrChange w:id="2643" w:author="Saseendran, Arun" w:date="2017-05-15T17:13:00Z">
                <w:pPr/>
              </w:pPrChange>
            </w:pPr>
            <w:ins w:id="2644" w:author="Saseendran, Arun" w:date="2017-05-15T17:13:00Z">
              <w:r w:rsidRPr="001071A0">
                <w:rPr>
                  <w:rFonts w:ascii="Calibri" w:eastAsia="Times New Roman" w:hAnsi="Calibri" w:cs="Times New Roman"/>
                  <w:color w:val="FF0000"/>
                  <w:sz w:val="18"/>
                  <w:szCs w:val="18"/>
                  <w:lang w:val="en-US"/>
                  <w:rPrChange w:id="2645"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2646" w:author="Saseendran, Arun" w:date="2017-05-15T17:13:00Z"/>
                <w:rFonts w:ascii="Calibri" w:eastAsia="Times New Roman" w:hAnsi="Calibri" w:cs="Times New Roman"/>
                <w:color w:val="FF0000"/>
                <w:sz w:val="18"/>
                <w:szCs w:val="18"/>
                <w:lang w:val="en-US"/>
                <w:rPrChange w:id="2647" w:author="Saseendran, Arun" w:date="2017-05-15T17:13:00Z">
                  <w:rPr>
                    <w:ins w:id="2648" w:author="Saseendran, Arun" w:date="2017-05-15T17:13:00Z"/>
                  </w:rPr>
                </w:rPrChange>
              </w:rPr>
              <w:pPrChange w:id="2649" w:author="Saseendran, Arun" w:date="2017-05-15T17:13:00Z">
                <w:pPr/>
              </w:pPrChange>
            </w:pPr>
            <w:ins w:id="2650" w:author="Saseendran, Arun" w:date="2017-05-15T17:13:00Z">
              <w:r w:rsidRPr="001071A0">
                <w:rPr>
                  <w:rFonts w:ascii="Calibri" w:eastAsia="Times New Roman" w:hAnsi="Calibri" w:cs="Times New Roman"/>
                  <w:color w:val="FF0000"/>
                  <w:sz w:val="18"/>
                  <w:szCs w:val="18"/>
                  <w:lang w:val="en-US"/>
                  <w:rPrChange w:id="265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652" w:author="Saseendran, Arun" w:date="2017-05-15T17:13:00Z"/>
                <w:rFonts w:ascii="Calibri" w:eastAsia="Times New Roman" w:hAnsi="Calibri" w:cs="Times New Roman"/>
                <w:color w:val="000000"/>
                <w:sz w:val="18"/>
                <w:szCs w:val="18"/>
                <w:lang w:val="en-US"/>
                <w:rPrChange w:id="2653" w:author="Saseendran, Arun" w:date="2017-05-15T17:13:00Z">
                  <w:rPr>
                    <w:ins w:id="2654" w:author="Saseendran, Arun" w:date="2017-05-15T17:13:00Z"/>
                  </w:rPr>
                </w:rPrChange>
              </w:rPr>
              <w:pPrChange w:id="2655" w:author="Saseendran, Arun" w:date="2017-05-15T17:13:00Z">
                <w:pPr/>
              </w:pPrChange>
            </w:pPr>
            <w:ins w:id="2656" w:author="Saseendran, Arun" w:date="2017-05-15T17:13:00Z">
              <w:r w:rsidRPr="001071A0">
                <w:rPr>
                  <w:rFonts w:ascii="Calibri" w:eastAsia="Times New Roman" w:hAnsi="Calibri" w:cs="Times New Roman"/>
                  <w:color w:val="000000"/>
                  <w:sz w:val="18"/>
                  <w:szCs w:val="18"/>
                  <w:lang w:val="en-US"/>
                  <w:rPrChange w:id="265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658" w:author="Saseendran, Arun" w:date="2017-05-15T17:13:00Z"/>
                <w:rFonts w:ascii="Calibri" w:eastAsia="Times New Roman" w:hAnsi="Calibri" w:cs="Times New Roman"/>
                <w:color w:val="000000"/>
                <w:sz w:val="18"/>
                <w:szCs w:val="18"/>
                <w:lang w:val="en-US"/>
                <w:rPrChange w:id="2659" w:author="Saseendran, Arun" w:date="2017-05-15T17:13:00Z">
                  <w:rPr>
                    <w:ins w:id="2660" w:author="Saseendran, Arun" w:date="2017-05-15T17:13:00Z"/>
                  </w:rPr>
                </w:rPrChange>
              </w:rPr>
              <w:pPrChange w:id="2661" w:author="Saseendran, Arun" w:date="2017-05-15T17:13:00Z">
                <w:pPr/>
              </w:pPrChange>
            </w:pPr>
            <w:ins w:id="2662" w:author="Saseendran, Arun" w:date="2017-05-15T17:13:00Z">
              <w:r w:rsidRPr="001071A0">
                <w:rPr>
                  <w:rFonts w:ascii="Calibri" w:eastAsia="Times New Roman" w:hAnsi="Calibri" w:cs="Times New Roman"/>
                  <w:color w:val="000000"/>
                  <w:sz w:val="18"/>
                  <w:szCs w:val="18"/>
                  <w:lang w:val="en-US"/>
                  <w:rPrChange w:id="266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664" w:author="Saseendran, Arun" w:date="2017-05-15T17:13:00Z"/>
                <w:rFonts w:ascii="Calibri" w:eastAsia="Times New Roman" w:hAnsi="Calibri" w:cs="Times New Roman"/>
                <w:color w:val="000000"/>
                <w:sz w:val="18"/>
                <w:szCs w:val="18"/>
                <w:lang w:val="en-US"/>
                <w:rPrChange w:id="2665" w:author="Saseendran, Arun" w:date="2017-05-15T17:13:00Z">
                  <w:rPr>
                    <w:ins w:id="2666" w:author="Saseendran, Arun" w:date="2017-05-15T17:13:00Z"/>
                  </w:rPr>
                </w:rPrChange>
              </w:rPr>
              <w:pPrChange w:id="2667" w:author="Saseendran, Arun" w:date="2017-05-15T17:13:00Z">
                <w:pPr/>
              </w:pPrChange>
            </w:pPr>
            <w:ins w:id="2668" w:author="Saseendran, Arun" w:date="2017-05-15T17:13:00Z">
              <w:r w:rsidRPr="001071A0">
                <w:rPr>
                  <w:rFonts w:ascii="Calibri" w:eastAsia="Times New Roman" w:hAnsi="Calibri" w:cs="Times New Roman"/>
                  <w:color w:val="000000"/>
                  <w:sz w:val="18"/>
                  <w:szCs w:val="18"/>
                  <w:lang w:val="en-US"/>
                  <w:rPrChange w:id="266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670" w:author="Saseendran, Arun" w:date="2017-05-15T17:13:00Z"/>
                <w:rFonts w:ascii="Calibri" w:eastAsia="Times New Roman" w:hAnsi="Calibri" w:cs="Times New Roman"/>
                <w:color w:val="000000"/>
                <w:sz w:val="18"/>
                <w:szCs w:val="18"/>
                <w:lang w:val="en-US"/>
                <w:rPrChange w:id="2671" w:author="Saseendran, Arun" w:date="2017-05-15T17:13:00Z">
                  <w:rPr>
                    <w:ins w:id="2672" w:author="Saseendran, Arun" w:date="2017-05-15T17:13:00Z"/>
                  </w:rPr>
                </w:rPrChange>
              </w:rPr>
              <w:pPrChange w:id="2673" w:author="Saseendran, Arun" w:date="2017-05-15T17:13:00Z">
                <w:pPr/>
              </w:pPrChange>
            </w:pPr>
            <w:ins w:id="2674" w:author="Saseendran, Arun" w:date="2017-05-15T17:13:00Z">
              <w:r w:rsidRPr="001071A0">
                <w:rPr>
                  <w:rFonts w:ascii="Calibri" w:eastAsia="Times New Roman" w:hAnsi="Calibri" w:cs="Times New Roman"/>
                  <w:color w:val="000000"/>
                  <w:sz w:val="18"/>
                  <w:szCs w:val="18"/>
                  <w:lang w:val="en-US"/>
                  <w:rPrChange w:id="267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676" w:author="Saseendran, Arun" w:date="2017-05-15T17:13:00Z"/>
                <w:rFonts w:ascii="Calibri" w:eastAsia="Times New Roman" w:hAnsi="Calibri" w:cs="Times New Roman"/>
                <w:color w:val="000000"/>
                <w:sz w:val="18"/>
                <w:szCs w:val="18"/>
                <w:lang w:val="en-US"/>
                <w:rPrChange w:id="2677" w:author="Saseendran, Arun" w:date="2017-05-15T17:13:00Z">
                  <w:rPr>
                    <w:ins w:id="2678" w:author="Saseendran, Arun" w:date="2017-05-15T17:13:00Z"/>
                  </w:rPr>
                </w:rPrChange>
              </w:rPr>
              <w:pPrChange w:id="2679" w:author="Saseendran, Arun" w:date="2017-05-15T17:13:00Z">
                <w:pPr/>
              </w:pPrChange>
            </w:pPr>
            <w:ins w:id="2680" w:author="Saseendran, Arun" w:date="2017-05-15T17:13:00Z">
              <w:r w:rsidRPr="001071A0">
                <w:rPr>
                  <w:rFonts w:ascii="Calibri" w:eastAsia="Times New Roman" w:hAnsi="Calibri" w:cs="Times New Roman"/>
                  <w:color w:val="000000"/>
                  <w:sz w:val="18"/>
                  <w:szCs w:val="18"/>
                  <w:lang w:val="en-US"/>
                  <w:rPrChange w:id="268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682" w:author="Saseendran, Arun" w:date="2017-05-15T17:13:00Z"/>
                <w:rFonts w:ascii="Calibri" w:eastAsia="Times New Roman" w:hAnsi="Calibri" w:cs="Times New Roman"/>
                <w:color w:val="000000"/>
                <w:sz w:val="18"/>
                <w:szCs w:val="18"/>
                <w:lang w:val="en-US"/>
                <w:rPrChange w:id="2683" w:author="Saseendran, Arun" w:date="2017-05-15T17:13:00Z">
                  <w:rPr>
                    <w:ins w:id="2684" w:author="Saseendran, Arun" w:date="2017-05-15T17:13:00Z"/>
                  </w:rPr>
                </w:rPrChange>
              </w:rPr>
              <w:pPrChange w:id="2685" w:author="Saseendran, Arun" w:date="2017-05-15T17:13:00Z">
                <w:pPr/>
              </w:pPrChange>
            </w:pPr>
            <w:ins w:id="2686" w:author="Saseendran, Arun" w:date="2017-05-15T17:13:00Z">
              <w:r w:rsidRPr="001071A0">
                <w:rPr>
                  <w:rFonts w:ascii="Calibri" w:eastAsia="Times New Roman" w:hAnsi="Calibri" w:cs="Times New Roman"/>
                  <w:color w:val="000000"/>
                  <w:sz w:val="18"/>
                  <w:szCs w:val="18"/>
                  <w:lang w:val="en-US"/>
                  <w:rPrChange w:id="2687" w:author="Saseendran, Arun" w:date="2017-05-15T17:13:00Z">
                    <w:rPr/>
                  </w:rPrChange>
                </w:rPr>
                <w:t> </w:t>
              </w:r>
            </w:ins>
          </w:p>
        </w:tc>
      </w:tr>
      <w:tr w:rsidR="001071A0" w:rsidRPr="001071A0" w:rsidTr="001071A0">
        <w:trPr>
          <w:trHeight w:val="240"/>
          <w:ins w:id="2688"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2689" w:author="Saseendran, Arun" w:date="2017-05-15T17:13:00Z"/>
                <w:rFonts w:ascii="Calibri" w:eastAsia="Times New Roman" w:hAnsi="Calibri" w:cs="Times New Roman"/>
                <w:color w:val="000000"/>
                <w:sz w:val="18"/>
                <w:szCs w:val="18"/>
                <w:lang w:val="en-US"/>
                <w:rPrChange w:id="2690" w:author="Saseendran, Arun" w:date="2017-05-15T17:13:00Z">
                  <w:rPr>
                    <w:ins w:id="2691" w:author="Saseendran, Arun" w:date="2017-05-15T17:13:00Z"/>
                  </w:rPr>
                </w:rPrChange>
              </w:rPr>
              <w:pPrChange w:id="2692" w:author="Saseendran, Arun" w:date="2017-05-15T17:13:00Z">
                <w:pPr>
                  <w:jc w:val="right"/>
                </w:pPr>
              </w:pPrChange>
            </w:pPr>
            <w:ins w:id="2693" w:author="Saseendran, Arun" w:date="2017-05-15T17:13:00Z">
              <w:r w:rsidRPr="001071A0">
                <w:rPr>
                  <w:rFonts w:ascii="Calibri" w:eastAsia="Times New Roman" w:hAnsi="Calibri" w:cs="Times New Roman"/>
                  <w:color w:val="000000"/>
                  <w:sz w:val="18"/>
                  <w:szCs w:val="18"/>
                  <w:lang w:val="en-US"/>
                  <w:rPrChange w:id="2694" w:author="Saseendran, Arun" w:date="2017-05-15T17:13:00Z">
                    <w:rPr/>
                  </w:rPrChange>
                </w:rPr>
                <w:t>15</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2695" w:author="Saseendran, Arun" w:date="2017-05-15T17:13:00Z"/>
                <w:rFonts w:ascii="Calibri" w:eastAsia="Times New Roman" w:hAnsi="Calibri" w:cs="Times New Roman"/>
                <w:color w:val="000000"/>
                <w:sz w:val="18"/>
                <w:szCs w:val="18"/>
                <w:lang w:val="en-US"/>
                <w:rPrChange w:id="2696" w:author="Saseendran, Arun" w:date="2017-05-15T17:13:00Z">
                  <w:rPr>
                    <w:ins w:id="2697" w:author="Saseendran, Arun" w:date="2017-05-15T17:13:00Z"/>
                  </w:rPr>
                </w:rPrChange>
              </w:rPr>
              <w:pPrChange w:id="2698" w:author="Saseendran, Arun" w:date="2017-05-15T17:13:00Z">
                <w:pPr/>
              </w:pPrChange>
            </w:pPr>
            <w:ins w:id="2699" w:author="Saseendran, Arun" w:date="2017-05-15T17:13:00Z">
              <w:r w:rsidRPr="001071A0">
                <w:rPr>
                  <w:rFonts w:ascii="Calibri" w:eastAsia="Times New Roman" w:hAnsi="Calibri" w:cs="Times New Roman"/>
                  <w:color w:val="000000"/>
                  <w:sz w:val="18"/>
                  <w:szCs w:val="18"/>
                  <w:lang w:val="en-US"/>
                  <w:rPrChange w:id="2700" w:author="Saseendran, Arun" w:date="2017-05-15T17:13:00Z">
                    <w:rPr/>
                  </w:rPrChange>
                </w:rPr>
                <w:t>Review and Demo to Client</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701" w:author="Saseendran, Arun" w:date="2017-05-15T17:13:00Z"/>
                <w:rFonts w:ascii="Calibri" w:eastAsia="Times New Roman" w:hAnsi="Calibri" w:cs="Times New Roman"/>
                <w:color w:val="000000"/>
                <w:sz w:val="18"/>
                <w:szCs w:val="18"/>
                <w:lang w:val="en-US"/>
                <w:rPrChange w:id="2702" w:author="Saseendran, Arun" w:date="2017-05-15T17:13:00Z">
                  <w:rPr>
                    <w:ins w:id="2703" w:author="Saseendran, Arun" w:date="2017-05-15T17:13:00Z"/>
                  </w:rPr>
                </w:rPrChange>
              </w:rPr>
              <w:pPrChange w:id="2704" w:author="Saseendran, Arun" w:date="2017-05-15T17:13:00Z">
                <w:pPr/>
              </w:pPrChange>
            </w:pPr>
            <w:ins w:id="2705" w:author="Saseendran, Arun" w:date="2017-05-15T17:13:00Z">
              <w:r w:rsidRPr="001071A0">
                <w:rPr>
                  <w:rFonts w:ascii="Calibri" w:eastAsia="Times New Roman" w:hAnsi="Calibri" w:cs="Times New Roman"/>
                  <w:color w:val="000000"/>
                  <w:sz w:val="18"/>
                  <w:szCs w:val="18"/>
                  <w:lang w:val="en-US"/>
                  <w:rPrChange w:id="2706" w:author="Saseendran, Arun" w:date="2017-05-15T17:13:00Z">
                    <w:rPr/>
                  </w:rPrChange>
                </w:rPr>
                <w:t>MEN1, MEN2, TL</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07" w:author="Saseendran, Arun" w:date="2017-05-15T17:13:00Z"/>
                <w:rFonts w:ascii="Calibri" w:eastAsia="Times New Roman" w:hAnsi="Calibri" w:cs="Times New Roman"/>
                <w:color w:val="000000"/>
                <w:sz w:val="18"/>
                <w:szCs w:val="18"/>
                <w:lang w:val="en-US"/>
                <w:rPrChange w:id="2708" w:author="Saseendran, Arun" w:date="2017-05-15T17:13:00Z">
                  <w:rPr>
                    <w:ins w:id="2709" w:author="Saseendran, Arun" w:date="2017-05-15T17:13:00Z"/>
                  </w:rPr>
                </w:rPrChange>
              </w:rPr>
              <w:pPrChange w:id="2710" w:author="Saseendran, Arun" w:date="2017-05-15T17:13:00Z">
                <w:pPr/>
              </w:pPrChange>
            </w:pPr>
            <w:ins w:id="2711" w:author="Saseendran, Arun" w:date="2017-05-15T17:13:00Z">
              <w:r w:rsidRPr="001071A0">
                <w:rPr>
                  <w:rFonts w:ascii="Calibri" w:eastAsia="Times New Roman" w:hAnsi="Calibri" w:cs="Times New Roman"/>
                  <w:color w:val="000000"/>
                  <w:sz w:val="18"/>
                  <w:szCs w:val="18"/>
                  <w:lang w:val="en-US"/>
                  <w:rPrChange w:id="2712"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13" w:author="Saseendran, Arun" w:date="2017-05-15T17:13:00Z"/>
                <w:rFonts w:ascii="Calibri" w:eastAsia="Times New Roman" w:hAnsi="Calibri" w:cs="Times New Roman"/>
                <w:color w:val="000000"/>
                <w:sz w:val="18"/>
                <w:szCs w:val="18"/>
                <w:lang w:val="en-US"/>
                <w:rPrChange w:id="2714" w:author="Saseendran, Arun" w:date="2017-05-15T17:13:00Z">
                  <w:rPr>
                    <w:ins w:id="2715" w:author="Saseendran, Arun" w:date="2017-05-15T17:13:00Z"/>
                  </w:rPr>
                </w:rPrChange>
              </w:rPr>
              <w:pPrChange w:id="2716" w:author="Saseendran, Arun" w:date="2017-05-15T17:13:00Z">
                <w:pPr/>
              </w:pPrChange>
            </w:pPr>
            <w:ins w:id="2717" w:author="Saseendran, Arun" w:date="2017-05-15T17:13:00Z">
              <w:r w:rsidRPr="001071A0">
                <w:rPr>
                  <w:rFonts w:ascii="Calibri" w:eastAsia="Times New Roman" w:hAnsi="Calibri" w:cs="Times New Roman"/>
                  <w:color w:val="000000"/>
                  <w:sz w:val="18"/>
                  <w:szCs w:val="18"/>
                  <w:lang w:val="en-US"/>
                  <w:rPrChange w:id="2718"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19" w:author="Saseendran, Arun" w:date="2017-05-15T17:13:00Z"/>
                <w:rFonts w:ascii="Calibri" w:eastAsia="Times New Roman" w:hAnsi="Calibri" w:cs="Times New Roman"/>
                <w:color w:val="000000"/>
                <w:sz w:val="18"/>
                <w:szCs w:val="18"/>
                <w:lang w:val="en-US"/>
                <w:rPrChange w:id="2720" w:author="Saseendran, Arun" w:date="2017-05-15T17:13:00Z">
                  <w:rPr>
                    <w:ins w:id="2721" w:author="Saseendran, Arun" w:date="2017-05-15T17:13:00Z"/>
                  </w:rPr>
                </w:rPrChange>
              </w:rPr>
              <w:pPrChange w:id="2722" w:author="Saseendran, Arun" w:date="2017-05-15T17:13:00Z">
                <w:pPr/>
              </w:pPrChange>
            </w:pPr>
            <w:ins w:id="2723" w:author="Saseendran, Arun" w:date="2017-05-15T17:13:00Z">
              <w:r w:rsidRPr="001071A0">
                <w:rPr>
                  <w:rFonts w:ascii="Calibri" w:eastAsia="Times New Roman" w:hAnsi="Calibri" w:cs="Times New Roman"/>
                  <w:color w:val="000000"/>
                  <w:sz w:val="18"/>
                  <w:szCs w:val="18"/>
                  <w:lang w:val="en-US"/>
                  <w:rPrChange w:id="2724"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725" w:author="Saseendran, Arun" w:date="2017-05-15T17:13:00Z"/>
                <w:rFonts w:ascii="Calibri" w:eastAsia="Times New Roman" w:hAnsi="Calibri" w:cs="Times New Roman"/>
                <w:color w:val="000000"/>
                <w:sz w:val="18"/>
                <w:szCs w:val="18"/>
                <w:lang w:val="en-US"/>
                <w:rPrChange w:id="2726" w:author="Saseendran, Arun" w:date="2017-05-15T17:13:00Z">
                  <w:rPr>
                    <w:ins w:id="2727" w:author="Saseendran, Arun" w:date="2017-05-15T17:13:00Z"/>
                  </w:rPr>
                </w:rPrChange>
              </w:rPr>
              <w:pPrChange w:id="2728" w:author="Saseendran, Arun" w:date="2017-05-15T17:13:00Z">
                <w:pPr/>
              </w:pPrChange>
            </w:pPr>
            <w:ins w:id="2729" w:author="Saseendran, Arun" w:date="2017-05-15T17:13:00Z">
              <w:r w:rsidRPr="001071A0">
                <w:rPr>
                  <w:rFonts w:ascii="Calibri" w:eastAsia="Times New Roman" w:hAnsi="Calibri" w:cs="Times New Roman"/>
                  <w:color w:val="000000"/>
                  <w:sz w:val="18"/>
                  <w:szCs w:val="18"/>
                  <w:lang w:val="en-US"/>
                  <w:rPrChange w:id="2730"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31" w:author="Saseendran, Arun" w:date="2017-05-15T17:13:00Z"/>
                <w:rFonts w:ascii="Calibri" w:eastAsia="Times New Roman" w:hAnsi="Calibri" w:cs="Times New Roman"/>
                <w:color w:val="000000"/>
                <w:sz w:val="18"/>
                <w:szCs w:val="18"/>
                <w:lang w:val="en-US"/>
                <w:rPrChange w:id="2732" w:author="Saseendran, Arun" w:date="2017-05-15T17:13:00Z">
                  <w:rPr>
                    <w:ins w:id="2733" w:author="Saseendran, Arun" w:date="2017-05-15T17:13:00Z"/>
                  </w:rPr>
                </w:rPrChange>
              </w:rPr>
              <w:pPrChange w:id="2734" w:author="Saseendran, Arun" w:date="2017-05-15T17:13:00Z">
                <w:pPr/>
              </w:pPrChange>
            </w:pPr>
            <w:ins w:id="2735" w:author="Saseendran, Arun" w:date="2017-05-15T17:13:00Z">
              <w:r w:rsidRPr="001071A0">
                <w:rPr>
                  <w:rFonts w:ascii="Calibri" w:eastAsia="Times New Roman" w:hAnsi="Calibri" w:cs="Times New Roman"/>
                  <w:color w:val="000000"/>
                  <w:sz w:val="18"/>
                  <w:szCs w:val="18"/>
                  <w:lang w:val="en-US"/>
                  <w:rPrChange w:id="2736"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37" w:author="Saseendran, Arun" w:date="2017-05-15T17:13:00Z"/>
                <w:rFonts w:ascii="Calibri" w:eastAsia="Times New Roman" w:hAnsi="Calibri" w:cs="Times New Roman"/>
                <w:color w:val="000000"/>
                <w:sz w:val="18"/>
                <w:szCs w:val="18"/>
                <w:lang w:val="en-US"/>
                <w:rPrChange w:id="2738" w:author="Saseendran, Arun" w:date="2017-05-15T17:13:00Z">
                  <w:rPr>
                    <w:ins w:id="2739" w:author="Saseendran, Arun" w:date="2017-05-15T17:13:00Z"/>
                  </w:rPr>
                </w:rPrChange>
              </w:rPr>
              <w:pPrChange w:id="2740" w:author="Saseendran, Arun" w:date="2017-05-15T17:13:00Z">
                <w:pPr/>
              </w:pPrChange>
            </w:pPr>
            <w:ins w:id="2741" w:author="Saseendran, Arun" w:date="2017-05-15T17:13:00Z">
              <w:r w:rsidRPr="001071A0">
                <w:rPr>
                  <w:rFonts w:ascii="Calibri" w:eastAsia="Times New Roman" w:hAnsi="Calibri" w:cs="Times New Roman"/>
                  <w:color w:val="000000"/>
                  <w:sz w:val="18"/>
                  <w:szCs w:val="18"/>
                  <w:lang w:val="en-US"/>
                  <w:rPrChange w:id="2742"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43" w:author="Saseendran, Arun" w:date="2017-05-15T17:13:00Z"/>
                <w:rFonts w:ascii="Calibri" w:eastAsia="Times New Roman" w:hAnsi="Calibri" w:cs="Times New Roman"/>
                <w:color w:val="000000"/>
                <w:sz w:val="18"/>
                <w:szCs w:val="18"/>
                <w:lang w:val="en-US"/>
                <w:rPrChange w:id="2744" w:author="Saseendran, Arun" w:date="2017-05-15T17:13:00Z">
                  <w:rPr>
                    <w:ins w:id="2745" w:author="Saseendran, Arun" w:date="2017-05-15T17:13:00Z"/>
                  </w:rPr>
                </w:rPrChange>
              </w:rPr>
              <w:pPrChange w:id="2746" w:author="Saseendran, Arun" w:date="2017-05-15T17:13:00Z">
                <w:pPr/>
              </w:pPrChange>
            </w:pPr>
            <w:ins w:id="2747" w:author="Saseendran, Arun" w:date="2017-05-15T17:13:00Z">
              <w:r w:rsidRPr="001071A0">
                <w:rPr>
                  <w:rFonts w:ascii="Calibri" w:eastAsia="Times New Roman" w:hAnsi="Calibri" w:cs="Times New Roman"/>
                  <w:color w:val="000000"/>
                  <w:sz w:val="18"/>
                  <w:szCs w:val="18"/>
                  <w:lang w:val="en-US"/>
                  <w:rPrChange w:id="2748"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749" w:author="Saseendran, Arun" w:date="2017-05-15T17:13:00Z"/>
                <w:rFonts w:ascii="Calibri" w:eastAsia="Times New Roman" w:hAnsi="Calibri" w:cs="Times New Roman"/>
                <w:color w:val="000000"/>
                <w:sz w:val="18"/>
                <w:szCs w:val="18"/>
                <w:lang w:val="en-US"/>
                <w:rPrChange w:id="2750" w:author="Saseendran, Arun" w:date="2017-05-15T17:13:00Z">
                  <w:rPr>
                    <w:ins w:id="2751" w:author="Saseendran, Arun" w:date="2017-05-15T17:13:00Z"/>
                  </w:rPr>
                </w:rPrChange>
              </w:rPr>
              <w:pPrChange w:id="2752" w:author="Saseendran, Arun" w:date="2017-05-15T17:13:00Z">
                <w:pPr/>
              </w:pPrChange>
            </w:pPr>
            <w:ins w:id="2753" w:author="Saseendran, Arun" w:date="2017-05-15T17:13:00Z">
              <w:r w:rsidRPr="001071A0">
                <w:rPr>
                  <w:rFonts w:ascii="Calibri" w:eastAsia="Times New Roman" w:hAnsi="Calibri" w:cs="Times New Roman"/>
                  <w:color w:val="000000"/>
                  <w:sz w:val="18"/>
                  <w:szCs w:val="18"/>
                  <w:lang w:val="en-US"/>
                  <w:rPrChange w:id="2754"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55" w:author="Saseendran, Arun" w:date="2017-05-15T17:13:00Z"/>
                <w:rFonts w:ascii="Calibri" w:eastAsia="Times New Roman" w:hAnsi="Calibri" w:cs="Times New Roman"/>
                <w:color w:val="000000"/>
                <w:sz w:val="18"/>
                <w:szCs w:val="18"/>
                <w:lang w:val="en-US"/>
                <w:rPrChange w:id="2756" w:author="Saseendran, Arun" w:date="2017-05-15T17:13:00Z">
                  <w:rPr>
                    <w:ins w:id="2757" w:author="Saseendran, Arun" w:date="2017-05-15T17:13:00Z"/>
                  </w:rPr>
                </w:rPrChange>
              </w:rPr>
              <w:pPrChange w:id="2758" w:author="Saseendran, Arun" w:date="2017-05-15T17:13:00Z">
                <w:pPr/>
              </w:pPrChange>
            </w:pPr>
            <w:ins w:id="2759" w:author="Saseendran, Arun" w:date="2017-05-15T17:13:00Z">
              <w:r w:rsidRPr="001071A0">
                <w:rPr>
                  <w:rFonts w:ascii="Calibri" w:eastAsia="Times New Roman" w:hAnsi="Calibri" w:cs="Times New Roman"/>
                  <w:color w:val="000000"/>
                  <w:sz w:val="18"/>
                  <w:szCs w:val="18"/>
                  <w:lang w:val="en-US"/>
                  <w:rPrChange w:id="276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61" w:author="Saseendran, Arun" w:date="2017-05-15T17:13:00Z"/>
                <w:rFonts w:ascii="Calibri" w:eastAsia="Times New Roman" w:hAnsi="Calibri" w:cs="Times New Roman"/>
                <w:color w:val="000000"/>
                <w:sz w:val="18"/>
                <w:szCs w:val="18"/>
                <w:lang w:val="en-US"/>
                <w:rPrChange w:id="2762" w:author="Saseendran, Arun" w:date="2017-05-15T17:13:00Z">
                  <w:rPr>
                    <w:ins w:id="2763" w:author="Saseendran, Arun" w:date="2017-05-15T17:13:00Z"/>
                  </w:rPr>
                </w:rPrChange>
              </w:rPr>
              <w:pPrChange w:id="2764" w:author="Saseendran, Arun" w:date="2017-05-15T17:13:00Z">
                <w:pPr/>
              </w:pPrChange>
            </w:pPr>
            <w:ins w:id="2765" w:author="Saseendran, Arun" w:date="2017-05-15T17:13:00Z">
              <w:r w:rsidRPr="001071A0">
                <w:rPr>
                  <w:rFonts w:ascii="Calibri" w:eastAsia="Times New Roman" w:hAnsi="Calibri" w:cs="Times New Roman"/>
                  <w:color w:val="000000"/>
                  <w:sz w:val="18"/>
                  <w:szCs w:val="18"/>
                  <w:lang w:val="en-US"/>
                  <w:rPrChange w:id="276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67" w:author="Saseendran, Arun" w:date="2017-05-15T17:13:00Z"/>
                <w:rFonts w:ascii="Calibri" w:eastAsia="Times New Roman" w:hAnsi="Calibri" w:cs="Times New Roman"/>
                <w:color w:val="000000"/>
                <w:sz w:val="18"/>
                <w:szCs w:val="18"/>
                <w:lang w:val="en-US"/>
                <w:rPrChange w:id="2768" w:author="Saseendran, Arun" w:date="2017-05-15T17:13:00Z">
                  <w:rPr>
                    <w:ins w:id="2769" w:author="Saseendran, Arun" w:date="2017-05-15T17:13:00Z"/>
                  </w:rPr>
                </w:rPrChange>
              </w:rPr>
              <w:pPrChange w:id="2770" w:author="Saseendran, Arun" w:date="2017-05-15T17:13:00Z">
                <w:pPr/>
              </w:pPrChange>
            </w:pPr>
            <w:ins w:id="2771" w:author="Saseendran, Arun" w:date="2017-05-15T17:13:00Z">
              <w:r w:rsidRPr="001071A0">
                <w:rPr>
                  <w:rFonts w:ascii="Calibri" w:eastAsia="Times New Roman" w:hAnsi="Calibri" w:cs="Times New Roman"/>
                  <w:color w:val="000000"/>
                  <w:sz w:val="18"/>
                  <w:szCs w:val="18"/>
                  <w:lang w:val="en-US"/>
                  <w:rPrChange w:id="2772"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773" w:author="Saseendran, Arun" w:date="2017-05-15T17:13:00Z"/>
                <w:rFonts w:ascii="Calibri" w:eastAsia="Times New Roman" w:hAnsi="Calibri" w:cs="Times New Roman"/>
                <w:color w:val="000000"/>
                <w:sz w:val="18"/>
                <w:szCs w:val="18"/>
                <w:lang w:val="en-US"/>
                <w:rPrChange w:id="2774" w:author="Saseendran, Arun" w:date="2017-05-15T17:13:00Z">
                  <w:rPr>
                    <w:ins w:id="2775" w:author="Saseendran, Arun" w:date="2017-05-15T17:13:00Z"/>
                  </w:rPr>
                </w:rPrChange>
              </w:rPr>
              <w:pPrChange w:id="2776" w:author="Saseendran, Arun" w:date="2017-05-15T17:13:00Z">
                <w:pPr/>
              </w:pPrChange>
            </w:pPr>
            <w:ins w:id="2777" w:author="Saseendran, Arun" w:date="2017-05-15T17:13:00Z">
              <w:r w:rsidRPr="001071A0">
                <w:rPr>
                  <w:rFonts w:ascii="Calibri" w:eastAsia="Times New Roman" w:hAnsi="Calibri" w:cs="Times New Roman"/>
                  <w:color w:val="000000"/>
                  <w:sz w:val="18"/>
                  <w:szCs w:val="18"/>
                  <w:lang w:val="en-US"/>
                  <w:rPrChange w:id="277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79" w:author="Saseendran, Arun" w:date="2017-05-15T17:13:00Z"/>
                <w:rFonts w:ascii="Calibri" w:eastAsia="Times New Roman" w:hAnsi="Calibri" w:cs="Times New Roman"/>
                <w:color w:val="000000"/>
                <w:sz w:val="18"/>
                <w:szCs w:val="18"/>
                <w:lang w:val="en-US"/>
                <w:rPrChange w:id="2780" w:author="Saseendran, Arun" w:date="2017-05-15T17:13:00Z">
                  <w:rPr>
                    <w:ins w:id="2781" w:author="Saseendran, Arun" w:date="2017-05-15T17:13:00Z"/>
                  </w:rPr>
                </w:rPrChange>
              </w:rPr>
              <w:pPrChange w:id="2782" w:author="Saseendran, Arun" w:date="2017-05-15T17:13:00Z">
                <w:pPr/>
              </w:pPrChange>
            </w:pPr>
            <w:ins w:id="2783" w:author="Saseendran, Arun" w:date="2017-05-15T17:13:00Z">
              <w:r w:rsidRPr="001071A0">
                <w:rPr>
                  <w:rFonts w:ascii="Calibri" w:eastAsia="Times New Roman" w:hAnsi="Calibri" w:cs="Times New Roman"/>
                  <w:color w:val="000000"/>
                  <w:sz w:val="18"/>
                  <w:szCs w:val="18"/>
                  <w:lang w:val="en-US"/>
                  <w:rPrChange w:id="278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85" w:author="Saseendran, Arun" w:date="2017-05-15T17:13:00Z"/>
                <w:rFonts w:ascii="Calibri" w:eastAsia="Times New Roman" w:hAnsi="Calibri" w:cs="Times New Roman"/>
                <w:color w:val="000000"/>
                <w:sz w:val="18"/>
                <w:szCs w:val="18"/>
                <w:lang w:val="en-US"/>
                <w:rPrChange w:id="2786" w:author="Saseendran, Arun" w:date="2017-05-15T17:13:00Z">
                  <w:rPr>
                    <w:ins w:id="2787" w:author="Saseendran, Arun" w:date="2017-05-15T17:13:00Z"/>
                  </w:rPr>
                </w:rPrChange>
              </w:rPr>
              <w:pPrChange w:id="2788" w:author="Saseendran, Arun" w:date="2017-05-15T17:13:00Z">
                <w:pPr/>
              </w:pPrChange>
            </w:pPr>
            <w:ins w:id="2789" w:author="Saseendran, Arun" w:date="2017-05-15T17:13:00Z">
              <w:r w:rsidRPr="001071A0">
                <w:rPr>
                  <w:rFonts w:ascii="Calibri" w:eastAsia="Times New Roman" w:hAnsi="Calibri" w:cs="Times New Roman"/>
                  <w:color w:val="000000"/>
                  <w:sz w:val="18"/>
                  <w:szCs w:val="18"/>
                  <w:lang w:val="en-US"/>
                  <w:rPrChange w:id="279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791" w:author="Saseendran, Arun" w:date="2017-05-15T17:13:00Z"/>
                <w:rFonts w:ascii="Calibri" w:eastAsia="Times New Roman" w:hAnsi="Calibri" w:cs="Times New Roman"/>
                <w:color w:val="000000"/>
                <w:sz w:val="18"/>
                <w:szCs w:val="18"/>
                <w:lang w:val="en-US"/>
                <w:rPrChange w:id="2792" w:author="Saseendran, Arun" w:date="2017-05-15T17:13:00Z">
                  <w:rPr>
                    <w:ins w:id="2793" w:author="Saseendran, Arun" w:date="2017-05-15T17:13:00Z"/>
                  </w:rPr>
                </w:rPrChange>
              </w:rPr>
              <w:pPrChange w:id="2794" w:author="Saseendran, Arun" w:date="2017-05-15T17:13:00Z">
                <w:pPr/>
              </w:pPrChange>
            </w:pPr>
            <w:ins w:id="2795" w:author="Saseendran, Arun" w:date="2017-05-15T17:13:00Z">
              <w:r w:rsidRPr="001071A0">
                <w:rPr>
                  <w:rFonts w:ascii="Calibri" w:eastAsia="Times New Roman" w:hAnsi="Calibri" w:cs="Times New Roman"/>
                  <w:color w:val="000000"/>
                  <w:sz w:val="18"/>
                  <w:szCs w:val="18"/>
                  <w:lang w:val="en-US"/>
                  <w:rPrChange w:id="2796"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797" w:author="Saseendran, Arun" w:date="2017-05-15T17:13:00Z"/>
                <w:rFonts w:ascii="Calibri" w:eastAsia="Times New Roman" w:hAnsi="Calibri" w:cs="Times New Roman"/>
                <w:color w:val="000000"/>
                <w:sz w:val="18"/>
                <w:szCs w:val="18"/>
                <w:lang w:val="en-US"/>
                <w:rPrChange w:id="2798" w:author="Saseendran, Arun" w:date="2017-05-15T17:13:00Z">
                  <w:rPr>
                    <w:ins w:id="2799" w:author="Saseendran, Arun" w:date="2017-05-15T17:13:00Z"/>
                  </w:rPr>
                </w:rPrChange>
              </w:rPr>
              <w:pPrChange w:id="2800" w:author="Saseendran, Arun" w:date="2017-05-15T17:13:00Z">
                <w:pPr/>
              </w:pPrChange>
            </w:pPr>
            <w:ins w:id="2801" w:author="Saseendran, Arun" w:date="2017-05-15T17:13:00Z">
              <w:r w:rsidRPr="001071A0">
                <w:rPr>
                  <w:rFonts w:ascii="Calibri" w:eastAsia="Times New Roman" w:hAnsi="Calibri" w:cs="Times New Roman"/>
                  <w:color w:val="000000"/>
                  <w:sz w:val="18"/>
                  <w:szCs w:val="18"/>
                  <w:lang w:val="en-US"/>
                  <w:rPrChange w:id="280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03" w:author="Saseendran, Arun" w:date="2017-05-15T17:13:00Z"/>
                <w:rFonts w:ascii="Calibri" w:eastAsia="Times New Roman" w:hAnsi="Calibri" w:cs="Times New Roman"/>
                <w:color w:val="000000"/>
                <w:sz w:val="18"/>
                <w:szCs w:val="18"/>
                <w:lang w:val="en-US"/>
                <w:rPrChange w:id="2804" w:author="Saseendran, Arun" w:date="2017-05-15T17:13:00Z">
                  <w:rPr>
                    <w:ins w:id="2805" w:author="Saseendran, Arun" w:date="2017-05-15T17:13:00Z"/>
                  </w:rPr>
                </w:rPrChange>
              </w:rPr>
              <w:pPrChange w:id="2806" w:author="Saseendran, Arun" w:date="2017-05-15T17:13:00Z">
                <w:pPr/>
              </w:pPrChange>
            </w:pPr>
            <w:ins w:id="2807" w:author="Saseendran, Arun" w:date="2017-05-15T17:13:00Z">
              <w:r w:rsidRPr="001071A0">
                <w:rPr>
                  <w:rFonts w:ascii="Calibri" w:eastAsia="Times New Roman" w:hAnsi="Calibri" w:cs="Times New Roman"/>
                  <w:color w:val="000000"/>
                  <w:sz w:val="18"/>
                  <w:szCs w:val="18"/>
                  <w:lang w:val="en-US"/>
                  <w:rPrChange w:id="2808"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8EA9DB"/>
            <w:noWrap/>
            <w:vAlign w:val="bottom"/>
            <w:hideMark/>
          </w:tcPr>
          <w:p w:rsidR="001071A0" w:rsidRPr="001071A0" w:rsidRDefault="001071A0" w:rsidP="001071A0">
            <w:pPr>
              <w:spacing w:after="0" w:line="240" w:lineRule="auto"/>
              <w:rPr>
                <w:ins w:id="2809" w:author="Saseendran, Arun" w:date="2017-05-15T17:13:00Z"/>
                <w:rFonts w:ascii="Calibri" w:eastAsia="Times New Roman" w:hAnsi="Calibri" w:cs="Times New Roman"/>
                <w:color w:val="000000"/>
                <w:sz w:val="18"/>
                <w:szCs w:val="18"/>
                <w:lang w:val="en-US"/>
                <w:rPrChange w:id="2810" w:author="Saseendran, Arun" w:date="2017-05-15T17:13:00Z">
                  <w:rPr>
                    <w:ins w:id="2811" w:author="Saseendran, Arun" w:date="2017-05-15T17:13:00Z"/>
                  </w:rPr>
                </w:rPrChange>
              </w:rPr>
              <w:pPrChange w:id="2812" w:author="Saseendran, Arun" w:date="2017-05-15T17:13:00Z">
                <w:pPr/>
              </w:pPrChange>
            </w:pPr>
            <w:ins w:id="2813" w:author="Saseendran, Arun" w:date="2017-05-15T17:13:00Z">
              <w:r w:rsidRPr="001071A0">
                <w:rPr>
                  <w:rFonts w:ascii="Calibri" w:eastAsia="Times New Roman" w:hAnsi="Calibri" w:cs="Times New Roman"/>
                  <w:color w:val="000000"/>
                  <w:sz w:val="18"/>
                  <w:szCs w:val="18"/>
                  <w:lang w:val="en-US"/>
                  <w:rPrChange w:id="281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15" w:author="Saseendran, Arun" w:date="2017-05-15T17:13:00Z"/>
                <w:rFonts w:ascii="Calibri" w:eastAsia="Times New Roman" w:hAnsi="Calibri" w:cs="Times New Roman"/>
                <w:color w:val="000000"/>
                <w:sz w:val="18"/>
                <w:szCs w:val="18"/>
                <w:lang w:val="en-US"/>
                <w:rPrChange w:id="2816" w:author="Saseendran, Arun" w:date="2017-05-15T17:13:00Z">
                  <w:rPr>
                    <w:ins w:id="2817" w:author="Saseendran, Arun" w:date="2017-05-15T17:13:00Z"/>
                  </w:rPr>
                </w:rPrChange>
              </w:rPr>
              <w:pPrChange w:id="2818" w:author="Saseendran, Arun" w:date="2017-05-15T17:13:00Z">
                <w:pPr/>
              </w:pPrChange>
            </w:pPr>
            <w:ins w:id="2819" w:author="Saseendran, Arun" w:date="2017-05-15T17:13:00Z">
              <w:r w:rsidRPr="001071A0">
                <w:rPr>
                  <w:rFonts w:ascii="Calibri" w:eastAsia="Times New Roman" w:hAnsi="Calibri" w:cs="Times New Roman"/>
                  <w:color w:val="000000"/>
                  <w:sz w:val="18"/>
                  <w:szCs w:val="18"/>
                  <w:lang w:val="en-US"/>
                  <w:rPrChange w:id="2820"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821" w:author="Saseendran, Arun" w:date="2017-05-15T17:13:00Z"/>
                <w:rFonts w:ascii="Calibri" w:eastAsia="Times New Roman" w:hAnsi="Calibri" w:cs="Times New Roman"/>
                <w:color w:val="000000"/>
                <w:sz w:val="18"/>
                <w:szCs w:val="18"/>
                <w:lang w:val="en-US"/>
                <w:rPrChange w:id="2822" w:author="Saseendran, Arun" w:date="2017-05-15T17:13:00Z">
                  <w:rPr>
                    <w:ins w:id="2823" w:author="Saseendran, Arun" w:date="2017-05-15T17:13:00Z"/>
                  </w:rPr>
                </w:rPrChange>
              </w:rPr>
              <w:pPrChange w:id="2824" w:author="Saseendran, Arun" w:date="2017-05-15T17:13:00Z">
                <w:pPr/>
              </w:pPrChange>
            </w:pPr>
            <w:ins w:id="2825" w:author="Saseendran, Arun" w:date="2017-05-15T17:13:00Z">
              <w:r w:rsidRPr="001071A0">
                <w:rPr>
                  <w:rFonts w:ascii="Calibri" w:eastAsia="Times New Roman" w:hAnsi="Calibri" w:cs="Times New Roman"/>
                  <w:color w:val="000000"/>
                  <w:sz w:val="18"/>
                  <w:szCs w:val="18"/>
                  <w:lang w:val="en-US"/>
                  <w:rPrChange w:id="282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27" w:author="Saseendran, Arun" w:date="2017-05-15T17:13:00Z"/>
                <w:rFonts w:ascii="Calibri" w:eastAsia="Times New Roman" w:hAnsi="Calibri" w:cs="Times New Roman"/>
                <w:color w:val="000000"/>
                <w:sz w:val="18"/>
                <w:szCs w:val="18"/>
                <w:lang w:val="en-US"/>
                <w:rPrChange w:id="2828" w:author="Saseendran, Arun" w:date="2017-05-15T17:13:00Z">
                  <w:rPr>
                    <w:ins w:id="2829" w:author="Saseendran, Arun" w:date="2017-05-15T17:13:00Z"/>
                  </w:rPr>
                </w:rPrChange>
              </w:rPr>
              <w:pPrChange w:id="2830" w:author="Saseendran, Arun" w:date="2017-05-15T17:13:00Z">
                <w:pPr/>
              </w:pPrChange>
            </w:pPr>
            <w:ins w:id="2831" w:author="Saseendran, Arun" w:date="2017-05-15T17:13:00Z">
              <w:r w:rsidRPr="001071A0">
                <w:rPr>
                  <w:rFonts w:ascii="Calibri" w:eastAsia="Times New Roman" w:hAnsi="Calibri" w:cs="Times New Roman"/>
                  <w:color w:val="000000"/>
                  <w:sz w:val="18"/>
                  <w:szCs w:val="18"/>
                  <w:lang w:val="en-US"/>
                  <w:rPrChange w:id="283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33" w:author="Saseendran, Arun" w:date="2017-05-15T17:13:00Z"/>
                <w:rFonts w:ascii="Calibri" w:eastAsia="Times New Roman" w:hAnsi="Calibri" w:cs="Times New Roman"/>
                <w:color w:val="000000"/>
                <w:sz w:val="18"/>
                <w:szCs w:val="18"/>
                <w:lang w:val="en-US"/>
                <w:rPrChange w:id="2834" w:author="Saseendran, Arun" w:date="2017-05-15T17:13:00Z">
                  <w:rPr>
                    <w:ins w:id="2835" w:author="Saseendran, Arun" w:date="2017-05-15T17:13:00Z"/>
                  </w:rPr>
                </w:rPrChange>
              </w:rPr>
              <w:pPrChange w:id="2836" w:author="Saseendran, Arun" w:date="2017-05-15T17:13:00Z">
                <w:pPr/>
              </w:pPrChange>
            </w:pPr>
            <w:ins w:id="2837" w:author="Saseendran, Arun" w:date="2017-05-15T17:13:00Z">
              <w:r w:rsidRPr="001071A0">
                <w:rPr>
                  <w:rFonts w:ascii="Calibri" w:eastAsia="Times New Roman" w:hAnsi="Calibri" w:cs="Times New Roman"/>
                  <w:color w:val="000000"/>
                  <w:sz w:val="18"/>
                  <w:szCs w:val="18"/>
                  <w:lang w:val="en-US"/>
                  <w:rPrChange w:id="283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39" w:author="Saseendran, Arun" w:date="2017-05-15T17:13:00Z"/>
                <w:rFonts w:ascii="Calibri" w:eastAsia="Times New Roman" w:hAnsi="Calibri" w:cs="Times New Roman"/>
                <w:color w:val="000000"/>
                <w:sz w:val="18"/>
                <w:szCs w:val="18"/>
                <w:lang w:val="en-US"/>
                <w:rPrChange w:id="2840" w:author="Saseendran, Arun" w:date="2017-05-15T17:13:00Z">
                  <w:rPr>
                    <w:ins w:id="2841" w:author="Saseendran, Arun" w:date="2017-05-15T17:13:00Z"/>
                  </w:rPr>
                </w:rPrChange>
              </w:rPr>
              <w:pPrChange w:id="2842" w:author="Saseendran, Arun" w:date="2017-05-15T17:13:00Z">
                <w:pPr/>
              </w:pPrChange>
            </w:pPr>
            <w:ins w:id="2843" w:author="Saseendran, Arun" w:date="2017-05-15T17:13:00Z">
              <w:r w:rsidRPr="001071A0">
                <w:rPr>
                  <w:rFonts w:ascii="Calibri" w:eastAsia="Times New Roman" w:hAnsi="Calibri" w:cs="Times New Roman"/>
                  <w:color w:val="000000"/>
                  <w:sz w:val="18"/>
                  <w:szCs w:val="18"/>
                  <w:lang w:val="en-US"/>
                  <w:rPrChange w:id="284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845" w:author="Saseendran, Arun" w:date="2017-05-15T17:13:00Z"/>
                <w:rFonts w:ascii="Calibri" w:eastAsia="Times New Roman" w:hAnsi="Calibri" w:cs="Times New Roman"/>
                <w:color w:val="000000"/>
                <w:sz w:val="18"/>
                <w:szCs w:val="18"/>
                <w:lang w:val="en-US"/>
                <w:rPrChange w:id="2846" w:author="Saseendran, Arun" w:date="2017-05-15T17:13:00Z">
                  <w:rPr>
                    <w:ins w:id="2847" w:author="Saseendran, Arun" w:date="2017-05-15T17:13:00Z"/>
                  </w:rPr>
                </w:rPrChange>
              </w:rPr>
              <w:pPrChange w:id="2848" w:author="Saseendran, Arun" w:date="2017-05-15T17:13:00Z">
                <w:pPr/>
              </w:pPrChange>
            </w:pPr>
            <w:ins w:id="2849" w:author="Saseendran, Arun" w:date="2017-05-15T17:13:00Z">
              <w:r w:rsidRPr="001071A0">
                <w:rPr>
                  <w:rFonts w:ascii="Calibri" w:eastAsia="Times New Roman" w:hAnsi="Calibri" w:cs="Times New Roman"/>
                  <w:color w:val="000000"/>
                  <w:sz w:val="18"/>
                  <w:szCs w:val="18"/>
                  <w:lang w:val="en-US"/>
                  <w:rPrChange w:id="2850" w:author="Saseendran, Arun" w:date="2017-05-15T17:13:00Z">
                    <w:rPr/>
                  </w:rPrChange>
                </w:rPr>
                <w:t> </w:t>
              </w:r>
            </w:ins>
          </w:p>
        </w:tc>
      </w:tr>
      <w:tr w:rsidR="001071A0" w:rsidRPr="001071A0" w:rsidTr="001071A0">
        <w:trPr>
          <w:trHeight w:val="480"/>
          <w:ins w:id="2851"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2852" w:author="Saseendran, Arun" w:date="2017-05-15T17:13:00Z"/>
                <w:rFonts w:ascii="Calibri" w:eastAsia="Times New Roman" w:hAnsi="Calibri" w:cs="Times New Roman"/>
                <w:color w:val="000000"/>
                <w:sz w:val="18"/>
                <w:szCs w:val="18"/>
                <w:lang w:val="en-US"/>
                <w:rPrChange w:id="2853" w:author="Saseendran, Arun" w:date="2017-05-15T17:13:00Z">
                  <w:rPr>
                    <w:ins w:id="2854" w:author="Saseendran, Arun" w:date="2017-05-15T17:13:00Z"/>
                  </w:rPr>
                </w:rPrChange>
              </w:rPr>
              <w:pPrChange w:id="2855" w:author="Saseendran, Arun" w:date="2017-05-15T17:13:00Z">
                <w:pPr>
                  <w:jc w:val="right"/>
                </w:pPr>
              </w:pPrChange>
            </w:pPr>
            <w:ins w:id="2856" w:author="Saseendran, Arun" w:date="2017-05-15T17:13:00Z">
              <w:r w:rsidRPr="001071A0">
                <w:rPr>
                  <w:rFonts w:ascii="Calibri" w:eastAsia="Times New Roman" w:hAnsi="Calibri" w:cs="Times New Roman"/>
                  <w:color w:val="000000"/>
                  <w:sz w:val="18"/>
                  <w:szCs w:val="18"/>
                  <w:lang w:val="en-US"/>
                  <w:rPrChange w:id="2857" w:author="Saseendran, Arun" w:date="2017-05-15T17:13:00Z">
                    <w:rPr/>
                  </w:rPrChange>
                </w:rPr>
                <w:t>16</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2858" w:author="Saseendran, Arun" w:date="2017-05-15T17:13:00Z"/>
                <w:rFonts w:ascii="Calibri" w:eastAsia="Times New Roman" w:hAnsi="Calibri" w:cs="Times New Roman"/>
                <w:color w:val="000000"/>
                <w:sz w:val="18"/>
                <w:szCs w:val="18"/>
                <w:lang w:val="en-US"/>
                <w:rPrChange w:id="2859" w:author="Saseendran, Arun" w:date="2017-05-15T17:13:00Z">
                  <w:rPr>
                    <w:ins w:id="2860" w:author="Saseendran, Arun" w:date="2017-05-15T17:13:00Z"/>
                  </w:rPr>
                </w:rPrChange>
              </w:rPr>
              <w:pPrChange w:id="2861" w:author="Saseendran, Arun" w:date="2017-05-15T17:13:00Z">
                <w:pPr/>
              </w:pPrChange>
            </w:pPr>
            <w:ins w:id="2862" w:author="Saseendran, Arun" w:date="2017-05-15T17:13:00Z">
              <w:r w:rsidRPr="001071A0">
                <w:rPr>
                  <w:rFonts w:ascii="Calibri" w:eastAsia="Times New Roman" w:hAnsi="Calibri" w:cs="Times New Roman"/>
                  <w:color w:val="000000"/>
                  <w:sz w:val="18"/>
                  <w:szCs w:val="18"/>
                  <w:lang w:val="en-US"/>
                  <w:rPrChange w:id="2863" w:author="Saseendran, Arun" w:date="2017-05-15T17:13:00Z">
                    <w:rPr/>
                  </w:rPrChange>
                </w:rPr>
                <w:t xml:space="preserve">Bug Fixing and </w:t>
              </w:r>
              <w:proofErr w:type="spellStart"/>
              <w:r w:rsidRPr="001071A0">
                <w:rPr>
                  <w:rFonts w:ascii="Calibri" w:eastAsia="Times New Roman" w:hAnsi="Calibri" w:cs="Times New Roman"/>
                  <w:color w:val="000000"/>
                  <w:sz w:val="18"/>
                  <w:szCs w:val="18"/>
                  <w:lang w:val="en-US"/>
                  <w:rPrChange w:id="2864" w:author="Saseendran, Arun" w:date="2017-05-15T17:13:00Z">
                    <w:rPr/>
                  </w:rPrChange>
                </w:rPr>
                <w:t>Additonal</w:t>
              </w:r>
              <w:proofErr w:type="spellEnd"/>
              <w:r w:rsidRPr="001071A0">
                <w:rPr>
                  <w:rFonts w:ascii="Calibri" w:eastAsia="Times New Roman" w:hAnsi="Calibri" w:cs="Times New Roman"/>
                  <w:color w:val="000000"/>
                  <w:sz w:val="18"/>
                  <w:szCs w:val="18"/>
                  <w:lang w:val="en-US"/>
                  <w:rPrChange w:id="2865" w:author="Saseendran, Arun" w:date="2017-05-15T17:13:00Z">
                    <w:rPr/>
                  </w:rPrChange>
                </w:rPr>
                <w:t xml:space="preserve"> Feasible Requirements Implementation</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866" w:author="Saseendran, Arun" w:date="2017-05-15T17:13:00Z"/>
                <w:rFonts w:ascii="Calibri" w:eastAsia="Times New Roman" w:hAnsi="Calibri" w:cs="Times New Roman"/>
                <w:color w:val="000000"/>
                <w:sz w:val="18"/>
                <w:szCs w:val="18"/>
                <w:lang w:val="en-US"/>
                <w:rPrChange w:id="2867" w:author="Saseendran, Arun" w:date="2017-05-15T17:13:00Z">
                  <w:rPr>
                    <w:ins w:id="2868" w:author="Saseendran, Arun" w:date="2017-05-15T17:13:00Z"/>
                  </w:rPr>
                </w:rPrChange>
              </w:rPr>
              <w:pPrChange w:id="2869" w:author="Saseendran, Arun" w:date="2017-05-15T17:13:00Z">
                <w:pPr/>
              </w:pPrChange>
            </w:pPr>
            <w:ins w:id="2870" w:author="Saseendran, Arun" w:date="2017-05-15T17:13:00Z">
              <w:r w:rsidRPr="001071A0">
                <w:rPr>
                  <w:rFonts w:ascii="Calibri" w:eastAsia="Times New Roman" w:hAnsi="Calibri" w:cs="Times New Roman"/>
                  <w:color w:val="000000"/>
                  <w:sz w:val="18"/>
                  <w:szCs w:val="18"/>
                  <w:lang w:val="en-US"/>
                  <w:rPrChange w:id="2871" w:author="Saseendran, Arun" w:date="2017-05-15T17:13:00Z">
                    <w:rPr/>
                  </w:rPrChange>
                </w:rPr>
                <w:t>TL,M1,M2,M3</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72" w:author="Saseendran, Arun" w:date="2017-05-15T17:13:00Z"/>
                <w:rFonts w:ascii="Calibri" w:eastAsia="Times New Roman" w:hAnsi="Calibri" w:cs="Times New Roman"/>
                <w:color w:val="000000"/>
                <w:sz w:val="18"/>
                <w:szCs w:val="18"/>
                <w:lang w:val="en-US"/>
                <w:rPrChange w:id="2873" w:author="Saseendran, Arun" w:date="2017-05-15T17:13:00Z">
                  <w:rPr>
                    <w:ins w:id="2874" w:author="Saseendran, Arun" w:date="2017-05-15T17:13:00Z"/>
                  </w:rPr>
                </w:rPrChange>
              </w:rPr>
              <w:pPrChange w:id="2875" w:author="Saseendran, Arun" w:date="2017-05-15T17:13:00Z">
                <w:pPr/>
              </w:pPrChange>
            </w:pPr>
            <w:ins w:id="2876" w:author="Saseendran, Arun" w:date="2017-05-15T17:13:00Z">
              <w:r w:rsidRPr="001071A0">
                <w:rPr>
                  <w:rFonts w:ascii="Calibri" w:eastAsia="Times New Roman" w:hAnsi="Calibri" w:cs="Times New Roman"/>
                  <w:color w:val="000000"/>
                  <w:sz w:val="18"/>
                  <w:szCs w:val="18"/>
                  <w:lang w:val="en-US"/>
                  <w:rPrChange w:id="2877"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78" w:author="Saseendran, Arun" w:date="2017-05-15T17:13:00Z"/>
                <w:rFonts w:ascii="Calibri" w:eastAsia="Times New Roman" w:hAnsi="Calibri" w:cs="Times New Roman"/>
                <w:color w:val="000000"/>
                <w:sz w:val="18"/>
                <w:szCs w:val="18"/>
                <w:lang w:val="en-US"/>
                <w:rPrChange w:id="2879" w:author="Saseendran, Arun" w:date="2017-05-15T17:13:00Z">
                  <w:rPr>
                    <w:ins w:id="2880" w:author="Saseendran, Arun" w:date="2017-05-15T17:13:00Z"/>
                  </w:rPr>
                </w:rPrChange>
              </w:rPr>
              <w:pPrChange w:id="2881" w:author="Saseendran, Arun" w:date="2017-05-15T17:13:00Z">
                <w:pPr/>
              </w:pPrChange>
            </w:pPr>
            <w:ins w:id="2882" w:author="Saseendran, Arun" w:date="2017-05-15T17:13:00Z">
              <w:r w:rsidRPr="001071A0">
                <w:rPr>
                  <w:rFonts w:ascii="Calibri" w:eastAsia="Times New Roman" w:hAnsi="Calibri" w:cs="Times New Roman"/>
                  <w:color w:val="000000"/>
                  <w:sz w:val="18"/>
                  <w:szCs w:val="18"/>
                  <w:lang w:val="en-US"/>
                  <w:rPrChange w:id="2883"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84" w:author="Saseendran, Arun" w:date="2017-05-15T17:13:00Z"/>
                <w:rFonts w:ascii="Calibri" w:eastAsia="Times New Roman" w:hAnsi="Calibri" w:cs="Times New Roman"/>
                <w:color w:val="000000"/>
                <w:sz w:val="18"/>
                <w:szCs w:val="18"/>
                <w:lang w:val="en-US"/>
                <w:rPrChange w:id="2885" w:author="Saseendran, Arun" w:date="2017-05-15T17:13:00Z">
                  <w:rPr>
                    <w:ins w:id="2886" w:author="Saseendran, Arun" w:date="2017-05-15T17:13:00Z"/>
                  </w:rPr>
                </w:rPrChange>
              </w:rPr>
              <w:pPrChange w:id="2887" w:author="Saseendran, Arun" w:date="2017-05-15T17:13:00Z">
                <w:pPr/>
              </w:pPrChange>
            </w:pPr>
            <w:ins w:id="2888" w:author="Saseendran, Arun" w:date="2017-05-15T17:13:00Z">
              <w:r w:rsidRPr="001071A0">
                <w:rPr>
                  <w:rFonts w:ascii="Calibri" w:eastAsia="Times New Roman" w:hAnsi="Calibri" w:cs="Times New Roman"/>
                  <w:color w:val="000000"/>
                  <w:sz w:val="18"/>
                  <w:szCs w:val="18"/>
                  <w:lang w:val="en-US"/>
                  <w:rPrChange w:id="2889"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890" w:author="Saseendran, Arun" w:date="2017-05-15T17:13:00Z"/>
                <w:rFonts w:ascii="Calibri" w:eastAsia="Times New Roman" w:hAnsi="Calibri" w:cs="Times New Roman"/>
                <w:color w:val="000000"/>
                <w:sz w:val="18"/>
                <w:szCs w:val="18"/>
                <w:lang w:val="en-US"/>
                <w:rPrChange w:id="2891" w:author="Saseendran, Arun" w:date="2017-05-15T17:13:00Z">
                  <w:rPr>
                    <w:ins w:id="2892" w:author="Saseendran, Arun" w:date="2017-05-15T17:13:00Z"/>
                  </w:rPr>
                </w:rPrChange>
              </w:rPr>
              <w:pPrChange w:id="2893" w:author="Saseendran, Arun" w:date="2017-05-15T17:13:00Z">
                <w:pPr/>
              </w:pPrChange>
            </w:pPr>
            <w:ins w:id="2894" w:author="Saseendran, Arun" w:date="2017-05-15T17:13:00Z">
              <w:r w:rsidRPr="001071A0">
                <w:rPr>
                  <w:rFonts w:ascii="Calibri" w:eastAsia="Times New Roman" w:hAnsi="Calibri" w:cs="Times New Roman"/>
                  <w:color w:val="000000"/>
                  <w:sz w:val="18"/>
                  <w:szCs w:val="18"/>
                  <w:lang w:val="en-US"/>
                  <w:rPrChange w:id="2895"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896" w:author="Saseendran, Arun" w:date="2017-05-15T17:13:00Z"/>
                <w:rFonts w:ascii="Calibri" w:eastAsia="Times New Roman" w:hAnsi="Calibri" w:cs="Times New Roman"/>
                <w:color w:val="000000"/>
                <w:sz w:val="18"/>
                <w:szCs w:val="18"/>
                <w:lang w:val="en-US"/>
                <w:rPrChange w:id="2897" w:author="Saseendran, Arun" w:date="2017-05-15T17:13:00Z">
                  <w:rPr>
                    <w:ins w:id="2898" w:author="Saseendran, Arun" w:date="2017-05-15T17:13:00Z"/>
                  </w:rPr>
                </w:rPrChange>
              </w:rPr>
              <w:pPrChange w:id="2899" w:author="Saseendran, Arun" w:date="2017-05-15T17:13:00Z">
                <w:pPr/>
              </w:pPrChange>
            </w:pPr>
            <w:ins w:id="2900" w:author="Saseendran, Arun" w:date="2017-05-15T17:13:00Z">
              <w:r w:rsidRPr="001071A0">
                <w:rPr>
                  <w:rFonts w:ascii="Calibri" w:eastAsia="Times New Roman" w:hAnsi="Calibri" w:cs="Times New Roman"/>
                  <w:color w:val="000000"/>
                  <w:sz w:val="18"/>
                  <w:szCs w:val="18"/>
                  <w:lang w:val="en-US"/>
                  <w:rPrChange w:id="2901"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02" w:author="Saseendran, Arun" w:date="2017-05-15T17:13:00Z"/>
                <w:rFonts w:ascii="Calibri" w:eastAsia="Times New Roman" w:hAnsi="Calibri" w:cs="Times New Roman"/>
                <w:color w:val="000000"/>
                <w:sz w:val="18"/>
                <w:szCs w:val="18"/>
                <w:lang w:val="en-US"/>
                <w:rPrChange w:id="2903" w:author="Saseendran, Arun" w:date="2017-05-15T17:13:00Z">
                  <w:rPr>
                    <w:ins w:id="2904" w:author="Saseendran, Arun" w:date="2017-05-15T17:13:00Z"/>
                  </w:rPr>
                </w:rPrChange>
              </w:rPr>
              <w:pPrChange w:id="2905" w:author="Saseendran, Arun" w:date="2017-05-15T17:13:00Z">
                <w:pPr/>
              </w:pPrChange>
            </w:pPr>
            <w:ins w:id="2906" w:author="Saseendran, Arun" w:date="2017-05-15T17:13:00Z">
              <w:r w:rsidRPr="001071A0">
                <w:rPr>
                  <w:rFonts w:ascii="Calibri" w:eastAsia="Times New Roman" w:hAnsi="Calibri" w:cs="Times New Roman"/>
                  <w:color w:val="000000"/>
                  <w:sz w:val="18"/>
                  <w:szCs w:val="18"/>
                  <w:lang w:val="en-US"/>
                  <w:rPrChange w:id="2907"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08" w:author="Saseendran, Arun" w:date="2017-05-15T17:13:00Z"/>
                <w:rFonts w:ascii="Calibri" w:eastAsia="Times New Roman" w:hAnsi="Calibri" w:cs="Times New Roman"/>
                <w:color w:val="000000"/>
                <w:sz w:val="18"/>
                <w:szCs w:val="18"/>
                <w:lang w:val="en-US"/>
                <w:rPrChange w:id="2909" w:author="Saseendran, Arun" w:date="2017-05-15T17:13:00Z">
                  <w:rPr>
                    <w:ins w:id="2910" w:author="Saseendran, Arun" w:date="2017-05-15T17:13:00Z"/>
                  </w:rPr>
                </w:rPrChange>
              </w:rPr>
              <w:pPrChange w:id="2911" w:author="Saseendran, Arun" w:date="2017-05-15T17:13:00Z">
                <w:pPr/>
              </w:pPrChange>
            </w:pPr>
            <w:ins w:id="2912" w:author="Saseendran, Arun" w:date="2017-05-15T17:13:00Z">
              <w:r w:rsidRPr="001071A0">
                <w:rPr>
                  <w:rFonts w:ascii="Calibri" w:eastAsia="Times New Roman" w:hAnsi="Calibri" w:cs="Times New Roman"/>
                  <w:color w:val="000000"/>
                  <w:sz w:val="18"/>
                  <w:szCs w:val="18"/>
                  <w:lang w:val="en-US"/>
                  <w:rPrChange w:id="2913"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914" w:author="Saseendran, Arun" w:date="2017-05-15T17:13:00Z"/>
                <w:rFonts w:ascii="Calibri" w:eastAsia="Times New Roman" w:hAnsi="Calibri" w:cs="Times New Roman"/>
                <w:color w:val="000000"/>
                <w:sz w:val="18"/>
                <w:szCs w:val="18"/>
                <w:lang w:val="en-US"/>
                <w:rPrChange w:id="2915" w:author="Saseendran, Arun" w:date="2017-05-15T17:13:00Z">
                  <w:rPr>
                    <w:ins w:id="2916" w:author="Saseendran, Arun" w:date="2017-05-15T17:13:00Z"/>
                  </w:rPr>
                </w:rPrChange>
              </w:rPr>
              <w:pPrChange w:id="2917" w:author="Saseendran, Arun" w:date="2017-05-15T17:13:00Z">
                <w:pPr/>
              </w:pPrChange>
            </w:pPr>
            <w:ins w:id="2918" w:author="Saseendran, Arun" w:date="2017-05-15T17:13:00Z">
              <w:r w:rsidRPr="001071A0">
                <w:rPr>
                  <w:rFonts w:ascii="Calibri" w:eastAsia="Times New Roman" w:hAnsi="Calibri" w:cs="Times New Roman"/>
                  <w:color w:val="000000"/>
                  <w:sz w:val="18"/>
                  <w:szCs w:val="18"/>
                  <w:lang w:val="en-US"/>
                  <w:rPrChange w:id="2919"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20" w:author="Saseendran, Arun" w:date="2017-05-15T17:13:00Z"/>
                <w:rFonts w:ascii="Calibri" w:eastAsia="Times New Roman" w:hAnsi="Calibri" w:cs="Times New Roman"/>
                <w:color w:val="000000"/>
                <w:sz w:val="18"/>
                <w:szCs w:val="18"/>
                <w:lang w:val="en-US"/>
                <w:rPrChange w:id="2921" w:author="Saseendran, Arun" w:date="2017-05-15T17:13:00Z">
                  <w:rPr>
                    <w:ins w:id="2922" w:author="Saseendran, Arun" w:date="2017-05-15T17:13:00Z"/>
                  </w:rPr>
                </w:rPrChange>
              </w:rPr>
              <w:pPrChange w:id="2923" w:author="Saseendran, Arun" w:date="2017-05-15T17:13:00Z">
                <w:pPr/>
              </w:pPrChange>
            </w:pPr>
            <w:ins w:id="2924" w:author="Saseendran, Arun" w:date="2017-05-15T17:13:00Z">
              <w:r w:rsidRPr="001071A0">
                <w:rPr>
                  <w:rFonts w:ascii="Calibri" w:eastAsia="Times New Roman" w:hAnsi="Calibri" w:cs="Times New Roman"/>
                  <w:color w:val="000000"/>
                  <w:sz w:val="18"/>
                  <w:szCs w:val="18"/>
                  <w:lang w:val="en-US"/>
                  <w:rPrChange w:id="292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26" w:author="Saseendran, Arun" w:date="2017-05-15T17:13:00Z"/>
                <w:rFonts w:ascii="Calibri" w:eastAsia="Times New Roman" w:hAnsi="Calibri" w:cs="Times New Roman"/>
                <w:color w:val="000000"/>
                <w:sz w:val="18"/>
                <w:szCs w:val="18"/>
                <w:lang w:val="en-US"/>
                <w:rPrChange w:id="2927" w:author="Saseendran, Arun" w:date="2017-05-15T17:13:00Z">
                  <w:rPr>
                    <w:ins w:id="2928" w:author="Saseendran, Arun" w:date="2017-05-15T17:13:00Z"/>
                  </w:rPr>
                </w:rPrChange>
              </w:rPr>
              <w:pPrChange w:id="2929" w:author="Saseendran, Arun" w:date="2017-05-15T17:13:00Z">
                <w:pPr/>
              </w:pPrChange>
            </w:pPr>
            <w:ins w:id="2930" w:author="Saseendran, Arun" w:date="2017-05-15T17:13:00Z">
              <w:r w:rsidRPr="001071A0">
                <w:rPr>
                  <w:rFonts w:ascii="Calibri" w:eastAsia="Times New Roman" w:hAnsi="Calibri" w:cs="Times New Roman"/>
                  <w:color w:val="000000"/>
                  <w:sz w:val="18"/>
                  <w:szCs w:val="18"/>
                  <w:lang w:val="en-US"/>
                  <w:rPrChange w:id="293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32" w:author="Saseendran, Arun" w:date="2017-05-15T17:13:00Z"/>
                <w:rFonts w:ascii="Calibri" w:eastAsia="Times New Roman" w:hAnsi="Calibri" w:cs="Times New Roman"/>
                <w:color w:val="000000"/>
                <w:sz w:val="18"/>
                <w:szCs w:val="18"/>
                <w:lang w:val="en-US"/>
                <w:rPrChange w:id="2933" w:author="Saseendran, Arun" w:date="2017-05-15T17:13:00Z">
                  <w:rPr>
                    <w:ins w:id="2934" w:author="Saseendran, Arun" w:date="2017-05-15T17:13:00Z"/>
                  </w:rPr>
                </w:rPrChange>
              </w:rPr>
              <w:pPrChange w:id="2935" w:author="Saseendran, Arun" w:date="2017-05-15T17:13:00Z">
                <w:pPr/>
              </w:pPrChange>
            </w:pPr>
            <w:ins w:id="2936" w:author="Saseendran, Arun" w:date="2017-05-15T17:13:00Z">
              <w:r w:rsidRPr="001071A0">
                <w:rPr>
                  <w:rFonts w:ascii="Calibri" w:eastAsia="Times New Roman" w:hAnsi="Calibri" w:cs="Times New Roman"/>
                  <w:color w:val="000000"/>
                  <w:sz w:val="18"/>
                  <w:szCs w:val="18"/>
                  <w:lang w:val="en-US"/>
                  <w:rPrChange w:id="293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938" w:author="Saseendran, Arun" w:date="2017-05-15T17:13:00Z"/>
                <w:rFonts w:ascii="Calibri" w:eastAsia="Times New Roman" w:hAnsi="Calibri" w:cs="Times New Roman"/>
                <w:color w:val="000000"/>
                <w:sz w:val="18"/>
                <w:szCs w:val="18"/>
                <w:lang w:val="en-US"/>
                <w:rPrChange w:id="2939" w:author="Saseendran, Arun" w:date="2017-05-15T17:13:00Z">
                  <w:rPr>
                    <w:ins w:id="2940" w:author="Saseendran, Arun" w:date="2017-05-15T17:13:00Z"/>
                  </w:rPr>
                </w:rPrChange>
              </w:rPr>
              <w:pPrChange w:id="2941" w:author="Saseendran, Arun" w:date="2017-05-15T17:13:00Z">
                <w:pPr/>
              </w:pPrChange>
            </w:pPr>
            <w:ins w:id="2942" w:author="Saseendran, Arun" w:date="2017-05-15T17:13:00Z">
              <w:r w:rsidRPr="001071A0">
                <w:rPr>
                  <w:rFonts w:ascii="Calibri" w:eastAsia="Times New Roman" w:hAnsi="Calibri" w:cs="Times New Roman"/>
                  <w:color w:val="000000"/>
                  <w:sz w:val="18"/>
                  <w:szCs w:val="18"/>
                  <w:lang w:val="en-US"/>
                  <w:rPrChange w:id="294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44" w:author="Saseendran, Arun" w:date="2017-05-15T17:13:00Z"/>
                <w:rFonts w:ascii="Calibri" w:eastAsia="Times New Roman" w:hAnsi="Calibri" w:cs="Times New Roman"/>
                <w:color w:val="000000"/>
                <w:sz w:val="18"/>
                <w:szCs w:val="18"/>
                <w:lang w:val="en-US"/>
                <w:rPrChange w:id="2945" w:author="Saseendran, Arun" w:date="2017-05-15T17:13:00Z">
                  <w:rPr>
                    <w:ins w:id="2946" w:author="Saseendran, Arun" w:date="2017-05-15T17:13:00Z"/>
                  </w:rPr>
                </w:rPrChange>
              </w:rPr>
              <w:pPrChange w:id="2947" w:author="Saseendran, Arun" w:date="2017-05-15T17:13:00Z">
                <w:pPr/>
              </w:pPrChange>
            </w:pPr>
            <w:ins w:id="2948" w:author="Saseendran, Arun" w:date="2017-05-15T17:13:00Z">
              <w:r w:rsidRPr="001071A0">
                <w:rPr>
                  <w:rFonts w:ascii="Calibri" w:eastAsia="Times New Roman" w:hAnsi="Calibri" w:cs="Times New Roman"/>
                  <w:color w:val="000000"/>
                  <w:sz w:val="18"/>
                  <w:szCs w:val="18"/>
                  <w:lang w:val="en-US"/>
                  <w:rPrChange w:id="294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50" w:author="Saseendran, Arun" w:date="2017-05-15T17:13:00Z"/>
                <w:rFonts w:ascii="Calibri" w:eastAsia="Times New Roman" w:hAnsi="Calibri" w:cs="Times New Roman"/>
                <w:color w:val="000000"/>
                <w:sz w:val="18"/>
                <w:szCs w:val="18"/>
                <w:lang w:val="en-US"/>
                <w:rPrChange w:id="2951" w:author="Saseendran, Arun" w:date="2017-05-15T17:13:00Z">
                  <w:rPr>
                    <w:ins w:id="2952" w:author="Saseendran, Arun" w:date="2017-05-15T17:13:00Z"/>
                  </w:rPr>
                </w:rPrChange>
              </w:rPr>
              <w:pPrChange w:id="2953" w:author="Saseendran, Arun" w:date="2017-05-15T17:13:00Z">
                <w:pPr/>
              </w:pPrChange>
            </w:pPr>
            <w:ins w:id="2954" w:author="Saseendran, Arun" w:date="2017-05-15T17:13:00Z">
              <w:r w:rsidRPr="001071A0">
                <w:rPr>
                  <w:rFonts w:ascii="Calibri" w:eastAsia="Times New Roman" w:hAnsi="Calibri" w:cs="Times New Roman"/>
                  <w:color w:val="000000"/>
                  <w:sz w:val="18"/>
                  <w:szCs w:val="18"/>
                  <w:lang w:val="en-US"/>
                  <w:rPrChange w:id="295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56" w:author="Saseendran, Arun" w:date="2017-05-15T17:13:00Z"/>
                <w:rFonts w:ascii="Calibri" w:eastAsia="Times New Roman" w:hAnsi="Calibri" w:cs="Times New Roman"/>
                <w:color w:val="000000"/>
                <w:sz w:val="18"/>
                <w:szCs w:val="18"/>
                <w:lang w:val="en-US"/>
                <w:rPrChange w:id="2957" w:author="Saseendran, Arun" w:date="2017-05-15T17:13:00Z">
                  <w:rPr>
                    <w:ins w:id="2958" w:author="Saseendran, Arun" w:date="2017-05-15T17:13:00Z"/>
                  </w:rPr>
                </w:rPrChange>
              </w:rPr>
              <w:pPrChange w:id="2959" w:author="Saseendran, Arun" w:date="2017-05-15T17:13:00Z">
                <w:pPr/>
              </w:pPrChange>
            </w:pPr>
            <w:ins w:id="2960" w:author="Saseendran, Arun" w:date="2017-05-15T17:13:00Z">
              <w:r w:rsidRPr="001071A0">
                <w:rPr>
                  <w:rFonts w:ascii="Calibri" w:eastAsia="Times New Roman" w:hAnsi="Calibri" w:cs="Times New Roman"/>
                  <w:color w:val="000000"/>
                  <w:sz w:val="18"/>
                  <w:szCs w:val="18"/>
                  <w:lang w:val="en-US"/>
                  <w:rPrChange w:id="296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2962" w:author="Saseendran, Arun" w:date="2017-05-15T17:13:00Z"/>
                <w:rFonts w:ascii="Calibri" w:eastAsia="Times New Roman" w:hAnsi="Calibri" w:cs="Times New Roman"/>
                <w:color w:val="000000"/>
                <w:sz w:val="18"/>
                <w:szCs w:val="18"/>
                <w:lang w:val="en-US"/>
                <w:rPrChange w:id="2963" w:author="Saseendran, Arun" w:date="2017-05-15T17:13:00Z">
                  <w:rPr>
                    <w:ins w:id="2964" w:author="Saseendran, Arun" w:date="2017-05-15T17:13:00Z"/>
                  </w:rPr>
                </w:rPrChange>
              </w:rPr>
              <w:pPrChange w:id="2965" w:author="Saseendran, Arun" w:date="2017-05-15T17:13:00Z">
                <w:pPr/>
              </w:pPrChange>
            </w:pPr>
            <w:ins w:id="2966" w:author="Saseendran, Arun" w:date="2017-05-15T17:13:00Z">
              <w:r w:rsidRPr="001071A0">
                <w:rPr>
                  <w:rFonts w:ascii="Calibri" w:eastAsia="Times New Roman" w:hAnsi="Calibri" w:cs="Times New Roman"/>
                  <w:color w:val="000000"/>
                  <w:sz w:val="18"/>
                  <w:szCs w:val="18"/>
                  <w:lang w:val="en-US"/>
                  <w:rPrChange w:id="296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68" w:author="Saseendran, Arun" w:date="2017-05-15T17:13:00Z"/>
                <w:rFonts w:ascii="Calibri" w:eastAsia="Times New Roman" w:hAnsi="Calibri" w:cs="Times New Roman"/>
                <w:color w:val="000000"/>
                <w:sz w:val="18"/>
                <w:szCs w:val="18"/>
                <w:lang w:val="en-US"/>
                <w:rPrChange w:id="2969" w:author="Saseendran, Arun" w:date="2017-05-15T17:13:00Z">
                  <w:rPr>
                    <w:ins w:id="2970" w:author="Saseendran, Arun" w:date="2017-05-15T17:13:00Z"/>
                  </w:rPr>
                </w:rPrChange>
              </w:rPr>
              <w:pPrChange w:id="2971" w:author="Saseendran, Arun" w:date="2017-05-15T17:13:00Z">
                <w:pPr/>
              </w:pPrChange>
            </w:pPr>
            <w:ins w:id="2972" w:author="Saseendran, Arun" w:date="2017-05-15T17:13:00Z">
              <w:r w:rsidRPr="001071A0">
                <w:rPr>
                  <w:rFonts w:ascii="Calibri" w:eastAsia="Times New Roman" w:hAnsi="Calibri" w:cs="Times New Roman"/>
                  <w:color w:val="000000"/>
                  <w:sz w:val="18"/>
                  <w:szCs w:val="18"/>
                  <w:lang w:val="en-US"/>
                  <w:rPrChange w:id="297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2974" w:author="Saseendran, Arun" w:date="2017-05-15T17:13:00Z"/>
                <w:rFonts w:ascii="Calibri" w:eastAsia="Times New Roman" w:hAnsi="Calibri" w:cs="Times New Roman"/>
                <w:color w:val="000000"/>
                <w:sz w:val="18"/>
                <w:szCs w:val="18"/>
                <w:lang w:val="en-US"/>
                <w:rPrChange w:id="2975" w:author="Saseendran, Arun" w:date="2017-05-15T17:13:00Z">
                  <w:rPr>
                    <w:ins w:id="2976" w:author="Saseendran, Arun" w:date="2017-05-15T17:13:00Z"/>
                  </w:rPr>
                </w:rPrChange>
              </w:rPr>
              <w:pPrChange w:id="2977" w:author="Saseendran, Arun" w:date="2017-05-15T17:13:00Z">
                <w:pPr/>
              </w:pPrChange>
            </w:pPr>
            <w:ins w:id="2978" w:author="Saseendran, Arun" w:date="2017-05-15T17:13:00Z">
              <w:r w:rsidRPr="001071A0">
                <w:rPr>
                  <w:rFonts w:ascii="Calibri" w:eastAsia="Times New Roman" w:hAnsi="Calibri" w:cs="Times New Roman"/>
                  <w:color w:val="000000"/>
                  <w:sz w:val="18"/>
                  <w:szCs w:val="18"/>
                  <w:lang w:val="en-US"/>
                  <w:rPrChange w:id="2979"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333F4F"/>
            <w:noWrap/>
            <w:vAlign w:val="bottom"/>
            <w:hideMark/>
          </w:tcPr>
          <w:p w:rsidR="001071A0" w:rsidRPr="001071A0" w:rsidRDefault="001071A0" w:rsidP="001071A0">
            <w:pPr>
              <w:spacing w:after="0" w:line="240" w:lineRule="auto"/>
              <w:rPr>
                <w:ins w:id="2980" w:author="Saseendran, Arun" w:date="2017-05-15T17:13:00Z"/>
                <w:rFonts w:ascii="Calibri" w:eastAsia="Times New Roman" w:hAnsi="Calibri" w:cs="Times New Roman"/>
                <w:color w:val="000000"/>
                <w:sz w:val="18"/>
                <w:szCs w:val="18"/>
                <w:lang w:val="en-US"/>
                <w:rPrChange w:id="2981" w:author="Saseendran, Arun" w:date="2017-05-15T17:13:00Z">
                  <w:rPr>
                    <w:ins w:id="2982" w:author="Saseendran, Arun" w:date="2017-05-15T17:13:00Z"/>
                  </w:rPr>
                </w:rPrChange>
              </w:rPr>
              <w:pPrChange w:id="2983" w:author="Saseendran, Arun" w:date="2017-05-15T17:13:00Z">
                <w:pPr/>
              </w:pPrChange>
            </w:pPr>
            <w:ins w:id="2984" w:author="Saseendran, Arun" w:date="2017-05-15T17:13:00Z">
              <w:r w:rsidRPr="001071A0">
                <w:rPr>
                  <w:rFonts w:ascii="Calibri" w:eastAsia="Times New Roman" w:hAnsi="Calibri" w:cs="Times New Roman"/>
                  <w:color w:val="000000"/>
                  <w:sz w:val="18"/>
                  <w:szCs w:val="18"/>
                  <w:lang w:val="en-US"/>
                  <w:rPrChange w:id="2985" w:author="Saseendran, Arun" w:date="2017-05-15T17:13:00Z">
                    <w:rPr/>
                  </w:rPrChange>
                </w:rPr>
                <w:t> </w:t>
              </w:r>
            </w:ins>
          </w:p>
        </w:tc>
        <w:tc>
          <w:tcPr>
            <w:tcW w:w="381" w:type="dxa"/>
            <w:tcBorders>
              <w:top w:val="nil"/>
              <w:left w:val="nil"/>
              <w:bottom w:val="single" w:sz="4" w:space="0" w:color="auto"/>
              <w:right w:val="single" w:sz="8" w:space="0" w:color="auto"/>
            </w:tcBorders>
            <w:shd w:val="clear" w:color="000000" w:fill="333F4F"/>
            <w:noWrap/>
            <w:vAlign w:val="bottom"/>
            <w:hideMark/>
          </w:tcPr>
          <w:p w:rsidR="001071A0" w:rsidRPr="001071A0" w:rsidRDefault="001071A0" w:rsidP="001071A0">
            <w:pPr>
              <w:spacing w:after="0" w:line="240" w:lineRule="auto"/>
              <w:rPr>
                <w:ins w:id="2986" w:author="Saseendran, Arun" w:date="2017-05-15T17:13:00Z"/>
                <w:rFonts w:ascii="Calibri" w:eastAsia="Times New Roman" w:hAnsi="Calibri" w:cs="Times New Roman"/>
                <w:color w:val="000000"/>
                <w:sz w:val="18"/>
                <w:szCs w:val="18"/>
                <w:lang w:val="en-US"/>
                <w:rPrChange w:id="2987" w:author="Saseendran, Arun" w:date="2017-05-15T17:13:00Z">
                  <w:rPr>
                    <w:ins w:id="2988" w:author="Saseendran, Arun" w:date="2017-05-15T17:13:00Z"/>
                  </w:rPr>
                </w:rPrChange>
              </w:rPr>
              <w:pPrChange w:id="2989" w:author="Saseendran, Arun" w:date="2017-05-15T17:13:00Z">
                <w:pPr/>
              </w:pPrChange>
            </w:pPr>
            <w:ins w:id="2990" w:author="Saseendran, Arun" w:date="2017-05-15T17:13:00Z">
              <w:r w:rsidRPr="001071A0">
                <w:rPr>
                  <w:rFonts w:ascii="Calibri" w:eastAsia="Times New Roman" w:hAnsi="Calibri" w:cs="Times New Roman"/>
                  <w:color w:val="000000"/>
                  <w:sz w:val="18"/>
                  <w:szCs w:val="18"/>
                  <w:lang w:val="en-US"/>
                  <w:rPrChange w:id="2991"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333F4F"/>
            <w:noWrap/>
            <w:vAlign w:val="bottom"/>
            <w:hideMark/>
          </w:tcPr>
          <w:p w:rsidR="001071A0" w:rsidRPr="001071A0" w:rsidRDefault="001071A0" w:rsidP="001071A0">
            <w:pPr>
              <w:spacing w:after="0" w:line="240" w:lineRule="auto"/>
              <w:rPr>
                <w:ins w:id="2992" w:author="Saseendran, Arun" w:date="2017-05-15T17:13:00Z"/>
                <w:rFonts w:ascii="Calibri" w:eastAsia="Times New Roman" w:hAnsi="Calibri" w:cs="Times New Roman"/>
                <w:color w:val="000000"/>
                <w:sz w:val="18"/>
                <w:szCs w:val="18"/>
                <w:lang w:val="en-US"/>
                <w:rPrChange w:id="2993" w:author="Saseendran, Arun" w:date="2017-05-15T17:13:00Z">
                  <w:rPr>
                    <w:ins w:id="2994" w:author="Saseendran, Arun" w:date="2017-05-15T17:13:00Z"/>
                  </w:rPr>
                </w:rPrChange>
              </w:rPr>
              <w:pPrChange w:id="2995" w:author="Saseendran, Arun" w:date="2017-05-15T17:13:00Z">
                <w:pPr/>
              </w:pPrChange>
            </w:pPr>
            <w:ins w:id="2996" w:author="Saseendran, Arun" w:date="2017-05-15T17:13:00Z">
              <w:r w:rsidRPr="001071A0">
                <w:rPr>
                  <w:rFonts w:ascii="Calibri" w:eastAsia="Times New Roman" w:hAnsi="Calibri" w:cs="Times New Roman"/>
                  <w:color w:val="000000"/>
                  <w:sz w:val="18"/>
                  <w:szCs w:val="18"/>
                  <w:lang w:val="en-US"/>
                  <w:rPrChange w:id="2997"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333F4F"/>
            <w:noWrap/>
            <w:vAlign w:val="bottom"/>
            <w:hideMark/>
          </w:tcPr>
          <w:p w:rsidR="001071A0" w:rsidRPr="001071A0" w:rsidRDefault="001071A0" w:rsidP="001071A0">
            <w:pPr>
              <w:spacing w:after="0" w:line="240" w:lineRule="auto"/>
              <w:rPr>
                <w:ins w:id="2998" w:author="Saseendran, Arun" w:date="2017-05-15T17:13:00Z"/>
                <w:rFonts w:ascii="Calibri" w:eastAsia="Times New Roman" w:hAnsi="Calibri" w:cs="Times New Roman"/>
                <w:color w:val="000000"/>
                <w:sz w:val="18"/>
                <w:szCs w:val="18"/>
                <w:lang w:val="en-US"/>
                <w:rPrChange w:id="2999" w:author="Saseendran, Arun" w:date="2017-05-15T17:13:00Z">
                  <w:rPr>
                    <w:ins w:id="3000" w:author="Saseendran, Arun" w:date="2017-05-15T17:13:00Z"/>
                  </w:rPr>
                </w:rPrChange>
              </w:rPr>
              <w:pPrChange w:id="3001" w:author="Saseendran, Arun" w:date="2017-05-15T17:13:00Z">
                <w:pPr/>
              </w:pPrChange>
            </w:pPr>
            <w:ins w:id="3002" w:author="Saseendran, Arun" w:date="2017-05-15T17:13:00Z">
              <w:r w:rsidRPr="001071A0">
                <w:rPr>
                  <w:rFonts w:ascii="Calibri" w:eastAsia="Times New Roman" w:hAnsi="Calibri" w:cs="Times New Roman"/>
                  <w:color w:val="000000"/>
                  <w:sz w:val="18"/>
                  <w:szCs w:val="18"/>
                  <w:lang w:val="en-US"/>
                  <w:rPrChange w:id="300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04" w:author="Saseendran, Arun" w:date="2017-05-15T17:13:00Z"/>
                <w:rFonts w:ascii="Calibri" w:eastAsia="Times New Roman" w:hAnsi="Calibri" w:cs="Times New Roman"/>
                <w:color w:val="000000"/>
                <w:sz w:val="18"/>
                <w:szCs w:val="18"/>
                <w:lang w:val="en-US"/>
                <w:rPrChange w:id="3005" w:author="Saseendran, Arun" w:date="2017-05-15T17:13:00Z">
                  <w:rPr>
                    <w:ins w:id="3006" w:author="Saseendran, Arun" w:date="2017-05-15T17:13:00Z"/>
                  </w:rPr>
                </w:rPrChange>
              </w:rPr>
              <w:pPrChange w:id="3007" w:author="Saseendran, Arun" w:date="2017-05-15T17:13:00Z">
                <w:pPr/>
              </w:pPrChange>
            </w:pPr>
            <w:ins w:id="3008" w:author="Saseendran, Arun" w:date="2017-05-15T17:13:00Z">
              <w:r w:rsidRPr="001071A0">
                <w:rPr>
                  <w:rFonts w:ascii="Calibri" w:eastAsia="Times New Roman" w:hAnsi="Calibri" w:cs="Times New Roman"/>
                  <w:color w:val="000000"/>
                  <w:sz w:val="18"/>
                  <w:szCs w:val="18"/>
                  <w:lang w:val="en-US"/>
                  <w:rPrChange w:id="3009"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010" w:author="Saseendran, Arun" w:date="2017-05-15T17:13:00Z"/>
                <w:rFonts w:ascii="Calibri" w:eastAsia="Times New Roman" w:hAnsi="Calibri" w:cs="Times New Roman"/>
                <w:color w:val="000000"/>
                <w:sz w:val="18"/>
                <w:szCs w:val="18"/>
                <w:lang w:val="en-US"/>
                <w:rPrChange w:id="3011" w:author="Saseendran, Arun" w:date="2017-05-15T17:13:00Z">
                  <w:rPr>
                    <w:ins w:id="3012" w:author="Saseendran, Arun" w:date="2017-05-15T17:13:00Z"/>
                  </w:rPr>
                </w:rPrChange>
              </w:rPr>
              <w:pPrChange w:id="3013" w:author="Saseendran, Arun" w:date="2017-05-15T17:13:00Z">
                <w:pPr/>
              </w:pPrChange>
            </w:pPr>
            <w:ins w:id="3014" w:author="Saseendran, Arun" w:date="2017-05-15T17:13:00Z">
              <w:r w:rsidRPr="001071A0">
                <w:rPr>
                  <w:rFonts w:ascii="Calibri" w:eastAsia="Times New Roman" w:hAnsi="Calibri" w:cs="Times New Roman"/>
                  <w:color w:val="000000"/>
                  <w:sz w:val="18"/>
                  <w:szCs w:val="18"/>
                  <w:lang w:val="en-US"/>
                  <w:rPrChange w:id="3015" w:author="Saseendran, Arun" w:date="2017-05-15T17:13:00Z">
                    <w:rPr/>
                  </w:rPrChange>
                </w:rPr>
                <w:t> </w:t>
              </w:r>
            </w:ins>
          </w:p>
        </w:tc>
      </w:tr>
      <w:tr w:rsidR="001071A0" w:rsidRPr="001071A0" w:rsidTr="001071A0">
        <w:trPr>
          <w:trHeight w:val="240"/>
          <w:ins w:id="3016"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3017" w:author="Saseendran, Arun" w:date="2017-05-15T17:13:00Z"/>
                <w:rFonts w:ascii="Calibri" w:eastAsia="Times New Roman" w:hAnsi="Calibri" w:cs="Times New Roman"/>
                <w:color w:val="000000"/>
                <w:sz w:val="18"/>
                <w:szCs w:val="18"/>
                <w:lang w:val="en-US"/>
                <w:rPrChange w:id="3018" w:author="Saseendran, Arun" w:date="2017-05-15T17:13:00Z">
                  <w:rPr>
                    <w:ins w:id="3019" w:author="Saseendran, Arun" w:date="2017-05-15T17:13:00Z"/>
                  </w:rPr>
                </w:rPrChange>
              </w:rPr>
              <w:pPrChange w:id="3020" w:author="Saseendran, Arun" w:date="2017-05-15T17:13:00Z">
                <w:pPr>
                  <w:jc w:val="right"/>
                </w:pPr>
              </w:pPrChange>
            </w:pPr>
            <w:ins w:id="3021" w:author="Saseendran, Arun" w:date="2017-05-15T17:13:00Z">
              <w:r w:rsidRPr="001071A0">
                <w:rPr>
                  <w:rFonts w:ascii="Calibri" w:eastAsia="Times New Roman" w:hAnsi="Calibri" w:cs="Times New Roman"/>
                  <w:color w:val="000000"/>
                  <w:sz w:val="18"/>
                  <w:szCs w:val="18"/>
                  <w:lang w:val="en-US"/>
                  <w:rPrChange w:id="3022" w:author="Saseendran, Arun" w:date="2017-05-15T17:13:00Z">
                    <w:rPr/>
                  </w:rPrChange>
                </w:rPr>
                <w:t>17</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3023" w:author="Saseendran, Arun" w:date="2017-05-15T17:13:00Z"/>
                <w:rFonts w:ascii="Calibri" w:eastAsia="Times New Roman" w:hAnsi="Calibri" w:cs="Times New Roman"/>
                <w:color w:val="000000"/>
                <w:sz w:val="18"/>
                <w:szCs w:val="18"/>
                <w:lang w:val="en-US"/>
                <w:rPrChange w:id="3024" w:author="Saseendran, Arun" w:date="2017-05-15T17:13:00Z">
                  <w:rPr>
                    <w:ins w:id="3025" w:author="Saseendran, Arun" w:date="2017-05-15T17:13:00Z"/>
                  </w:rPr>
                </w:rPrChange>
              </w:rPr>
              <w:pPrChange w:id="3026" w:author="Saseendran, Arun" w:date="2017-05-15T17:13:00Z">
                <w:pPr/>
              </w:pPrChange>
            </w:pPr>
            <w:ins w:id="3027" w:author="Saseendran, Arun" w:date="2017-05-15T17:13:00Z">
              <w:r w:rsidRPr="001071A0">
                <w:rPr>
                  <w:rFonts w:ascii="Calibri" w:eastAsia="Times New Roman" w:hAnsi="Calibri" w:cs="Times New Roman"/>
                  <w:color w:val="000000"/>
                  <w:sz w:val="18"/>
                  <w:szCs w:val="18"/>
                  <w:lang w:val="en-US"/>
                  <w:rPrChange w:id="3028" w:author="Saseendran, Arun" w:date="2017-05-15T17:13:00Z">
                    <w:rPr/>
                  </w:rPrChange>
                </w:rPr>
                <w:t>Bug Testing and New Feature Testing</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029" w:author="Saseendran, Arun" w:date="2017-05-15T17:13:00Z"/>
                <w:rFonts w:ascii="Calibri" w:eastAsia="Times New Roman" w:hAnsi="Calibri" w:cs="Times New Roman"/>
                <w:color w:val="000000"/>
                <w:sz w:val="18"/>
                <w:szCs w:val="18"/>
                <w:lang w:val="en-US"/>
                <w:rPrChange w:id="3030" w:author="Saseendran, Arun" w:date="2017-05-15T17:13:00Z">
                  <w:rPr>
                    <w:ins w:id="3031" w:author="Saseendran, Arun" w:date="2017-05-15T17:13:00Z"/>
                  </w:rPr>
                </w:rPrChange>
              </w:rPr>
              <w:pPrChange w:id="3032" w:author="Saseendran, Arun" w:date="2017-05-15T17:13:00Z">
                <w:pPr/>
              </w:pPrChange>
            </w:pPr>
            <w:ins w:id="3033" w:author="Saseendran, Arun" w:date="2017-05-15T17:13:00Z">
              <w:r w:rsidRPr="001071A0">
                <w:rPr>
                  <w:rFonts w:ascii="Calibri" w:eastAsia="Times New Roman" w:hAnsi="Calibri" w:cs="Times New Roman"/>
                  <w:color w:val="000000"/>
                  <w:sz w:val="18"/>
                  <w:szCs w:val="18"/>
                  <w:lang w:val="en-US"/>
                  <w:rPrChange w:id="3034" w:author="Saseendran, Arun" w:date="2017-05-15T17:13:00Z">
                    <w:rPr/>
                  </w:rPrChange>
                </w:rPr>
                <w:t>M4,M5</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35" w:author="Saseendran, Arun" w:date="2017-05-15T17:13:00Z"/>
                <w:rFonts w:ascii="Calibri" w:eastAsia="Times New Roman" w:hAnsi="Calibri" w:cs="Times New Roman"/>
                <w:color w:val="000000"/>
                <w:sz w:val="18"/>
                <w:szCs w:val="18"/>
                <w:lang w:val="en-US"/>
                <w:rPrChange w:id="3036" w:author="Saseendran, Arun" w:date="2017-05-15T17:13:00Z">
                  <w:rPr>
                    <w:ins w:id="3037" w:author="Saseendran, Arun" w:date="2017-05-15T17:13:00Z"/>
                  </w:rPr>
                </w:rPrChange>
              </w:rPr>
              <w:pPrChange w:id="3038" w:author="Saseendran, Arun" w:date="2017-05-15T17:13:00Z">
                <w:pPr/>
              </w:pPrChange>
            </w:pPr>
            <w:ins w:id="3039" w:author="Saseendran, Arun" w:date="2017-05-15T17:13:00Z">
              <w:r w:rsidRPr="001071A0">
                <w:rPr>
                  <w:rFonts w:ascii="Calibri" w:eastAsia="Times New Roman" w:hAnsi="Calibri" w:cs="Times New Roman"/>
                  <w:color w:val="000000"/>
                  <w:sz w:val="18"/>
                  <w:szCs w:val="18"/>
                  <w:lang w:val="en-US"/>
                  <w:rPrChange w:id="3040"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41" w:author="Saseendran, Arun" w:date="2017-05-15T17:13:00Z"/>
                <w:rFonts w:ascii="Calibri" w:eastAsia="Times New Roman" w:hAnsi="Calibri" w:cs="Times New Roman"/>
                <w:color w:val="000000"/>
                <w:sz w:val="18"/>
                <w:szCs w:val="18"/>
                <w:lang w:val="en-US"/>
                <w:rPrChange w:id="3042" w:author="Saseendran, Arun" w:date="2017-05-15T17:13:00Z">
                  <w:rPr>
                    <w:ins w:id="3043" w:author="Saseendran, Arun" w:date="2017-05-15T17:13:00Z"/>
                  </w:rPr>
                </w:rPrChange>
              </w:rPr>
              <w:pPrChange w:id="3044" w:author="Saseendran, Arun" w:date="2017-05-15T17:13:00Z">
                <w:pPr/>
              </w:pPrChange>
            </w:pPr>
            <w:ins w:id="3045" w:author="Saseendran, Arun" w:date="2017-05-15T17:13:00Z">
              <w:r w:rsidRPr="001071A0">
                <w:rPr>
                  <w:rFonts w:ascii="Calibri" w:eastAsia="Times New Roman" w:hAnsi="Calibri" w:cs="Times New Roman"/>
                  <w:color w:val="000000"/>
                  <w:sz w:val="18"/>
                  <w:szCs w:val="18"/>
                  <w:lang w:val="en-US"/>
                  <w:rPrChange w:id="3046"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47" w:author="Saseendran, Arun" w:date="2017-05-15T17:13:00Z"/>
                <w:rFonts w:ascii="Calibri" w:eastAsia="Times New Roman" w:hAnsi="Calibri" w:cs="Times New Roman"/>
                <w:color w:val="000000"/>
                <w:sz w:val="18"/>
                <w:szCs w:val="18"/>
                <w:lang w:val="en-US"/>
                <w:rPrChange w:id="3048" w:author="Saseendran, Arun" w:date="2017-05-15T17:13:00Z">
                  <w:rPr>
                    <w:ins w:id="3049" w:author="Saseendran, Arun" w:date="2017-05-15T17:13:00Z"/>
                  </w:rPr>
                </w:rPrChange>
              </w:rPr>
              <w:pPrChange w:id="3050" w:author="Saseendran, Arun" w:date="2017-05-15T17:13:00Z">
                <w:pPr/>
              </w:pPrChange>
            </w:pPr>
            <w:ins w:id="3051" w:author="Saseendran, Arun" w:date="2017-05-15T17:13:00Z">
              <w:r w:rsidRPr="001071A0">
                <w:rPr>
                  <w:rFonts w:ascii="Calibri" w:eastAsia="Times New Roman" w:hAnsi="Calibri" w:cs="Times New Roman"/>
                  <w:color w:val="000000"/>
                  <w:sz w:val="18"/>
                  <w:szCs w:val="18"/>
                  <w:lang w:val="en-US"/>
                  <w:rPrChange w:id="3052"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053" w:author="Saseendran, Arun" w:date="2017-05-15T17:13:00Z"/>
                <w:rFonts w:ascii="Calibri" w:eastAsia="Times New Roman" w:hAnsi="Calibri" w:cs="Times New Roman"/>
                <w:color w:val="000000"/>
                <w:sz w:val="18"/>
                <w:szCs w:val="18"/>
                <w:lang w:val="en-US"/>
                <w:rPrChange w:id="3054" w:author="Saseendran, Arun" w:date="2017-05-15T17:13:00Z">
                  <w:rPr>
                    <w:ins w:id="3055" w:author="Saseendran, Arun" w:date="2017-05-15T17:13:00Z"/>
                  </w:rPr>
                </w:rPrChange>
              </w:rPr>
              <w:pPrChange w:id="3056" w:author="Saseendran, Arun" w:date="2017-05-15T17:13:00Z">
                <w:pPr/>
              </w:pPrChange>
            </w:pPr>
            <w:ins w:id="3057" w:author="Saseendran, Arun" w:date="2017-05-15T17:13:00Z">
              <w:r w:rsidRPr="001071A0">
                <w:rPr>
                  <w:rFonts w:ascii="Calibri" w:eastAsia="Times New Roman" w:hAnsi="Calibri" w:cs="Times New Roman"/>
                  <w:color w:val="000000"/>
                  <w:sz w:val="18"/>
                  <w:szCs w:val="18"/>
                  <w:lang w:val="en-US"/>
                  <w:rPrChange w:id="3058"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59" w:author="Saseendran, Arun" w:date="2017-05-15T17:13:00Z"/>
                <w:rFonts w:ascii="Calibri" w:eastAsia="Times New Roman" w:hAnsi="Calibri" w:cs="Times New Roman"/>
                <w:color w:val="000000"/>
                <w:sz w:val="18"/>
                <w:szCs w:val="18"/>
                <w:lang w:val="en-US"/>
                <w:rPrChange w:id="3060" w:author="Saseendran, Arun" w:date="2017-05-15T17:13:00Z">
                  <w:rPr>
                    <w:ins w:id="3061" w:author="Saseendran, Arun" w:date="2017-05-15T17:13:00Z"/>
                  </w:rPr>
                </w:rPrChange>
              </w:rPr>
              <w:pPrChange w:id="3062" w:author="Saseendran, Arun" w:date="2017-05-15T17:13:00Z">
                <w:pPr/>
              </w:pPrChange>
            </w:pPr>
            <w:ins w:id="3063" w:author="Saseendran, Arun" w:date="2017-05-15T17:13:00Z">
              <w:r w:rsidRPr="001071A0">
                <w:rPr>
                  <w:rFonts w:ascii="Calibri" w:eastAsia="Times New Roman" w:hAnsi="Calibri" w:cs="Times New Roman"/>
                  <w:color w:val="000000"/>
                  <w:sz w:val="18"/>
                  <w:szCs w:val="18"/>
                  <w:lang w:val="en-US"/>
                  <w:rPrChange w:id="3064"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65" w:author="Saseendran, Arun" w:date="2017-05-15T17:13:00Z"/>
                <w:rFonts w:ascii="Calibri" w:eastAsia="Times New Roman" w:hAnsi="Calibri" w:cs="Times New Roman"/>
                <w:color w:val="000000"/>
                <w:sz w:val="18"/>
                <w:szCs w:val="18"/>
                <w:lang w:val="en-US"/>
                <w:rPrChange w:id="3066" w:author="Saseendran, Arun" w:date="2017-05-15T17:13:00Z">
                  <w:rPr>
                    <w:ins w:id="3067" w:author="Saseendran, Arun" w:date="2017-05-15T17:13:00Z"/>
                  </w:rPr>
                </w:rPrChange>
              </w:rPr>
              <w:pPrChange w:id="3068" w:author="Saseendran, Arun" w:date="2017-05-15T17:13:00Z">
                <w:pPr/>
              </w:pPrChange>
            </w:pPr>
            <w:ins w:id="3069" w:author="Saseendran, Arun" w:date="2017-05-15T17:13:00Z">
              <w:r w:rsidRPr="001071A0">
                <w:rPr>
                  <w:rFonts w:ascii="Calibri" w:eastAsia="Times New Roman" w:hAnsi="Calibri" w:cs="Times New Roman"/>
                  <w:color w:val="000000"/>
                  <w:sz w:val="18"/>
                  <w:szCs w:val="18"/>
                  <w:lang w:val="en-US"/>
                  <w:rPrChange w:id="3070"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71" w:author="Saseendran, Arun" w:date="2017-05-15T17:13:00Z"/>
                <w:rFonts w:ascii="Calibri" w:eastAsia="Times New Roman" w:hAnsi="Calibri" w:cs="Times New Roman"/>
                <w:color w:val="000000"/>
                <w:sz w:val="18"/>
                <w:szCs w:val="18"/>
                <w:lang w:val="en-US"/>
                <w:rPrChange w:id="3072" w:author="Saseendran, Arun" w:date="2017-05-15T17:13:00Z">
                  <w:rPr>
                    <w:ins w:id="3073" w:author="Saseendran, Arun" w:date="2017-05-15T17:13:00Z"/>
                  </w:rPr>
                </w:rPrChange>
              </w:rPr>
              <w:pPrChange w:id="3074" w:author="Saseendran, Arun" w:date="2017-05-15T17:13:00Z">
                <w:pPr/>
              </w:pPrChange>
            </w:pPr>
            <w:ins w:id="3075" w:author="Saseendran, Arun" w:date="2017-05-15T17:13:00Z">
              <w:r w:rsidRPr="001071A0">
                <w:rPr>
                  <w:rFonts w:ascii="Calibri" w:eastAsia="Times New Roman" w:hAnsi="Calibri" w:cs="Times New Roman"/>
                  <w:color w:val="000000"/>
                  <w:sz w:val="18"/>
                  <w:szCs w:val="18"/>
                  <w:lang w:val="en-US"/>
                  <w:rPrChange w:id="3076"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077" w:author="Saseendran, Arun" w:date="2017-05-15T17:13:00Z"/>
                <w:rFonts w:ascii="Calibri" w:eastAsia="Times New Roman" w:hAnsi="Calibri" w:cs="Times New Roman"/>
                <w:color w:val="000000"/>
                <w:sz w:val="18"/>
                <w:szCs w:val="18"/>
                <w:lang w:val="en-US"/>
                <w:rPrChange w:id="3078" w:author="Saseendran, Arun" w:date="2017-05-15T17:13:00Z">
                  <w:rPr>
                    <w:ins w:id="3079" w:author="Saseendran, Arun" w:date="2017-05-15T17:13:00Z"/>
                  </w:rPr>
                </w:rPrChange>
              </w:rPr>
              <w:pPrChange w:id="3080" w:author="Saseendran, Arun" w:date="2017-05-15T17:13:00Z">
                <w:pPr/>
              </w:pPrChange>
            </w:pPr>
            <w:ins w:id="3081" w:author="Saseendran, Arun" w:date="2017-05-15T17:13:00Z">
              <w:r w:rsidRPr="001071A0">
                <w:rPr>
                  <w:rFonts w:ascii="Calibri" w:eastAsia="Times New Roman" w:hAnsi="Calibri" w:cs="Times New Roman"/>
                  <w:color w:val="000000"/>
                  <w:sz w:val="18"/>
                  <w:szCs w:val="18"/>
                  <w:lang w:val="en-US"/>
                  <w:rPrChange w:id="3082"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83" w:author="Saseendran, Arun" w:date="2017-05-15T17:13:00Z"/>
                <w:rFonts w:ascii="Calibri" w:eastAsia="Times New Roman" w:hAnsi="Calibri" w:cs="Times New Roman"/>
                <w:color w:val="000000"/>
                <w:sz w:val="18"/>
                <w:szCs w:val="18"/>
                <w:lang w:val="en-US"/>
                <w:rPrChange w:id="3084" w:author="Saseendran, Arun" w:date="2017-05-15T17:13:00Z">
                  <w:rPr>
                    <w:ins w:id="3085" w:author="Saseendran, Arun" w:date="2017-05-15T17:13:00Z"/>
                  </w:rPr>
                </w:rPrChange>
              </w:rPr>
              <w:pPrChange w:id="3086" w:author="Saseendran, Arun" w:date="2017-05-15T17:13:00Z">
                <w:pPr/>
              </w:pPrChange>
            </w:pPr>
            <w:ins w:id="3087" w:author="Saseendran, Arun" w:date="2017-05-15T17:13:00Z">
              <w:r w:rsidRPr="001071A0">
                <w:rPr>
                  <w:rFonts w:ascii="Calibri" w:eastAsia="Times New Roman" w:hAnsi="Calibri" w:cs="Times New Roman"/>
                  <w:color w:val="000000"/>
                  <w:sz w:val="18"/>
                  <w:szCs w:val="18"/>
                  <w:lang w:val="en-US"/>
                  <w:rPrChange w:id="308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89" w:author="Saseendran, Arun" w:date="2017-05-15T17:13:00Z"/>
                <w:rFonts w:ascii="Calibri" w:eastAsia="Times New Roman" w:hAnsi="Calibri" w:cs="Times New Roman"/>
                <w:color w:val="000000"/>
                <w:sz w:val="18"/>
                <w:szCs w:val="18"/>
                <w:lang w:val="en-US"/>
                <w:rPrChange w:id="3090" w:author="Saseendran, Arun" w:date="2017-05-15T17:13:00Z">
                  <w:rPr>
                    <w:ins w:id="3091" w:author="Saseendran, Arun" w:date="2017-05-15T17:13:00Z"/>
                  </w:rPr>
                </w:rPrChange>
              </w:rPr>
              <w:pPrChange w:id="3092" w:author="Saseendran, Arun" w:date="2017-05-15T17:13:00Z">
                <w:pPr/>
              </w:pPrChange>
            </w:pPr>
            <w:ins w:id="3093" w:author="Saseendran, Arun" w:date="2017-05-15T17:13:00Z">
              <w:r w:rsidRPr="001071A0">
                <w:rPr>
                  <w:rFonts w:ascii="Calibri" w:eastAsia="Times New Roman" w:hAnsi="Calibri" w:cs="Times New Roman"/>
                  <w:color w:val="000000"/>
                  <w:sz w:val="18"/>
                  <w:szCs w:val="18"/>
                  <w:lang w:val="en-US"/>
                  <w:rPrChange w:id="309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095" w:author="Saseendran, Arun" w:date="2017-05-15T17:13:00Z"/>
                <w:rFonts w:ascii="Calibri" w:eastAsia="Times New Roman" w:hAnsi="Calibri" w:cs="Times New Roman"/>
                <w:color w:val="000000"/>
                <w:sz w:val="18"/>
                <w:szCs w:val="18"/>
                <w:lang w:val="en-US"/>
                <w:rPrChange w:id="3096" w:author="Saseendran, Arun" w:date="2017-05-15T17:13:00Z">
                  <w:rPr>
                    <w:ins w:id="3097" w:author="Saseendran, Arun" w:date="2017-05-15T17:13:00Z"/>
                  </w:rPr>
                </w:rPrChange>
              </w:rPr>
              <w:pPrChange w:id="3098" w:author="Saseendran, Arun" w:date="2017-05-15T17:13:00Z">
                <w:pPr/>
              </w:pPrChange>
            </w:pPr>
            <w:ins w:id="3099" w:author="Saseendran, Arun" w:date="2017-05-15T17:13:00Z">
              <w:r w:rsidRPr="001071A0">
                <w:rPr>
                  <w:rFonts w:ascii="Calibri" w:eastAsia="Times New Roman" w:hAnsi="Calibri" w:cs="Times New Roman"/>
                  <w:color w:val="000000"/>
                  <w:sz w:val="18"/>
                  <w:szCs w:val="18"/>
                  <w:lang w:val="en-US"/>
                  <w:rPrChange w:id="3100"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101" w:author="Saseendran, Arun" w:date="2017-05-15T17:13:00Z"/>
                <w:rFonts w:ascii="Calibri" w:eastAsia="Times New Roman" w:hAnsi="Calibri" w:cs="Times New Roman"/>
                <w:color w:val="000000"/>
                <w:sz w:val="18"/>
                <w:szCs w:val="18"/>
                <w:lang w:val="en-US"/>
                <w:rPrChange w:id="3102" w:author="Saseendran, Arun" w:date="2017-05-15T17:13:00Z">
                  <w:rPr>
                    <w:ins w:id="3103" w:author="Saseendran, Arun" w:date="2017-05-15T17:13:00Z"/>
                  </w:rPr>
                </w:rPrChange>
              </w:rPr>
              <w:pPrChange w:id="3104" w:author="Saseendran, Arun" w:date="2017-05-15T17:13:00Z">
                <w:pPr/>
              </w:pPrChange>
            </w:pPr>
            <w:ins w:id="3105" w:author="Saseendran, Arun" w:date="2017-05-15T17:13:00Z">
              <w:r w:rsidRPr="001071A0">
                <w:rPr>
                  <w:rFonts w:ascii="Calibri" w:eastAsia="Times New Roman" w:hAnsi="Calibri" w:cs="Times New Roman"/>
                  <w:color w:val="000000"/>
                  <w:sz w:val="18"/>
                  <w:szCs w:val="18"/>
                  <w:lang w:val="en-US"/>
                  <w:rPrChange w:id="310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107" w:author="Saseendran, Arun" w:date="2017-05-15T17:13:00Z"/>
                <w:rFonts w:ascii="Calibri" w:eastAsia="Times New Roman" w:hAnsi="Calibri" w:cs="Times New Roman"/>
                <w:color w:val="000000"/>
                <w:sz w:val="18"/>
                <w:szCs w:val="18"/>
                <w:lang w:val="en-US"/>
                <w:rPrChange w:id="3108" w:author="Saseendran, Arun" w:date="2017-05-15T17:13:00Z">
                  <w:rPr>
                    <w:ins w:id="3109" w:author="Saseendran, Arun" w:date="2017-05-15T17:13:00Z"/>
                  </w:rPr>
                </w:rPrChange>
              </w:rPr>
              <w:pPrChange w:id="3110" w:author="Saseendran, Arun" w:date="2017-05-15T17:13:00Z">
                <w:pPr/>
              </w:pPrChange>
            </w:pPr>
            <w:ins w:id="3111" w:author="Saseendran, Arun" w:date="2017-05-15T17:13:00Z">
              <w:r w:rsidRPr="001071A0">
                <w:rPr>
                  <w:rFonts w:ascii="Calibri" w:eastAsia="Times New Roman" w:hAnsi="Calibri" w:cs="Times New Roman"/>
                  <w:color w:val="000000"/>
                  <w:sz w:val="18"/>
                  <w:szCs w:val="18"/>
                  <w:lang w:val="en-US"/>
                  <w:rPrChange w:id="311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113" w:author="Saseendran, Arun" w:date="2017-05-15T17:13:00Z"/>
                <w:rFonts w:ascii="Calibri" w:eastAsia="Times New Roman" w:hAnsi="Calibri" w:cs="Times New Roman"/>
                <w:color w:val="000000"/>
                <w:sz w:val="18"/>
                <w:szCs w:val="18"/>
                <w:lang w:val="en-US"/>
                <w:rPrChange w:id="3114" w:author="Saseendran, Arun" w:date="2017-05-15T17:13:00Z">
                  <w:rPr>
                    <w:ins w:id="3115" w:author="Saseendran, Arun" w:date="2017-05-15T17:13:00Z"/>
                  </w:rPr>
                </w:rPrChange>
              </w:rPr>
              <w:pPrChange w:id="3116" w:author="Saseendran, Arun" w:date="2017-05-15T17:13:00Z">
                <w:pPr/>
              </w:pPrChange>
            </w:pPr>
            <w:ins w:id="3117" w:author="Saseendran, Arun" w:date="2017-05-15T17:13:00Z">
              <w:r w:rsidRPr="001071A0">
                <w:rPr>
                  <w:rFonts w:ascii="Calibri" w:eastAsia="Times New Roman" w:hAnsi="Calibri" w:cs="Times New Roman"/>
                  <w:color w:val="000000"/>
                  <w:sz w:val="18"/>
                  <w:szCs w:val="18"/>
                  <w:lang w:val="en-US"/>
                  <w:rPrChange w:id="311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119" w:author="Saseendran, Arun" w:date="2017-05-15T17:13:00Z"/>
                <w:rFonts w:ascii="Calibri" w:eastAsia="Times New Roman" w:hAnsi="Calibri" w:cs="Times New Roman"/>
                <w:color w:val="000000"/>
                <w:sz w:val="18"/>
                <w:szCs w:val="18"/>
                <w:lang w:val="en-US"/>
                <w:rPrChange w:id="3120" w:author="Saseendran, Arun" w:date="2017-05-15T17:13:00Z">
                  <w:rPr>
                    <w:ins w:id="3121" w:author="Saseendran, Arun" w:date="2017-05-15T17:13:00Z"/>
                  </w:rPr>
                </w:rPrChange>
              </w:rPr>
              <w:pPrChange w:id="3122" w:author="Saseendran, Arun" w:date="2017-05-15T17:13:00Z">
                <w:pPr/>
              </w:pPrChange>
            </w:pPr>
            <w:ins w:id="3123" w:author="Saseendran, Arun" w:date="2017-05-15T17:13:00Z">
              <w:r w:rsidRPr="001071A0">
                <w:rPr>
                  <w:rFonts w:ascii="Calibri" w:eastAsia="Times New Roman" w:hAnsi="Calibri" w:cs="Times New Roman"/>
                  <w:color w:val="000000"/>
                  <w:sz w:val="18"/>
                  <w:szCs w:val="18"/>
                  <w:lang w:val="en-US"/>
                  <w:rPrChange w:id="312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125" w:author="Saseendran, Arun" w:date="2017-05-15T17:13:00Z"/>
                <w:rFonts w:ascii="Calibri" w:eastAsia="Times New Roman" w:hAnsi="Calibri" w:cs="Times New Roman"/>
                <w:color w:val="000000"/>
                <w:sz w:val="18"/>
                <w:szCs w:val="18"/>
                <w:lang w:val="en-US"/>
                <w:rPrChange w:id="3126" w:author="Saseendran, Arun" w:date="2017-05-15T17:13:00Z">
                  <w:rPr>
                    <w:ins w:id="3127" w:author="Saseendran, Arun" w:date="2017-05-15T17:13:00Z"/>
                  </w:rPr>
                </w:rPrChange>
              </w:rPr>
              <w:pPrChange w:id="3128" w:author="Saseendran, Arun" w:date="2017-05-15T17:13:00Z">
                <w:pPr/>
              </w:pPrChange>
            </w:pPr>
            <w:ins w:id="3129" w:author="Saseendran, Arun" w:date="2017-05-15T17:13:00Z">
              <w:r w:rsidRPr="001071A0">
                <w:rPr>
                  <w:rFonts w:ascii="Calibri" w:eastAsia="Times New Roman" w:hAnsi="Calibri" w:cs="Times New Roman"/>
                  <w:color w:val="000000"/>
                  <w:sz w:val="18"/>
                  <w:szCs w:val="18"/>
                  <w:lang w:val="en-US"/>
                  <w:rPrChange w:id="313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131" w:author="Saseendran, Arun" w:date="2017-05-15T17:13:00Z"/>
                <w:rFonts w:ascii="Calibri" w:eastAsia="Times New Roman" w:hAnsi="Calibri" w:cs="Times New Roman"/>
                <w:color w:val="000000"/>
                <w:sz w:val="18"/>
                <w:szCs w:val="18"/>
                <w:lang w:val="en-US"/>
                <w:rPrChange w:id="3132" w:author="Saseendran, Arun" w:date="2017-05-15T17:13:00Z">
                  <w:rPr>
                    <w:ins w:id="3133" w:author="Saseendran, Arun" w:date="2017-05-15T17:13:00Z"/>
                  </w:rPr>
                </w:rPrChange>
              </w:rPr>
              <w:pPrChange w:id="3134" w:author="Saseendran, Arun" w:date="2017-05-15T17:13:00Z">
                <w:pPr/>
              </w:pPrChange>
            </w:pPr>
            <w:ins w:id="3135" w:author="Saseendran, Arun" w:date="2017-05-15T17:13:00Z">
              <w:r w:rsidRPr="001071A0">
                <w:rPr>
                  <w:rFonts w:ascii="Calibri" w:eastAsia="Times New Roman" w:hAnsi="Calibri" w:cs="Times New Roman"/>
                  <w:color w:val="000000"/>
                  <w:sz w:val="18"/>
                  <w:szCs w:val="18"/>
                  <w:lang w:val="en-US"/>
                  <w:rPrChange w:id="313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137" w:author="Saseendran, Arun" w:date="2017-05-15T17:13:00Z"/>
                <w:rFonts w:ascii="Calibri" w:eastAsia="Times New Roman" w:hAnsi="Calibri" w:cs="Times New Roman"/>
                <w:color w:val="000000"/>
                <w:sz w:val="18"/>
                <w:szCs w:val="18"/>
                <w:lang w:val="en-US"/>
                <w:rPrChange w:id="3138" w:author="Saseendran, Arun" w:date="2017-05-15T17:13:00Z">
                  <w:rPr>
                    <w:ins w:id="3139" w:author="Saseendran, Arun" w:date="2017-05-15T17:13:00Z"/>
                  </w:rPr>
                </w:rPrChange>
              </w:rPr>
              <w:pPrChange w:id="3140" w:author="Saseendran, Arun" w:date="2017-05-15T17:13:00Z">
                <w:pPr/>
              </w:pPrChange>
            </w:pPr>
            <w:ins w:id="3141" w:author="Saseendran, Arun" w:date="2017-05-15T17:13:00Z">
              <w:r w:rsidRPr="001071A0">
                <w:rPr>
                  <w:rFonts w:ascii="Calibri" w:eastAsia="Times New Roman" w:hAnsi="Calibri" w:cs="Times New Roman"/>
                  <w:color w:val="000000"/>
                  <w:sz w:val="18"/>
                  <w:szCs w:val="18"/>
                  <w:lang w:val="en-US"/>
                  <w:rPrChange w:id="3142"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3143" w:author="Saseendran, Arun" w:date="2017-05-15T17:13:00Z"/>
                <w:rFonts w:ascii="Calibri" w:eastAsia="Times New Roman" w:hAnsi="Calibri" w:cs="Times New Roman"/>
                <w:color w:val="FF0000"/>
                <w:sz w:val="18"/>
                <w:szCs w:val="18"/>
                <w:lang w:val="en-US"/>
                <w:rPrChange w:id="3144" w:author="Saseendran, Arun" w:date="2017-05-15T17:13:00Z">
                  <w:rPr>
                    <w:ins w:id="3145" w:author="Saseendran, Arun" w:date="2017-05-15T17:13:00Z"/>
                  </w:rPr>
                </w:rPrChange>
              </w:rPr>
              <w:pPrChange w:id="3146" w:author="Saseendran, Arun" w:date="2017-05-15T17:13:00Z">
                <w:pPr/>
              </w:pPrChange>
            </w:pPr>
            <w:ins w:id="3147" w:author="Saseendran, Arun" w:date="2017-05-15T17:13:00Z">
              <w:r w:rsidRPr="001071A0">
                <w:rPr>
                  <w:rFonts w:ascii="Calibri" w:eastAsia="Times New Roman" w:hAnsi="Calibri" w:cs="Times New Roman"/>
                  <w:color w:val="FF0000"/>
                  <w:sz w:val="18"/>
                  <w:szCs w:val="18"/>
                  <w:lang w:val="en-US"/>
                  <w:rPrChange w:id="3148" w:author="Saseendran, Arun" w:date="2017-05-15T17:13:00Z">
                    <w:rPr/>
                  </w:rPrChange>
                </w:rPr>
                <w:t> </w:t>
              </w:r>
            </w:ins>
          </w:p>
        </w:tc>
        <w:tc>
          <w:tcPr>
            <w:tcW w:w="381" w:type="dxa"/>
            <w:tcBorders>
              <w:top w:val="nil"/>
              <w:left w:val="nil"/>
              <w:bottom w:val="single" w:sz="4" w:space="0" w:color="auto"/>
              <w:right w:val="single" w:sz="8" w:space="0" w:color="auto"/>
            </w:tcBorders>
            <w:shd w:val="clear" w:color="000000" w:fill="BF8F00"/>
            <w:noWrap/>
            <w:vAlign w:val="bottom"/>
            <w:hideMark/>
          </w:tcPr>
          <w:p w:rsidR="001071A0" w:rsidRPr="001071A0" w:rsidRDefault="001071A0" w:rsidP="001071A0">
            <w:pPr>
              <w:spacing w:after="0" w:line="240" w:lineRule="auto"/>
              <w:rPr>
                <w:ins w:id="3149" w:author="Saseendran, Arun" w:date="2017-05-15T17:13:00Z"/>
                <w:rFonts w:ascii="Calibri" w:eastAsia="Times New Roman" w:hAnsi="Calibri" w:cs="Times New Roman"/>
                <w:color w:val="FF0000"/>
                <w:sz w:val="18"/>
                <w:szCs w:val="18"/>
                <w:lang w:val="en-US"/>
                <w:rPrChange w:id="3150" w:author="Saseendran, Arun" w:date="2017-05-15T17:13:00Z">
                  <w:rPr>
                    <w:ins w:id="3151" w:author="Saseendran, Arun" w:date="2017-05-15T17:13:00Z"/>
                  </w:rPr>
                </w:rPrChange>
              </w:rPr>
              <w:pPrChange w:id="3152" w:author="Saseendran, Arun" w:date="2017-05-15T17:13:00Z">
                <w:pPr/>
              </w:pPrChange>
            </w:pPr>
            <w:ins w:id="3153" w:author="Saseendran, Arun" w:date="2017-05-15T17:13:00Z">
              <w:r w:rsidRPr="001071A0">
                <w:rPr>
                  <w:rFonts w:ascii="Calibri" w:eastAsia="Times New Roman" w:hAnsi="Calibri" w:cs="Times New Roman"/>
                  <w:color w:val="FF0000"/>
                  <w:sz w:val="18"/>
                  <w:szCs w:val="18"/>
                  <w:lang w:val="en-US"/>
                  <w:rPrChange w:id="3154"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3155" w:author="Saseendran, Arun" w:date="2017-05-15T17:13:00Z"/>
                <w:rFonts w:ascii="Calibri" w:eastAsia="Times New Roman" w:hAnsi="Calibri" w:cs="Times New Roman"/>
                <w:color w:val="FF0000"/>
                <w:sz w:val="18"/>
                <w:szCs w:val="18"/>
                <w:lang w:val="en-US"/>
                <w:rPrChange w:id="3156" w:author="Saseendran, Arun" w:date="2017-05-15T17:13:00Z">
                  <w:rPr>
                    <w:ins w:id="3157" w:author="Saseendran, Arun" w:date="2017-05-15T17:13:00Z"/>
                  </w:rPr>
                </w:rPrChange>
              </w:rPr>
              <w:pPrChange w:id="3158" w:author="Saseendran, Arun" w:date="2017-05-15T17:13:00Z">
                <w:pPr/>
              </w:pPrChange>
            </w:pPr>
            <w:ins w:id="3159" w:author="Saseendran, Arun" w:date="2017-05-15T17:13:00Z">
              <w:r w:rsidRPr="001071A0">
                <w:rPr>
                  <w:rFonts w:ascii="Calibri" w:eastAsia="Times New Roman" w:hAnsi="Calibri" w:cs="Times New Roman"/>
                  <w:color w:val="FF0000"/>
                  <w:sz w:val="18"/>
                  <w:szCs w:val="18"/>
                  <w:lang w:val="en-US"/>
                  <w:rPrChange w:id="3160"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3161" w:author="Saseendran, Arun" w:date="2017-05-15T17:13:00Z"/>
                <w:rFonts w:ascii="Calibri" w:eastAsia="Times New Roman" w:hAnsi="Calibri" w:cs="Times New Roman"/>
                <w:color w:val="FF0000"/>
                <w:sz w:val="18"/>
                <w:szCs w:val="18"/>
                <w:lang w:val="en-US"/>
                <w:rPrChange w:id="3162" w:author="Saseendran, Arun" w:date="2017-05-15T17:13:00Z">
                  <w:rPr>
                    <w:ins w:id="3163" w:author="Saseendran, Arun" w:date="2017-05-15T17:13:00Z"/>
                  </w:rPr>
                </w:rPrChange>
              </w:rPr>
              <w:pPrChange w:id="3164" w:author="Saseendran, Arun" w:date="2017-05-15T17:13:00Z">
                <w:pPr/>
              </w:pPrChange>
            </w:pPr>
            <w:ins w:id="3165" w:author="Saseendran, Arun" w:date="2017-05-15T17:13:00Z">
              <w:r w:rsidRPr="001071A0">
                <w:rPr>
                  <w:rFonts w:ascii="Calibri" w:eastAsia="Times New Roman" w:hAnsi="Calibri" w:cs="Times New Roman"/>
                  <w:color w:val="FF0000"/>
                  <w:sz w:val="18"/>
                  <w:szCs w:val="18"/>
                  <w:lang w:val="en-US"/>
                  <w:rPrChange w:id="316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167" w:author="Saseendran, Arun" w:date="2017-05-15T17:13:00Z"/>
                <w:rFonts w:ascii="Calibri" w:eastAsia="Times New Roman" w:hAnsi="Calibri" w:cs="Times New Roman"/>
                <w:color w:val="000000"/>
                <w:sz w:val="18"/>
                <w:szCs w:val="18"/>
                <w:lang w:val="en-US"/>
                <w:rPrChange w:id="3168" w:author="Saseendran, Arun" w:date="2017-05-15T17:13:00Z">
                  <w:rPr>
                    <w:ins w:id="3169" w:author="Saseendran, Arun" w:date="2017-05-15T17:13:00Z"/>
                  </w:rPr>
                </w:rPrChange>
              </w:rPr>
              <w:pPrChange w:id="3170" w:author="Saseendran, Arun" w:date="2017-05-15T17:13:00Z">
                <w:pPr/>
              </w:pPrChange>
            </w:pPr>
            <w:ins w:id="3171" w:author="Saseendran, Arun" w:date="2017-05-15T17:13:00Z">
              <w:r w:rsidRPr="001071A0">
                <w:rPr>
                  <w:rFonts w:ascii="Calibri" w:eastAsia="Times New Roman" w:hAnsi="Calibri" w:cs="Times New Roman"/>
                  <w:color w:val="000000"/>
                  <w:sz w:val="18"/>
                  <w:szCs w:val="18"/>
                  <w:lang w:val="en-US"/>
                  <w:rPrChange w:id="3172"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173" w:author="Saseendran, Arun" w:date="2017-05-15T17:13:00Z"/>
                <w:rFonts w:ascii="Calibri" w:eastAsia="Times New Roman" w:hAnsi="Calibri" w:cs="Times New Roman"/>
                <w:color w:val="000000"/>
                <w:sz w:val="18"/>
                <w:szCs w:val="18"/>
                <w:lang w:val="en-US"/>
                <w:rPrChange w:id="3174" w:author="Saseendran, Arun" w:date="2017-05-15T17:13:00Z">
                  <w:rPr>
                    <w:ins w:id="3175" w:author="Saseendran, Arun" w:date="2017-05-15T17:13:00Z"/>
                  </w:rPr>
                </w:rPrChange>
              </w:rPr>
              <w:pPrChange w:id="3176" w:author="Saseendran, Arun" w:date="2017-05-15T17:13:00Z">
                <w:pPr/>
              </w:pPrChange>
            </w:pPr>
            <w:ins w:id="3177" w:author="Saseendran, Arun" w:date="2017-05-15T17:13:00Z">
              <w:r w:rsidRPr="001071A0">
                <w:rPr>
                  <w:rFonts w:ascii="Calibri" w:eastAsia="Times New Roman" w:hAnsi="Calibri" w:cs="Times New Roman"/>
                  <w:color w:val="000000"/>
                  <w:sz w:val="18"/>
                  <w:szCs w:val="18"/>
                  <w:lang w:val="en-US"/>
                  <w:rPrChange w:id="3178" w:author="Saseendran, Arun" w:date="2017-05-15T17:13:00Z">
                    <w:rPr/>
                  </w:rPrChange>
                </w:rPr>
                <w:t> </w:t>
              </w:r>
            </w:ins>
          </w:p>
        </w:tc>
      </w:tr>
      <w:tr w:rsidR="001071A0" w:rsidRPr="001071A0" w:rsidTr="001071A0">
        <w:trPr>
          <w:trHeight w:val="240"/>
          <w:ins w:id="3179"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3180" w:author="Saseendran, Arun" w:date="2017-05-15T17:13:00Z"/>
                <w:rFonts w:ascii="Calibri" w:eastAsia="Times New Roman" w:hAnsi="Calibri" w:cs="Times New Roman"/>
                <w:color w:val="000000"/>
                <w:sz w:val="18"/>
                <w:szCs w:val="18"/>
                <w:lang w:val="en-US"/>
                <w:rPrChange w:id="3181" w:author="Saseendran, Arun" w:date="2017-05-15T17:13:00Z">
                  <w:rPr>
                    <w:ins w:id="3182" w:author="Saseendran, Arun" w:date="2017-05-15T17:13:00Z"/>
                  </w:rPr>
                </w:rPrChange>
              </w:rPr>
              <w:pPrChange w:id="3183" w:author="Saseendran, Arun" w:date="2017-05-15T17:13:00Z">
                <w:pPr>
                  <w:jc w:val="right"/>
                </w:pPr>
              </w:pPrChange>
            </w:pPr>
            <w:ins w:id="3184" w:author="Saseendran, Arun" w:date="2017-05-15T17:13:00Z">
              <w:r w:rsidRPr="001071A0">
                <w:rPr>
                  <w:rFonts w:ascii="Calibri" w:eastAsia="Times New Roman" w:hAnsi="Calibri" w:cs="Times New Roman"/>
                  <w:color w:val="000000"/>
                  <w:sz w:val="18"/>
                  <w:szCs w:val="18"/>
                  <w:lang w:val="en-US"/>
                  <w:rPrChange w:id="3185" w:author="Saseendran, Arun" w:date="2017-05-15T17:13:00Z">
                    <w:rPr/>
                  </w:rPrChange>
                </w:rPr>
                <w:t>18</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3186" w:author="Saseendran, Arun" w:date="2017-05-15T17:13:00Z"/>
                <w:rFonts w:ascii="Calibri" w:eastAsia="Times New Roman" w:hAnsi="Calibri" w:cs="Times New Roman"/>
                <w:color w:val="000000"/>
                <w:sz w:val="18"/>
                <w:szCs w:val="18"/>
                <w:lang w:val="en-US"/>
                <w:rPrChange w:id="3187" w:author="Saseendran, Arun" w:date="2017-05-15T17:13:00Z">
                  <w:rPr>
                    <w:ins w:id="3188" w:author="Saseendran, Arun" w:date="2017-05-15T17:13:00Z"/>
                  </w:rPr>
                </w:rPrChange>
              </w:rPr>
              <w:pPrChange w:id="3189" w:author="Saseendran, Arun" w:date="2017-05-15T17:13:00Z">
                <w:pPr/>
              </w:pPrChange>
            </w:pPr>
            <w:ins w:id="3190" w:author="Saseendran, Arun" w:date="2017-05-15T17:13:00Z">
              <w:r w:rsidRPr="001071A0">
                <w:rPr>
                  <w:rFonts w:ascii="Calibri" w:eastAsia="Times New Roman" w:hAnsi="Calibri" w:cs="Times New Roman"/>
                  <w:color w:val="000000"/>
                  <w:sz w:val="18"/>
                  <w:szCs w:val="18"/>
                  <w:lang w:val="en-US"/>
                  <w:rPrChange w:id="3191" w:author="Saseendran, Arun" w:date="2017-05-15T17:13:00Z">
                    <w:rPr/>
                  </w:rPrChange>
                </w:rPr>
                <w:t>Final Review and Demo</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192" w:author="Saseendran, Arun" w:date="2017-05-15T17:13:00Z"/>
                <w:rFonts w:ascii="Calibri" w:eastAsia="Times New Roman" w:hAnsi="Calibri" w:cs="Times New Roman"/>
                <w:color w:val="000000"/>
                <w:sz w:val="18"/>
                <w:szCs w:val="18"/>
                <w:lang w:val="en-US"/>
                <w:rPrChange w:id="3193" w:author="Saseendran, Arun" w:date="2017-05-15T17:13:00Z">
                  <w:rPr>
                    <w:ins w:id="3194" w:author="Saseendran, Arun" w:date="2017-05-15T17:13:00Z"/>
                  </w:rPr>
                </w:rPrChange>
              </w:rPr>
              <w:pPrChange w:id="3195" w:author="Saseendran, Arun" w:date="2017-05-15T17:13:00Z">
                <w:pPr/>
              </w:pPrChange>
            </w:pPr>
            <w:ins w:id="3196" w:author="Saseendran, Arun" w:date="2017-05-15T17:13:00Z">
              <w:r w:rsidRPr="001071A0">
                <w:rPr>
                  <w:rFonts w:ascii="Calibri" w:eastAsia="Times New Roman" w:hAnsi="Calibri" w:cs="Times New Roman"/>
                  <w:color w:val="000000"/>
                  <w:sz w:val="18"/>
                  <w:szCs w:val="18"/>
                  <w:lang w:val="en-US"/>
                  <w:rPrChange w:id="3197" w:author="Saseendran, Arun" w:date="2017-05-15T17:13:00Z">
                    <w:rPr/>
                  </w:rPrChange>
                </w:rPr>
                <w:t>MEN1, MEN2, TL</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198" w:author="Saseendran, Arun" w:date="2017-05-15T17:13:00Z"/>
                <w:rFonts w:ascii="Calibri" w:eastAsia="Times New Roman" w:hAnsi="Calibri" w:cs="Times New Roman"/>
                <w:color w:val="000000"/>
                <w:sz w:val="18"/>
                <w:szCs w:val="18"/>
                <w:lang w:val="en-US"/>
                <w:rPrChange w:id="3199" w:author="Saseendran, Arun" w:date="2017-05-15T17:13:00Z">
                  <w:rPr>
                    <w:ins w:id="3200" w:author="Saseendran, Arun" w:date="2017-05-15T17:13:00Z"/>
                  </w:rPr>
                </w:rPrChange>
              </w:rPr>
              <w:pPrChange w:id="3201" w:author="Saseendran, Arun" w:date="2017-05-15T17:13:00Z">
                <w:pPr/>
              </w:pPrChange>
            </w:pPr>
            <w:ins w:id="3202" w:author="Saseendran, Arun" w:date="2017-05-15T17:13:00Z">
              <w:r w:rsidRPr="001071A0">
                <w:rPr>
                  <w:rFonts w:ascii="Calibri" w:eastAsia="Times New Roman" w:hAnsi="Calibri" w:cs="Times New Roman"/>
                  <w:color w:val="000000"/>
                  <w:sz w:val="18"/>
                  <w:szCs w:val="18"/>
                  <w:lang w:val="en-US"/>
                  <w:rPrChange w:id="3203"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04" w:author="Saseendran, Arun" w:date="2017-05-15T17:13:00Z"/>
                <w:rFonts w:ascii="Calibri" w:eastAsia="Times New Roman" w:hAnsi="Calibri" w:cs="Times New Roman"/>
                <w:color w:val="000000"/>
                <w:sz w:val="18"/>
                <w:szCs w:val="18"/>
                <w:lang w:val="en-US"/>
                <w:rPrChange w:id="3205" w:author="Saseendran, Arun" w:date="2017-05-15T17:13:00Z">
                  <w:rPr>
                    <w:ins w:id="3206" w:author="Saseendran, Arun" w:date="2017-05-15T17:13:00Z"/>
                  </w:rPr>
                </w:rPrChange>
              </w:rPr>
              <w:pPrChange w:id="3207" w:author="Saseendran, Arun" w:date="2017-05-15T17:13:00Z">
                <w:pPr/>
              </w:pPrChange>
            </w:pPr>
            <w:ins w:id="3208" w:author="Saseendran, Arun" w:date="2017-05-15T17:13:00Z">
              <w:r w:rsidRPr="001071A0">
                <w:rPr>
                  <w:rFonts w:ascii="Calibri" w:eastAsia="Times New Roman" w:hAnsi="Calibri" w:cs="Times New Roman"/>
                  <w:color w:val="000000"/>
                  <w:sz w:val="18"/>
                  <w:szCs w:val="18"/>
                  <w:lang w:val="en-US"/>
                  <w:rPrChange w:id="3209"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10" w:author="Saseendran, Arun" w:date="2017-05-15T17:13:00Z"/>
                <w:rFonts w:ascii="Calibri" w:eastAsia="Times New Roman" w:hAnsi="Calibri" w:cs="Times New Roman"/>
                <w:color w:val="000000"/>
                <w:sz w:val="18"/>
                <w:szCs w:val="18"/>
                <w:lang w:val="en-US"/>
                <w:rPrChange w:id="3211" w:author="Saseendran, Arun" w:date="2017-05-15T17:13:00Z">
                  <w:rPr>
                    <w:ins w:id="3212" w:author="Saseendran, Arun" w:date="2017-05-15T17:13:00Z"/>
                  </w:rPr>
                </w:rPrChange>
              </w:rPr>
              <w:pPrChange w:id="3213" w:author="Saseendran, Arun" w:date="2017-05-15T17:13:00Z">
                <w:pPr/>
              </w:pPrChange>
            </w:pPr>
            <w:ins w:id="3214" w:author="Saseendran, Arun" w:date="2017-05-15T17:13:00Z">
              <w:r w:rsidRPr="001071A0">
                <w:rPr>
                  <w:rFonts w:ascii="Calibri" w:eastAsia="Times New Roman" w:hAnsi="Calibri" w:cs="Times New Roman"/>
                  <w:color w:val="000000"/>
                  <w:sz w:val="18"/>
                  <w:szCs w:val="18"/>
                  <w:lang w:val="en-US"/>
                  <w:rPrChange w:id="3215"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216" w:author="Saseendran, Arun" w:date="2017-05-15T17:13:00Z"/>
                <w:rFonts w:ascii="Calibri" w:eastAsia="Times New Roman" w:hAnsi="Calibri" w:cs="Times New Roman"/>
                <w:color w:val="000000"/>
                <w:sz w:val="18"/>
                <w:szCs w:val="18"/>
                <w:lang w:val="en-US"/>
                <w:rPrChange w:id="3217" w:author="Saseendran, Arun" w:date="2017-05-15T17:13:00Z">
                  <w:rPr>
                    <w:ins w:id="3218" w:author="Saseendran, Arun" w:date="2017-05-15T17:13:00Z"/>
                  </w:rPr>
                </w:rPrChange>
              </w:rPr>
              <w:pPrChange w:id="3219" w:author="Saseendran, Arun" w:date="2017-05-15T17:13:00Z">
                <w:pPr/>
              </w:pPrChange>
            </w:pPr>
            <w:ins w:id="3220" w:author="Saseendran, Arun" w:date="2017-05-15T17:13:00Z">
              <w:r w:rsidRPr="001071A0">
                <w:rPr>
                  <w:rFonts w:ascii="Calibri" w:eastAsia="Times New Roman" w:hAnsi="Calibri" w:cs="Times New Roman"/>
                  <w:color w:val="000000"/>
                  <w:sz w:val="18"/>
                  <w:szCs w:val="18"/>
                  <w:lang w:val="en-US"/>
                  <w:rPrChange w:id="3221"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22" w:author="Saseendran, Arun" w:date="2017-05-15T17:13:00Z"/>
                <w:rFonts w:ascii="Calibri" w:eastAsia="Times New Roman" w:hAnsi="Calibri" w:cs="Times New Roman"/>
                <w:color w:val="000000"/>
                <w:sz w:val="18"/>
                <w:szCs w:val="18"/>
                <w:lang w:val="en-US"/>
                <w:rPrChange w:id="3223" w:author="Saseendran, Arun" w:date="2017-05-15T17:13:00Z">
                  <w:rPr>
                    <w:ins w:id="3224" w:author="Saseendran, Arun" w:date="2017-05-15T17:13:00Z"/>
                  </w:rPr>
                </w:rPrChange>
              </w:rPr>
              <w:pPrChange w:id="3225" w:author="Saseendran, Arun" w:date="2017-05-15T17:13:00Z">
                <w:pPr/>
              </w:pPrChange>
            </w:pPr>
            <w:ins w:id="3226" w:author="Saseendran, Arun" w:date="2017-05-15T17:13:00Z">
              <w:r w:rsidRPr="001071A0">
                <w:rPr>
                  <w:rFonts w:ascii="Calibri" w:eastAsia="Times New Roman" w:hAnsi="Calibri" w:cs="Times New Roman"/>
                  <w:color w:val="000000"/>
                  <w:sz w:val="18"/>
                  <w:szCs w:val="18"/>
                  <w:lang w:val="en-US"/>
                  <w:rPrChange w:id="3227"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28" w:author="Saseendran, Arun" w:date="2017-05-15T17:13:00Z"/>
                <w:rFonts w:ascii="Calibri" w:eastAsia="Times New Roman" w:hAnsi="Calibri" w:cs="Times New Roman"/>
                <w:color w:val="000000"/>
                <w:sz w:val="18"/>
                <w:szCs w:val="18"/>
                <w:lang w:val="en-US"/>
                <w:rPrChange w:id="3229" w:author="Saseendran, Arun" w:date="2017-05-15T17:13:00Z">
                  <w:rPr>
                    <w:ins w:id="3230" w:author="Saseendran, Arun" w:date="2017-05-15T17:13:00Z"/>
                  </w:rPr>
                </w:rPrChange>
              </w:rPr>
              <w:pPrChange w:id="3231" w:author="Saseendran, Arun" w:date="2017-05-15T17:13:00Z">
                <w:pPr/>
              </w:pPrChange>
            </w:pPr>
            <w:ins w:id="3232" w:author="Saseendran, Arun" w:date="2017-05-15T17:13:00Z">
              <w:r w:rsidRPr="001071A0">
                <w:rPr>
                  <w:rFonts w:ascii="Calibri" w:eastAsia="Times New Roman" w:hAnsi="Calibri" w:cs="Times New Roman"/>
                  <w:color w:val="000000"/>
                  <w:sz w:val="18"/>
                  <w:szCs w:val="18"/>
                  <w:lang w:val="en-US"/>
                  <w:rPrChange w:id="3233"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34" w:author="Saseendran, Arun" w:date="2017-05-15T17:13:00Z"/>
                <w:rFonts w:ascii="Calibri" w:eastAsia="Times New Roman" w:hAnsi="Calibri" w:cs="Times New Roman"/>
                <w:color w:val="000000"/>
                <w:sz w:val="18"/>
                <w:szCs w:val="18"/>
                <w:lang w:val="en-US"/>
                <w:rPrChange w:id="3235" w:author="Saseendran, Arun" w:date="2017-05-15T17:13:00Z">
                  <w:rPr>
                    <w:ins w:id="3236" w:author="Saseendran, Arun" w:date="2017-05-15T17:13:00Z"/>
                  </w:rPr>
                </w:rPrChange>
              </w:rPr>
              <w:pPrChange w:id="3237" w:author="Saseendran, Arun" w:date="2017-05-15T17:13:00Z">
                <w:pPr/>
              </w:pPrChange>
            </w:pPr>
            <w:ins w:id="3238" w:author="Saseendran, Arun" w:date="2017-05-15T17:13:00Z">
              <w:r w:rsidRPr="001071A0">
                <w:rPr>
                  <w:rFonts w:ascii="Calibri" w:eastAsia="Times New Roman" w:hAnsi="Calibri" w:cs="Times New Roman"/>
                  <w:color w:val="000000"/>
                  <w:sz w:val="18"/>
                  <w:szCs w:val="18"/>
                  <w:lang w:val="en-US"/>
                  <w:rPrChange w:id="3239"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240" w:author="Saseendran, Arun" w:date="2017-05-15T17:13:00Z"/>
                <w:rFonts w:ascii="Calibri" w:eastAsia="Times New Roman" w:hAnsi="Calibri" w:cs="Times New Roman"/>
                <w:color w:val="000000"/>
                <w:sz w:val="18"/>
                <w:szCs w:val="18"/>
                <w:lang w:val="en-US"/>
                <w:rPrChange w:id="3241" w:author="Saseendran, Arun" w:date="2017-05-15T17:13:00Z">
                  <w:rPr>
                    <w:ins w:id="3242" w:author="Saseendran, Arun" w:date="2017-05-15T17:13:00Z"/>
                  </w:rPr>
                </w:rPrChange>
              </w:rPr>
              <w:pPrChange w:id="3243" w:author="Saseendran, Arun" w:date="2017-05-15T17:13:00Z">
                <w:pPr/>
              </w:pPrChange>
            </w:pPr>
            <w:ins w:id="3244" w:author="Saseendran, Arun" w:date="2017-05-15T17:13:00Z">
              <w:r w:rsidRPr="001071A0">
                <w:rPr>
                  <w:rFonts w:ascii="Calibri" w:eastAsia="Times New Roman" w:hAnsi="Calibri" w:cs="Times New Roman"/>
                  <w:color w:val="000000"/>
                  <w:sz w:val="18"/>
                  <w:szCs w:val="18"/>
                  <w:lang w:val="en-US"/>
                  <w:rPrChange w:id="3245"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46" w:author="Saseendran, Arun" w:date="2017-05-15T17:13:00Z"/>
                <w:rFonts w:ascii="Calibri" w:eastAsia="Times New Roman" w:hAnsi="Calibri" w:cs="Times New Roman"/>
                <w:color w:val="000000"/>
                <w:sz w:val="18"/>
                <w:szCs w:val="18"/>
                <w:lang w:val="en-US"/>
                <w:rPrChange w:id="3247" w:author="Saseendran, Arun" w:date="2017-05-15T17:13:00Z">
                  <w:rPr>
                    <w:ins w:id="3248" w:author="Saseendran, Arun" w:date="2017-05-15T17:13:00Z"/>
                  </w:rPr>
                </w:rPrChange>
              </w:rPr>
              <w:pPrChange w:id="3249" w:author="Saseendran, Arun" w:date="2017-05-15T17:13:00Z">
                <w:pPr/>
              </w:pPrChange>
            </w:pPr>
            <w:ins w:id="3250" w:author="Saseendran, Arun" w:date="2017-05-15T17:13:00Z">
              <w:r w:rsidRPr="001071A0">
                <w:rPr>
                  <w:rFonts w:ascii="Calibri" w:eastAsia="Times New Roman" w:hAnsi="Calibri" w:cs="Times New Roman"/>
                  <w:color w:val="000000"/>
                  <w:sz w:val="18"/>
                  <w:szCs w:val="18"/>
                  <w:lang w:val="en-US"/>
                  <w:rPrChange w:id="325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52" w:author="Saseendran, Arun" w:date="2017-05-15T17:13:00Z"/>
                <w:rFonts w:ascii="Calibri" w:eastAsia="Times New Roman" w:hAnsi="Calibri" w:cs="Times New Roman"/>
                <w:color w:val="000000"/>
                <w:sz w:val="18"/>
                <w:szCs w:val="18"/>
                <w:lang w:val="en-US"/>
                <w:rPrChange w:id="3253" w:author="Saseendran, Arun" w:date="2017-05-15T17:13:00Z">
                  <w:rPr>
                    <w:ins w:id="3254" w:author="Saseendran, Arun" w:date="2017-05-15T17:13:00Z"/>
                  </w:rPr>
                </w:rPrChange>
              </w:rPr>
              <w:pPrChange w:id="3255" w:author="Saseendran, Arun" w:date="2017-05-15T17:13:00Z">
                <w:pPr/>
              </w:pPrChange>
            </w:pPr>
            <w:ins w:id="3256" w:author="Saseendran, Arun" w:date="2017-05-15T17:13:00Z">
              <w:r w:rsidRPr="001071A0">
                <w:rPr>
                  <w:rFonts w:ascii="Calibri" w:eastAsia="Times New Roman" w:hAnsi="Calibri" w:cs="Times New Roman"/>
                  <w:color w:val="000000"/>
                  <w:sz w:val="18"/>
                  <w:szCs w:val="18"/>
                  <w:lang w:val="en-US"/>
                  <w:rPrChange w:id="325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58" w:author="Saseendran, Arun" w:date="2017-05-15T17:13:00Z"/>
                <w:rFonts w:ascii="Calibri" w:eastAsia="Times New Roman" w:hAnsi="Calibri" w:cs="Times New Roman"/>
                <w:color w:val="000000"/>
                <w:sz w:val="18"/>
                <w:szCs w:val="18"/>
                <w:lang w:val="en-US"/>
                <w:rPrChange w:id="3259" w:author="Saseendran, Arun" w:date="2017-05-15T17:13:00Z">
                  <w:rPr>
                    <w:ins w:id="3260" w:author="Saseendran, Arun" w:date="2017-05-15T17:13:00Z"/>
                  </w:rPr>
                </w:rPrChange>
              </w:rPr>
              <w:pPrChange w:id="3261" w:author="Saseendran, Arun" w:date="2017-05-15T17:13:00Z">
                <w:pPr/>
              </w:pPrChange>
            </w:pPr>
            <w:ins w:id="3262" w:author="Saseendran, Arun" w:date="2017-05-15T17:13:00Z">
              <w:r w:rsidRPr="001071A0">
                <w:rPr>
                  <w:rFonts w:ascii="Calibri" w:eastAsia="Times New Roman" w:hAnsi="Calibri" w:cs="Times New Roman"/>
                  <w:color w:val="000000"/>
                  <w:sz w:val="18"/>
                  <w:szCs w:val="18"/>
                  <w:lang w:val="en-US"/>
                  <w:rPrChange w:id="3263"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264" w:author="Saseendran, Arun" w:date="2017-05-15T17:13:00Z"/>
                <w:rFonts w:ascii="Calibri" w:eastAsia="Times New Roman" w:hAnsi="Calibri" w:cs="Times New Roman"/>
                <w:color w:val="000000"/>
                <w:sz w:val="18"/>
                <w:szCs w:val="18"/>
                <w:lang w:val="en-US"/>
                <w:rPrChange w:id="3265" w:author="Saseendran, Arun" w:date="2017-05-15T17:13:00Z">
                  <w:rPr>
                    <w:ins w:id="3266" w:author="Saseendran, Arun" w:date="2017-05-15T17:13:00Z"/>
                  </w:rPr>
                </w:rPrChange>
              </w:rPr>
              <w:pPrChange w:id="3267" w:author="Saseendran, Arun" w:date="2017-05-15T17:13:00Z">
                <w:pPr/>
              </w:pPrChange>
            </w:pPr>
            <w:ins w:id="3268" w:author="Saseendran, Arun" w:date="2017-05-15T17:13:00Z">
              <w:r w:rsidRPr="001071A0">
                <w:rPr>
                  <w:rFonts w:ascii="Calibri" w:eastAsia="Times New Roman" w:hAnsi="Calibri" w:cs="Times New Roman"/>
                  <w:color w:val="000000"/>
                  <w:sz w:val="18"/>
                  <w:szCs w:val="18"/>
                  <w:lang w:val="en-US"/>
                  <w:rPrChange w:id="326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70" w:author="Saseendran, Arun" w:date="2017-05-15T17:13:00Z"/>
                <w:rFonts w:ascii="Calibri" w:eastAsia="Times New Roman" w:hAnsi="Calibri" w:cs="Times New Roman"/>
                <w:color w:val="000000"/>
                <w:sz w:val="18"/>
                <w:szCs w:val="18"/>
                <w:lang w:val="en-US"/>
                <w:rPrChange w:id="3271" w:author="Saseendran, Arun" w:date="2017-05-15T17:13:00Z">
                  <w:rPr>
                    <w:ins w:id="3272" w:author="Saseendran, Arun" w:date="2017-05-15T17:13:00Z"/>
                  </w:rPr>
                </w:rPrChange>
              </w:rPr>
              <w:pPrChange w:id="3273" w:author="Saseendran, Arun" w:date="2017-05-15T17:13:00Z">
                <w:pPr/>
              </w:pPrChange>
            </w:pPr>
            <w:ins w:id="3274" w:author="Saseendran, Arun" w:date="2017-05-15T17:13:00Z">
              <w:r w:rsidRPr="001071A0">
                <w:rPr>
                  <w:rFonts w:ascii="Calibri" w:eastAsia="Times New Roman" w:hAnsi="Calibri" w:cs="Times New Roman"/>
                  <w:color w:val="000000"/>
                  <w:sz w:val="18"/>
                  <w:szCs w:val="18"/>
                  <w:lang w:val="en-US"/>
                  <w:rPrChange w:id="327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76" w:author="Saseendran, Arun" w:date="2017-05-15T17:13:00Z"/>
                <w:rFonts w:ascii="Calibri" w:eastAsia="Times New Roman" w:hAnsi="Calibri" w:cs="Times New Roman"/>
                <w:color w:val="000000"/>
                <w:sz w:val="18"/>
                <w:szCs w:val="18"/>
                <w:lang w:val="en-US"/>
                <w:rPrChange w:id="3277" w:author="Saseendran, Arun" w:date="2017-05-15T17:13:00Z">
                  <w:rPr>
                    <w:ins w:id="3278" w:author="Saseendran, Arun" w:date="2017-05-15T17:13:00Z"/>
                  </w:rPr>
                </w:rPrChange>
              </w:rPr>
              <w:pPrChange w:id="3279" w:author="Saseendran, Arun" w:date="2017-05-15T17:13:00Z">
                <w:pPr/>
              </w:pPrChange>
            </w:pPr>
            <w:ins w:id="3280" w:author="Saseendran, Arun" w:date="2017-05-15T17:13:00Z">
              <w:r w:rsidRPr="001071A0">
                <w:rPr>
                  <w:rFonts w:ascii="Calibri" w:eastAsia="Times New Roman" w:hAnsi="Calibri" w:cs="Times New Roman"/>
                  <w:color w:val="000000"/>
                  <w:sz w:val="18"/>
                  <w:szCs w:val="18"/>
                  <w:lang w:val="en-US"/>
                  <w:rPrChange w:id="3281"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82" w:author="Saseendran, Arun" w:date="2017-05-15T17:13:00Z"/>
                <w:rFonts w:ascii="Calibri" w:eastAsia="Times New Roman" w:hAnsi="Calibri" w:cs="Times New Roman"/>
                <w:color w:val="000000"/>
                <w:sz w:val="18"/>
                <w:szCs w:val="18"/>
                <w:lang w:val="en-US"/>
                <w:rPrChange w:id="3283" w:author="Saseendran, Arun" w:date="2017-05-15T17:13:00Z">
                  <w:rPr>
                    <w:ins w:id="3284" w:author="Saseendran, Arun" w:date="2017-05-15T17:13:00Z"/>
                  </w:rPr>
                </w:rPrChange>
              </w:rPr>
              <w:pPrChange w:id="3285" w:author="Saseendran, Arun" w:date="2017-05-15T17:13:00Z">
                <w:pPr/>
              </w:pPrChange>
            </w:pPr>
            <w:ins w:id="3286" w:author="Saseendran, Arun" w:date="2017-05-15T17:13:00Z">
              <w:r w:rsidRPr="001071A0">
                <w:rPr>
                  <w:rFonts w:ascii="Calibri" w:eastAsia="Times New Roman" w:hAnsi="Calibri" w:cs="Times New Roman"/>
                  <w:color w:val="000000"/>
                  <w:sz w:val="18"/>
                  <w:szCs w:val="18"/>
                  <w:lang w:val="en-US"/>
                  <w:rPrChange w:id="3287"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288" w:author="Saseendran, Arun" w:date="2017-05-15T17:13:00Z"/>
                <w:rFonts w:ascii="Calibri" w:eastAsia="Times New Roman" w:hAnsi="Calibri" w:cs="Times New Roman"/>
                <w:color w:val="000000"/>
                <w:sz w:val="18"/>
                <w:szCs w:val="18"/>
                <w:lang w:val="en-US"/>
                <w:rPrChange w:id="3289" w:author="Saseendran, Arun" w:date="2017-05-15T17:13:00Z">
                  <w:rPr>
                    <w:ins w:id="3290" w:author="Saseendran, Arun" w:date="2017-05-15T17:13:00Z"/>
                  </w:rPr>
                </w:rPrChange>
              </w:rPr>
              <w:pPrChange w:id="3291" w:author="Saseendran, Arun" w:date="2017-05-15T17:13:00Z">
                <w:pPr/>
              </w:pPrChange>
            </w:pPr>
            <w:ins w:id="3292" w:author="Saseendran, Arun" w:date="2017-05-15T17:13:00Z">
              <w:r w:rsidRPr="001071A0">
                <w:rPr>
                  <w:rFonts w:ascii="Calibri" w:eastAsia="Times New Roman" w:hAnsi="Calibri" w:cs="Times New Roman"/>
                  <w:color w:val="000000"/>
                  <w:sz w:val="18"/>
                  <w:szCs w:val="18"/>
                  <w:lang w:val="en-US"/>
                  <w:rPrChange w:id="329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294" w:author="Saseendran, Arun" w:date="2017-05-15T17:13:00Z"/>
                <w:rFonts w:ascii="Calibri" w:eastAsia="Times New Roman" w:hAnsi="Calibri" w:cs="Times New Roman"/>
                <w:color w:val="000000"/>
                <w:sz w:val="18"/>
                <w:szCs w:val="18"/>
                <w:lang w:val="en-US"/>
                <w:rPrChange w:id="3295" w:author="Saseendran, Arun" w:date="2017-05-15T17:13:00Z">
                  <w:rPr>
                    <w:ins w:id="3296" w:author="Saseendran, Arun" w:date="2017-05-15T17:13:00Z"/>
                  </w:rPr>
                </w:rPrChange>
              </w:rPr>
              <w:pPrChange w:id="3297" w:author="Saseendran, Arun" w:date="2017-05-15T17:13:00Z">
                <w:pPr/>
              </w:pPrChange>
            </w:pPr>
            <w:ins w:id="3298" w:author="Saseendran, Arun" w:date="2017-05-15T17:13:00Z">
              <w:r w:rsidRPr="001071A0">
                <w:rPr>
                  <w:rFonts w:ascii="Calibri" w:eastAsia="Times New Roman" w:hAnsi="Calibri" w:cs="Times New Roman"/>
                  <w:color w:val="000000"/>
                  <w:sz w:val="18"/>
                  <w:szCs w:val="18"/>
                  <w:lang w:val="en-US"/>
                  <w:rPrChange w:id="3299"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00" w:author="Saseendran, Arun" w:date="2017-05-15T17:13:00Z"/>
                <w:rFonts w:ascii="Calibri" w:eastAsia="Times New Roman" w:hAnsi="Calibri" w:cs="Times New Roman"/>
                <w:color w:val="000000"/>
                <w:sz w:val="18"/>
                <w:szCs w:val="18"/>
                <w:lang w:val="en-US"/>
                <w:rPrChange w:id="3301" w:author="Saseendran, Arun" w:date="2017-05-15T17:13:00Z">
                  <w:rPr>
                    <w:ins w:id="3302" w:author="Saseendran, Arun" w:date="2017-05-15T17:13:00Z"/>
                  </w:rPr>
                </w:rPrChange>
              </w:rPr>
              <w:pPrChange w:id="3303" w:author="Saseendran, Arun" w:date="2017-05-15T17:13:00Z">
                <w:pPr/>
              </w:pPrChange>
            </w:pPr>
            <w:ins w:id="3304" w:author="Saseendran, Arun" w:date="2017-05-15T17:13:00Z">
              <w:r w:rsidRPr="001071A0">
                <w:rPr>
                  <w:rFonts w:ascii="Calibri" w:eastAsia="Times New Roman" w:hAnsi="Calibri" w:cs="Times New Roman"/>
                  <w:color w:val="000000"/>
                  <w:sz w:val="18"/>
                  <w:szCs w:val="18"/>
                  <w:lang w:val="en-US"/>
                  <w:rPrChange w:id="3305"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06" w:author="Saseendran, Arun" w:date="2017-05-15T17:13:00Z"/>
                <w:rFonts w:ascii="Calibri" w:eastAsia="Times New Roman" w:hAnsi="Calibri" w:cs="Times New Roman"/>
                <w:color w:val="000000"/>
                <w:sz w:val="18"/>
                <w:szCs w:val="18"/>
                <w:lang w:val="en-US"/>
                <w:rPrChange w:id="3307" w:author="Saseendran, Arun" w:date="2017-05-15T17:13:00Z">
                  <w:rPr>
                    <w:ins w:id="3308" w:author="Saseendran, Arun" w:date="2017-05-15T17:13:00Z"/>
                  </w:rPr>
                </w:rPrChange>
              </w:rPr>
              <w:pPrChange w:id="3309" w:author="Saseendran, Arun" w:date="2017-05-15T17:13:00Z">
                <w:pPr/>
              </w:pPrChange>
            </w:pPr>
            <w:ins w:id="3310" w:author="Saseendran, Arun" w:date="2017-05-15T17:13:00Z">
              <w:r w:rsidRPr="001071A0">
                <w:rPr>
                  <w:rFonts w:ascii="Calibri" w:eastAsia="Times New Roman" w:hAnsi="Calibri" w:cs="Times New Roman"/>
                  <w:color w:val="000000"/>
                  <w:sz w:val="18"/>
                  <w:szCs w:val="18"/>
                  <w:lang w:val="en-US"/>
                  <w:rPrChange w:id="3311"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312" w:author="Saseendran, Arun" w:date="2017-05-15T17:13:00Z"/>
                <w:rFonts w:ascii="Calibri" w:eastAsia="Times New Roman" w:hAnsi="Calibri" w:cs="Times New Roman"/>
                <w:color w:val="000000"/>
                <w:sz w:val="18"/>
                <w:szCs w:val="18"/>
                <w:lang w:val="en-US"/>
                <w:rPrChange w:id="3313" w:author="Saseendran, Arun" w:date="2017-05-15T17:13:00Z">
                  <w:rPr>
                    <w:ins w:id="3314" w:author="Saseendran, Arun" w:date="2017-05-15T17:13:00Z"/>
                  </w:rPr>
                </w:rPrChange>
              </w:rPr>
              <w:pPrChange w:id="3315" w:author="Saseendran, Arun" w:date="2017-05-15T17:13:00Z">
                <w:pPr/>
              </w:pPrChange>
            </w:pPr>
            <w:ins w:id="3316" w:author="Saseendran, Arun" w:date="2017-05-15T17:13:00Z">
              <w:r w:rsidRPr="001071A0">
                <w:rPr>
                  <w:rFonts w:ascii="Calibri" w:eastAsia="Times New Roman" w:hAnsi="Calibri" w:cs="Times New Roman"/>
                  <w:color w:val="000000"/>
                  <w:sz w:val="18"/>
                  <w:szCs w:val="18"/>
                  <w:lang w:val="en-US"/>
                  <w:rPrChange w:id="3317"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18" w:author="Saseendran, Arun" w:date="2017-05-15T17:13:00Z"/>
                <w:rFonts w:ascii="Calibri" w:eastAsia="Times New Roman" w:hAnsi="Calibri" w:cs="Times New Roman"/>
                <w:color w:val="000000"/>
                <w:sz w:val="18"/>
                <w:szCs w:val="18"/>
                <w:lang w:val="en-US"/>
                <w:rPrChange w:id="3319" w:author="Saseendran, Arun" w:date="2017-05-15T17:13:00Z">
                  <w:rPr>
                    <w:ins w:id="3320" w:author="Saseendran, Arun" w:date="2017-05-15T17:13:00Z"/>
                  </w:rPr>
                </w:rPrChange>
              </w:rPr>
              <w:pPrChange w:id="3321" w:author="Saseendran, Arun" w:date="2017-05-15T17:13:00Z">
                <w:pPr/>
              </w:pPrChange>
            </w:pPr>
            <w:ins w:id="3322" w:author="Saseendran, Arun" w:date="2017-05-15T17:13:00Z">
              <w:r w:rsidRPr="001071A0">
                <w:rPr>
                  <w:rFonts w:ascii="Calibri" w:eastAsia="Times New Roman" w:hAnsi="Calibri" w:cs="Times New Roman"/>
                  <w:color w:val="000000"/>
                  <w:sz w:val="18"/>
                  <w:szCs w:val="18"/>
                  <w:lang w:val="en-US"/>
                  <w:rPrChange w:id="3323"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24" w:author="Saseendran, Arun" w:date="2017-05-15T17:13:00Z"/>
                <w:rFonts w:ascii="Calibri" w:eastAsia="Times New Roman" w:hAnsi="Calibri" w:cs="Times New Roman"/>
                <w:color w:val="000000"/>
                <w:sz w:val="18"/>
                <w:szCs w:val="18"/>
                <w:lang w:val="en-US"/>
                <w:rPrChange w:id="3325" w:author="Saseendran, Arun" w:date="2017-05-15T17:13:00Z">
                  <w:rPr>
                    <w:ins w:id="3326" w:author="Saseendran, Arun" w:date="2017-05-15T17:13:00Z"/>
                  </w:rPr>
                </w:rPrChange>
              </w:rPr>
              <w:pPrChange w:id="3327" w:author="Saseendran, Arun" w:date="2017-05-15T17:13:00Z">
                <w:pPr/>
              </w:pPrChange>
            </w:pPr>
            <w:ins w:id="3328" w:author="Saseendran, Arun" w:date="2017-05-15T17:13:00Z">
              <w:r w:rsidRPr="001071A0">
                <w:rPr>
                  <w:rFonts w:ascii="Calibri" w:eastAsia="Times New Roman" w:hAnsi="Calibri" w:cs="Times New Roman"/>
                  <w:color w:val="000000"/>
                  <w:sz w:val="18"/>
                  <w:szCs w:val="18"/>
                  <w:lang w:val="en-US"/>
                  <w:rPrChange w:id="3329"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8EA9DB"/>
            <w:noWrap/>
            <w:vAlign w:val="bottom"/>
            <w:hideMark/>
          </w:tcPr>
          <w:p w:rsidR="001071A0" w:rsidRPr="001071A0" w:rsidRDefault="001071A0" w:rsidP="001071A0">
            <w:pPr>
              <w:spacing w:after="0" w:line="240" w:lineRule="auto"/>
              <w:rPr>
                <w:ins w:id="3330" w:author="Saseendran, Arun" w:date="2017-05-15T17:13:00Z"/>
                <w:rFonts w:ascii="Calibri" w:eastAsia="Times New Roman" w:hAnsi="Calibri" w:cs="Times New Roman"/>
                <w:color w:val="000000"/>
                <w:sz w:val="18"/>
                <w:szCs w:val="18"/>
                <w:lang w:val="en-US"/>
                <w:rPrChange w:id="3331" w:author="Saseendran, Arun" w:date="2017-05-15T17:13:00Z">
                  <w:rPr>
                    <w:ins w:id="3332" w:author="Saseendran, Arun" w:date="2017-05-15T17:13:00Z"/>
                  </w:rPr>
                </w:rPrChange>
              </w:rPr>
              <w:pPrChange w:id="3333" w:author="Saseendran, Arun" w:date="2017-05-15T17:13:00Z">
                <w:pPr/>
              </w:pPrChange>
            </w:pPr>
            <w:ins w:id="3334" w:author="Saseendran, Arun" w:date="2017-05-15T17:13:00Z">
              <w:r w:rsidRPr="001071A0">
                <w:rPr>
                  <w:rFonts w:ascii="Calibri" w:eastAsia="Times New Roman" w:hAnsi="Calibri" w:cs="Times New Roman"/>
                  <w:color w:val="000000"/>
                  <w:sz w:val="18"/>
                  <w:szCs w:val="18"/>
                  <w:lang w:val="en-US"/>
                  <w:rPrChange w:id="3335"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336" w:author="Saseendran, Arun" w:date="2017-05-15T17:13:00Z"/>
                <w:rFonts w:ascii="Calibri" w:eastAsia="Times New Roman" w:hAnsi="Calibri" w:cs="Times New Roman"/>
                <w:color w:val="000000"/>
                <w:sz w:val="18"/>
                <w:szCs w:val="18"/>
                <w:lang w:val="en-US"/>
                <w:rPrChange w:id="3337" w:author="Saseendran, Arun" w:date="2017-05-15T17:13:00Z">
                  <w:rPr>
                    <w:ins w:id="3338" w:author="Saseendran, Arun" w:date="2017-05-15T17:13:00Z"/>
                  </w:rPr>
                </w:rPrChange>
              </w:rPr>
              <w:pPrChange w:id="3339" w:author="Saseendran, Arun" w:date="2017-05-15T17:13:00Z">
                <w:pPr/>
              </w:pPrChange>
            </w:pPr>
            <w:ins w:id="3340" w:author="Saseendran, Arun" w:date="2017-05-15T17:13:00Z">
              <w:r w:rsidRPr="001071A0">
                <w:rPr>
                  <w:rFonts w:ascii="Calibri" w:eastAsia="Times New Roman" w:hAnsi="Calibri" w:cs="Times New Roman"/>
                  <w:color w:val="000000"/>
                  <w:sz w:val="18"/>
                  <w:szCs w:val="18"/>
                  <w:lang w:val="en-US"/>
                  <w:rPrChange w:id="3341" w:author="Saseendran, Arun" w:date="2017-05-15T17:13:00Z">
                    <w:rPr/>
                  </w:rPrChange>
                </w:rPr>
                <w:t> </w:t>
              </w:r>
            </w:ins>
          </w:p>
        </w:tc>
      </w:tr>
      <w:tr w:rsidR="001071A0" w:rsidRPr="001071A0" w:rsidTr="001071A0">
        <w:trPr>
          <w:trHeight w:val="480"/>
          <w:ins w:id="3342" w:author="Saseendran, Arun" w:date="2017-05-15T17:13:00Z"/>
        </w:trPr>
        <w:tc>
          <w:tcPr>
            <w:tcW w:w="276" w:type="dxa"/>
            <w:tcBorders>
              <w:top w:val="nil"/>
              <w:left w:val="single" w:sz="8" w:space="0" w:color="auto"/>
              <w:bottom w:val="single" w:sz="4" w:space="0" w:color="auto"/>
              <w:right w:val="nil"/>
            </w:tcBorders>
            <w:shd w:val="clear" w:color="auto" w:fill="auto"/>
            <w:noWrap/>
            <w:vAlign w:val="bottom"/>
            <w:hideMark/>
          </w:tcPr>
          <w:p w:rsidR="001071A0" w:rsidRPr="001071A0" w:rsidRDefault="001071A0" w:rsidP="001071A0">
            <w:pPr>
              <w:spacing w:after="0" w:line="240" w:lineRule="auto"/>
              <w:jc w:val="right"/>
              <w:rPr>
                <w:ins w:id="3343" w:author="Saseendran, Arun" w:date="2017-05-15T17:13:00Z"/>
                <w:rFonts w:ascii="Calibri" w:eastAsia="Times New Roman" w:hAnsi="Calibri" w:cs="Times New Roman"/>
                <w:color w:val="000000"/>
                <w:sz w:val="18"/>
                <w:szCs w:val="18"/>
                <w:lang w:val="en-US"/>
                <w:rPrChange w:id="3344" w:author="Saseendran, Arun" w:date="2017-05-15T17:13:00Z">
                  <w:rPr>
                    <w:ins w:id="3345" w:author="Saseendran, Arun" w:date="2017-05-15T17:13:00Z"/>
                  </w:rPr>
                </w:rPrChange>
              </w:rPr>
              <w:pPrChange w:id="3346" w:author="Saseendran, Arun" w:date="2017-05-15T17:13:00Z">
                <w:pPr>
                  <w:jc w:val="right"/>
                </w:pPr>
              </w:pPrChange>
            </w:pPr>
            <w:ins w:id="3347" w:author="Saseendran, Arun" w:date="2017-05-15T17:13:00Z">
              <w:r w:rsidRPr="001071A0">
                <w:rPr>
                  <w:rFonts w:ascii="Calibri" w:eastAsia="Times New Roman" w:hAnsi="Calibri" w:cs="Times New Roman"/>
                  <w:color w:val="000000"/>
                  <w:sz w:val="18"/>
                  <w:szCs w:val="18"/>
                  <w:lang w:val="en-US"/>
                  <w:rPrChange w:id="3348" w:author="Saseendran, Arun" w:date="2017-05-15T17:13:00Z">
                    <w:rPr/>
                  </w:rPrChange>
                </w:rPr>
                <w:t>19</w:t>
              </w:r>
            </w:ins>
          </w:p>
        </w:tc>
        <w:tc>
          <w:tcPr>
            <w:tcW w:w="3199" w:type="dxa"/>
            <w:tcBorders>
              <w:top w:val="nil"/>
              <w:left w:val="single" w:sz="8" w:space="0" w:color="auto"/>
              <w:bottom w:val="single" w:sz="4" w:space="0" w:color="auto"/>
              <w:right w:val="single" w:sz="8" w:space="0" w:color="auto"/>
            </w:tcBorders>
            <w:shd w:val="clear" w:color="auto" w:fill="auto"/>
            <w:vAlign w:val="bottom"/>
            <w:hideMark/>
          </w:tcPr>
          <w:p w:rsidR="001071A0" w:rsidRPr="001071A0" w:rsidRDefault="001071A0" w:rsidP="001071A0">
            <w:pPr>
              <w:spacing w:after="0" w:line="240" w:lineRule="auto"/>
              <w:rPr>
                <w:ins w:id="3349" w:author="Saseendran, Arun" w:date="2017-05-15T17:13:00Z"/>
                <w:rFonts w:ascii="Calibri" w:eastAsia="Times New Roman" w:hAnsi="Calibri" w:cs="Times New Roman"/>
                <w:color w:val="000000"/>
                <w:sz w:val="18"/>
                <w:szCs w:val="18"/>
                <w:lang w:val="en-US"/>
                <w:rPrChange w:id="3350" w:author="Saseendran, Arun" w:date="2017-05-15T17:13:00Z">
                  <w:rPr>
                    <w:ins w:id="3351" w:author="Saseendran, Arun" w:date="2017-05-15T17:13:00Z"/>
                  </w:rPr>
                </w:rPrChange>
              </w:rPr>
              <w:pPrChange w:id="3352" w:author="Saseendran, Arun" w:date="2017-05-15T17:13:00Z">
                <w:pPr/>
              </w:pPrChange>
            </w:pPr>
            <w:ins w:id="3353" w:author="Saseendran, Arun" w:date="2017-05-15T17:13:00Z">
              <w:r w:rsidRPr="001071A0">
                <w:rPr>
                  <w:rFonts w:ascii="Calibri" w:eastAsia="Times New Roman" w:hAnsi="Calibri" w:cs="Times New Roman"/>
                  <w:color w:val="000000"/>
                  <w:sz w:val="18"/>
                  <w:szCs w:val="18"/>
                  <w:lang w:val="en-US"/>
                  <w:rPrChange w:id="3354" w:author="Saseendran, Arun" w:date="2017-05-15T17:13:00Z">
                    <w:rPr/>
                  </w:rPrChange>
                </w:rPr>
                <w:t>Smoke Testing, Patches and Product Documentation</w:t>
              </w:r>
            </w:ins>
          </w:p>
        </w:tc>
        <w:tc>
          <w:tcPr>
            <w:tcW w:w="2205"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355" w:author="Saseendran, Arun" w:date="2017-05-15T17:13:00Z"/>
                <w:rFonts w:ascii="Calibri" w:eastAsia="Times New Roman" w:hAnsi="Calibri" w:cs="Times New Roman"/>
                <w:color w:val="000000"/>
                <w:sz w:val="18"/>
                <w:szCs w:val="18"/>
                <w:lang w:val="en-US"/>
                <w:rPrChange w:id="3356" w:author="Saseendran, Arun" w:date="2017-05-15T17:13:00Z">
                  <w:rPr>
                    <w:ins w:id="3357" w:author="Saseendran, Arun" w:date="2017-05-15T17:13:00Z"/>
                  </w:rPr>
                </w:rPrChange>
              </w:rPr>
              <w:pPrChange w:id="3358" w:author="Saseendran, Arun" w:date="2017-05-15T17:13:00Z">
                <w:pPr/>
              </w:pPrChange>
            </w:pPr>
            <w:ins w:id="3359" w:author="Saseendran, Arun" w:date="2017-05-15T17:13:00Z">
              <w:r w:rsidRPr="001071A0">
                <w:rPr>
                  <w:rFonts w:ascii="Calibri" w:eastAsia="Times New Roman" w:hAnsi="Calibri" w:cs="Times New Roman"/>
                  <w:color w:val="000000"/>
                  <w:sz w:val="18"/>
                  <w:szCs w:val="18"/>
                  <w:lang w:val="en-US"/>
                  <w:rPrChange w:id="3360" w:author="Saseendran, Arun" w:date="2017-05-15T17:13:00Z">
                    <w:rPr/>
                  </w:rPrChange>
                </w:rPr>
                <w:t>M1,M2,M3,M4,M5</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61" w:author="Saseendran, Arun" w:date="2017-05-15T17:13:00Z"/>
                <w:rFonts w:ascii="Calibri" w:eastAsia="Times New Roman" w:hAnsi="Calibri" w:cs="Times New Roman"/>
                <w:color w:val="000000"/>
                <w:sz w:val="18"/>
                <w:szCs w:val="18"/>
                <w:lang w:val="en-US"/>
                <w:rPrChange w:id="3362" w:author="Saseendran, Arun" w:date="2017-05-15T17:13:00Z">
                  <w:rPr>
                    <w:ins w:id="3363" w:author="Saseendran, Arun" w:date="2017-05-15T17:13:00Z"/>
                  </w:rPr>
                </w:rPrChange>
              </w:rPr>
              <w:pPrChange w:id="3364" w:author="Saseendran, Arun" w:date="2017-05-15T17:13:00Z">
                <w:pPr/>
              </w:pPrChange>
            </w:pPr>
            <w:ins w:id="3365" w:author="Saseendran, Arun" w:date="2017-05-15T17:13:00Z">
              <w:r w:rsidRPr="001071A0">
                <w:rPr>
                  <w:rFonts w:ascii="Calibri" w:eastAsia="Times New Roman" w:hAnsi="Calibri" w:cs="Times New Roman"/>
                  <w:color w:val="000000"/>
                  <w:sz w:val="18"/>
                  <w:szCs w:val="18"/>
                  <w:lang w:val="en-US"/>
                  <w:rPrChange w:id="3366"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67" w:author="Saseendran, Arun" w:date="2017-05-15T17:13:00Z"/>
                <w:rFonts w:ascii="Calibri" w:eastAsia="Times New Roman" w:hAnsi="Calibri" w:cs="Times New Roman"/>
                <w:color w:val="000000"/>
                <w:sz w:val="18"/>
                <w:szCs w:val="18"/>
                <w:lang w:val="en-US"/>
                <w:rPrChange w:id="3368" w:author="Saseendran, Arun" w:date="2017-05-15T17:13:00Z">
                  <w:rPr>
                    <w:ins w:id="3369" w:author="Saseendran, Arun" w:date="2017-05-15T17:13:00Z"/>
                  </w:rPr>
                </w:rPrChange>
              </w:rPr>
              <w:pPrChange w:id="3370" w:author="Saseendran, Arun" w:date="2017-05-15T17:13:00Z">
                <w:pPr/>
              </w:pPrChange>
            </w:pPr>
            <w:ins w:id="3371" w:author="Saseendran, Arun" w:date="2017-05-15T17:13:00Z">
              <w:r w:rsidRPr="001071A0">
                <w:rPr>
                  <w:rFonts w:ascii="Calibri" w:eastAsia="Times New Roman" w:hAnsi="Calibri" w:cs="Times New Roman"/>
                  <w:color w:val="000000"/>
                  <w:sz w:val="18"/>
                  <w:szCs w:val="18"/>
                  <w:lang w:val="en-US"/>
                  <w:rPrChange w:id="3372" w:author="Saseendran, Arun" w:date="2017-05-15T17:13:00Z">
                    <w:rPr/>
                  </w:rPrChange>
                </w:rPr>
                <w:t> </w:t>
              </w:r>
            </w:ins>
          </w:p>
        </w:tc>
        <w:tc>
          <w:tcPr>
            <w:tcW w:w="219"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73" w:author="Saseendran, Arun" w:date="2017-05-15T17:13:00Z"/>
                <w:rFonts w:ascii="Calibri" w:eastAsia="Times New Roman" w:hAnsi="Calibri" w:cs="Times New Roman"/>
                <w:color w:val="000000"/>
                <w:sz w:val="18"/>
                <w:szCs w:val="18"/>
                <w:lang w:val="en-US"/>
                <w:rPrChange w:id="3374" w:author="Saseendran, Arun" w:date="2017-05-15T17:13:00Z">
                  <w:rPr>
                    <w:ins w:id="3375" w:author="Saseendran, Arun" w:date="2017-05-15T17:13:00Z"/>
                  </w:rPr>
                </w:rPrChange>
              </w:rPr>
              <w:pPrChange w:id="3376" w:author="Saseendran, Arun" w:date="2017-05-15T17:13:00Z">
                <w:pPr/>
              </w:pPrChange>
            </w:pPr>
            <w:ins w:id="3377" w:author="Saseendran, Arun" w:date="2017-05-15T17:13:00Z">
              <w:r w:rsidRPr="001071A0">
                <w:rPr>
                  <w:rFonts w:ascii="Calibri" w:eastAsia="Times New Roman" w:hAnsi="Calibri" w:cs="Times New Roman"/>
                  <w:color w:val="000000"/>
                  <w:sz w:val="18"/>
                  <w:szCs w:val="18"/>
                  <w:lang w:val="en-US"/>
                  <w:rPrChange w:id="3378"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379" w:author="Saseendran, Arun" w:date="2017-05-15T17:13:00Z"/>
                <w:rFonts w:ascii="Calibri" w:eastAsia="Times New Roman" w:hAnsi="Calibri" w:cs="Times New Roman"/>
                <w:color w:val="000000"/>
                <w:sz w:val="18"/>
                <w:szCs w:val="18"/>
                <w:lang w:val="en-US"/>
                <w:rPrChange w:id="3380" w:author="Saseendran, Arun" w:date="2017-05-15T17:13:00Z">
                  <w:rPr>
                    <w:ins w:id="3381" w:author="Saseendran, Arun" w:date="2017-05-15T17:13:00Z"/>
                  </w:rPr>
                </w:rPrChange>
              </w:rPr>
              <w:pPrChange w:id="3382" w:author="Saseendran, Arun" w:date="2017-05-15T17:13:00Z">
                <w:pPr/>
              </w:pPrChange>
            </w:pPr>
            <w:ins w:id="3383" w:author="Saseendran, Arun" w:date="2017-05-15T17:13:00Z">
              <w:r w:rsidRPr="001071A0">
                <w:rPr>
                  <w:rFonts w:ascii="Calibri" w:eastAsia="Times New Roman" w:hAnsi="Calibri" w:cs="Times New Roman"/>
                  <w:color w:val="000000"/>
                  <w:sz w:val="18"/>
                  <w:szCs w:val="18"/>
                  <w:lang w:val="en-US"/>
                  <w:rPrChange w:id="3384"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85" w:author="Saseendran, Arun" w:date="2017-05-15T17:13:00Z"/>
                <w:rFonts w:ascii="Calibri" w:eastAsia="Times New Roman" w:hAnsi="Calibri" w:cs="Times New Roman"/>
                <w:color w:val="000000"/>
                <w:sz w:val="18"/>
                <w:szCs w:val="18"/>
                <w:lang w:val="en-US"/>
                <w:rPrChange w:id="3386" w:author="Saseendran, Arun" w:date="2017-05-15T17:13:00Z">
                  <w:rPr>
                    <w:ins w:id="3387" w:author="Saseendran, Arun" w:date="2017-05-15T17:13:00Z"/>
                  </w:rPr>
                </w:rPrChange>
              </w:rPr>
              <w:pPrChange w:id="3388" w:author="Saseendran, Arun" w:date="2017-05-15T17:13:00Z">
                <w:pPr/>
              </w:pPrChange>
            </w:pPr>
            <w:ins w:id="3389" w:author="Saseendran, Arun" w:date="2017-05-15T17:13:00Z">
              <w:r w:rsidRPr="001071A0">
                <w:rPr>
                  <w:rFonts w:ascii="Calibri" w:eastAsia="Times New Roman" w:hAnsi="Calibri" w:cs="Times New Roman"/>
                  <w:color w:val="000000"/>
                  <w:sz w:val="18"/>
                  <w:szCs w:val="18"/>
                  <w:lang w:val="en-US"/>
                  <w:rPrChange w:id="3390"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91" w:author="Saseendran, Arun" w:date="2017-05-15T17:13:00Z"/>
                <w:rFonts w:ascii="Calibri" w:eastAsia="Times New Roman" w:hAnsi="Calibri" w:cs="Times New Roman"/>
                <w:color w:val="000000"/>
                <w:sz w:val="18"/>
                <w:szCs w:val="18"/>
                <w:lang w:val="en-US"/>
                <w:rPrChange w:id="3392" w:author="Saseendran, Arun" w:date="2017-05-15T17:13:00Z">
                  <w:rPr>
                    <w:ins w:id="3393" w:author="Saseendran, Arun" w:date="2017-05-15T17:13:00Z"/>
                  </w:rPr>
                </w:rPrChange>
              </w:rPr>
              <w:pPrChange w:id="3394" w:author="Saseendran, Arun" w:date="2017-05-15T17:13:00Z">
                <w:pPr/>
              </w:pPrChange>
            </w:pPr>
            <w:ins w:id="3395" w:author="Saseendran, Arun" w:date="2017-05-15T17:13:00Z">
              <w:r w:rsidRPr="001071A0">
                <w:rPr>
                  <w:rFonts w:ascii="Calibri" w:eastAsia="Times New Roman" w:hAnsi="Calibri" w:cs="Times New Roman"/>
                  <w:color w:val="000000"/>
                  <w:sz w:val="18"/>
                  <w:szCs w:val="18"/>
                  <w:lang w:val="en-US"/>
                  <w:rPrChange w:id="3396"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397" w:author="Saseendran, Arun" w:date="2017-05-15T17:13:00Z"/>
                <w:rFonts w:ascii="Calibri" w:eastAsia="Times New Roman" w:hAnsi="Calibri" w:cs="Times New Roman"/>
                <w:color w:val="000000"/>
                <w:sz w:val="18"/>
                <w:szCs w:val="18"/>
                <w:lang w:val="en-US"/>
                <w:rPrChange w:id="3398" w:author="Saseendran, Arun" w:date="2017-05-15T17:13:00Z">
                  <w:rPr>
                    <w:ins w:id="3399" w:author="Saseendran, Arun" w:date="2017-05-15T17:13:00Z"/>
                  </w:rPr>
                </w:rPrChange>
              </w:rPr>
              <w:pPrChange w:id="3400" w:author="Saseendran, Arun" w:date="2017-05-15T17:13:00Z">
                <w:pPr/>
              </w:pPrChange>
            </w:pPr>
            <w:ins w:id="3401" w:author="Saseendran, Arun" w:date="2017-05-15T17:13:00Z">
              <w:r w:rsidRPr="001071A0">
                <w:rPr>
                  <w:rFonts w:ascii="Calibri" w:eastAsia="Times New Roman" w:hAnsi="Calibri" w:cs="Times New Roman"/>
                  <w:color w:val="000000"/>
                  <w:sz w:val="18"/>
                  <w:szCs w:val="18"/>
                  <w:lang w:val="en-US"/>
                  <w:rPrChange w:id="3402" w:author="Saseendran, Arun" w:date="2017-05-15T17:13:00Z">
                    <w:rPr/>
                  </w:rPrChange>
                </w:rPr>
                <w:t> </w:t>
              </w:r>
            </w:ins>
          </w:p>
        </w:tc>
        <w:tc>
          <w:tcPr>
            <w:tcW w:w="218"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403" w:author="Saseendran, Arun" w:date="2017-05-15T17:13:00Z"/>
                <w:rFonts w:ascii="Calibri" w:eastAsia="Times New Roman" w:hAnsi="Calibri" w:cs="Times New Roman"/>
                <w:color w:val="000000"/>
                <w:sz w:val="18"/>
                <w:szCs w:val="18"/>
                <w:lang w:val="en-US"/>
                <w:rPrChange w:id="3404" w:author="Saseendran, Arun" w:date="2017-05-15T17:13:00Z">
                  <w:rPr>
                    <w:ins w:id="3405" w:author="Saseendran, Arun" w:date="2017-05-15T17:13:00Z"/>
                  </w:rPr>
                </w:rPrChange>
              </w:rPr>
              <w:pPrChange w:id="3406" w:author="Saseendran, Arun" w:date="2017-05-15T17:13:00Z">
                <w:pPr/>
              </w:pPrChange>
            </w:pPr>
            <w:ins w:id="3407" w:author="Saseendran, Arun" w:date="2017-05-15T17:13:00Z">
              <w:r w:rsidRPr="001071A0">
                <w:rPr>
                  <w:rFonts w:ascii="Calibri" w:eastAsia="Times New Roman" w:hAnsi="Calibri" w:cs="Times New Roman"/>
                  <w:color w:val="000000"/>
                  <w:sz w:val="18"/>
                  <w:szCs w:val="18"/>
                  <w:lang w:val="en-US"/>
                  <w:rPrChange w:id="3408" w:author="Saseendran, Arun" w:date="2017-05-15T17:13:00Z">
                    <w:rPr/>
                  </w:rPrChange>
                </w:rPr>
                <w:t> </w:t>
              </w:r>
            </w:ins>
          </w:p>
        </w:tc>
        <w:tc>
          <w:tcPr>
            <w:tcW w:w="218"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09" w:author="Saseendran, Arun" w:date="2017-05-15T17:13:00Z"/>
                <w:rFonts w:ascii="Calibri" w:eastAsia="Times New Roman" w:hAnsi="Calibri" w:cs="Times New Roman"/>
                <w:color w:val="000000"/>
                <w:sz w:val="18"/>
                <w:szCs w:val="18"/>
                <w:lang w:val="en-US"/>
                <w:rPrChange w:id="3410" w:author="Saseendran, Arun" w:date="2017-05-15T17:13:00Z">
                  <w:rPr>
                    <w:ins w:id="3411" w:author="Saseendran, Arun" w:date="2017-05-15T17:13:00Z"/>
                  </w:rPr>
                </w:rPrChange>
              </w:rPr>
              <w:pPrChange w:id="3412" w:author="Saseendran, Arun" w:date="2017-05-15T17:13:00Z">
                <w:pPr/>
              </w:pPrChange>
            </w:pPr>
            <w:ins w:id="3413" w:author="Saseendran, Arun" w:date="2017-05-15T17:13:00Z">
              <w:r w:rsidRPr="001071A0">
                <w:rPr>
                  <w:rFonts w:ascii="Calibri" w:eastAsia="Times New Roman" w:hAnsi="Calibri" w:cs="Times New Roman"/>
                  <w:color w:val="000000"/>
                  <w:sz w:val="18"/>
                  <w:szCs w:val="18"/>
                  <w:lang w:val="en-US"/>
                  <w:rPrChange w:id="341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15" w:author="Saseendran, Arun" w:date="2017-05-15T17:13:00Z"/>
                <w:rFonts w:ascii="Calibri" w:eastAsia="Times New Roman" w:hAnsi="Calibri" w:cs="Times New Roman"/>
                <w:color w:val="000000"/>
                <w:sz w:val="18"/>
                <w:szCs w:val="18"/>
                <w:lang w:val="en-US"/>
                <w:rPrChange w:id="3416" w:author="Saseendran, Arun" w:date="2017-05-15T17:13:00Z">
                  <w:rPr>
                    <w:ins w:id="3417" w:author="Saseendran, Arun" w:date="2017-05-15T17:13:00Z"/>
                  </w:rPr>
                </w:rPrChange>
              </w:rPr>
              <w:pPrChange w:id="3418" w:author="Saseendran, Arun" w:date="2017-05-15T17:13:00Z">
                <w:pPr/>
              </w:pPrChange>
            </w:pPr>
            <w:ins w:id="3419" w:author="Saseendran, Arun" w:date="2017-05-15T17:13:00Z">
              <w:r w:rsidRPr="001071A0">
                <w:rPr>
                  <w:rFonts w:ascii="Calibri" w:eastAsia="Times New Roman" w:hAnsi="Calibri" w:cs="Times New Roman"/>
                  <w:color w:val="000000"/>
                  <w:sz w:val="18"/>
                  <w:szCs w:val="18"/>
                  <w:lang w:val="en-US"/>
                  <w:rPrChange w:id="342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21" w:author="Saseendran, Arun" w:date="2017-05-15T17:13:00Z"/>
                <w:rFonts w:ascii="Calibri" w:eastAsia="Times New Roman" w:hAnsi="Calibri" w:cs="Times New Roman"/>
                <w:color w:val="000000"/>
                <w:sz w:val="18"/>
                <w:szCs w:val="18"/>
                <w:lang w:val="en-US"/>
                <w:rPrChange w:id="3422" w:author="Saseendran, Arun" w:date="2017-05-15T17:13:00Z">
                  <w:rPr>
                    <w:ins w:id="3423" w:author="Saseendran, Arun" w:date="2017-05-15T17:13:00Z"/>
                  </w:rPr>
                </w:rPrChange>
              </w:rPr>
              <w:pPrChange w:id="3424" w:author="Saseendran, Arun" w:date="2017-05-15T17:13:00Z">
                <w:pPr/>
              </w:pPrChange>
            </w:pPr>
            <w:ins w:id="3425" w:author="Saseendran, Arun" w:date="2017-05-15T17:13:00Z">
              <w:r w:rsidRPr="001071A0">
                <w:rPr>
                  <w:rFonts w:ascii="Calibri" w:eastAsia="Times New Roman" w:hAnsi="Calibri" w:cs="Times New Roman"/>
                  <w:color w:val="000000"/>
                  <w:sz w:val="18"/>
                  <w:szCs w:val="18"/>
                  <w:lang w:val="en-US"/>
                  <w:rPrChange w:id="3426"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427" w:author="Saseendran, Arun" w:date="2017-05-15T17:13:00Z"/>
                <w:rFonts w:ascii="Calibri" w:eastAsia="Times New Roman" w:hAnsi="Calibri" w:cs="Times New Roman"/>
                <w:color w:val="000000"/>
                <w:sz w:val="18"/>
                <w:szCs w:val="18"/>
                <w:lang w:val="en-US"/>
                <w:rPrChange w:id="3428" w:author="Saseendran, Arun" w:date="2017-05-15T17:13:00Z">
                  <w:rPr>
                    <w:ins w:id="3429" w:author="Saseendran, Arun" w:date="2017-05-15T17:13:00Z"/>
                  </w:rPr>
                </w:rPrChange>
              </w:rPr>
              <w:pPrChange w:id="3430" w:author="Saseendran, Arun" w:date="2017-05-15T17:13:00Z">
                <w:pPr/>
              </w:pPrChange>
            </w:pPr>
            <w:ins w:id="3431" w:author="Saseendran, Arun" w:date="2017-05-15T17:13:00Z">
              <w:r w:rsidRPr="001071A0">
                <w:rPr>
                  <w:rFonts w:ascii="Calibri" w:eastAsia="Times New Roman" w:hAnsi="Calibri" w:cs="Times New Roman"/>
                  <w:color w:val="000000"/>
                  <w:sz w:val="18"/>
                  <w:szCs w:val="18"/>
                  <w:lang w:val="en-US"/>
                  <w:rPrChange w:id="343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33" w:author="Saseendran, Arun" w:date="2017-05-15T17:13:00Z"/>
                <w:rFonts w:ascii="Calibri" w:eastAsia="Times New Roman" w:hAnsi="Calibri" w:cs="Times New Roman"/>
                <w:color w:val="000000"/>
                <w:sz w:val="18"/>
                <w:szCs w:val="18"/>
                <w:lang w:val="en-US"/>
                <w:rPrChange w:id="3434" w:author="Saseendran, Arun" w:date="2017-05-15T17:13:00Z">
                  <w:rPr>
                    <w:ins w:id="3435" w:author="Saseendran, Arun" w:date="2017-05-15T17:13:00Z"/>
                  </w:rPr>
                </w:rPrChange>
              </w:rPr>
              <w:pPrChange w:id="3436" w:author="Saseendran, Arun" w:date="2017-05-15T17:13:00Z">
                <w:pPr/>
              </w:pPrChange>
            </w:pPr>
            <w:ins w:id="3437" w:author="Saseendran, Arun" w:date="2017-05-15T17:13:00Z">
              <w:r w:rsidRPr="001071A0">
                <w:rPr>
                  <w:rFonts w:ascii="Calibri" w:eastAsia="Times New Roman" w:hAnsi="Calibri" w:cs="Times New Roman"/>
                  <w:color w:val="000000"/>
                  <w:sz w:val="18"/>
                  <w:szCs w:val="18"/>
                  <w:lang w:val="en-US"/>
                  <w:rPrChange w:id="343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39" w:author="Saseendran, Arun" w:date="2017-05-15T17:13:00Z"/>
                <w:rFonts w:ascii="Calibri" w:eastAsia="Times New Roman" w:hAnsi="Calibri" w:cs="Times New Roman"/>
                <w:color w:val="000000"/>
                <w:sz w:val="18"/>
                <w:szCs w:val="18"/>
                <w:lang w:val="en-US"/>
                <w:rPrChange w:id="3440" w:author="Saseendran, Arun" w:date="2017-05-15T17:13:00Z">
                  <w:rPr>
                    <w:ins w:id="3441" w:author="Saseendran, Arun" w:date="2017-05-15T17:13:00Z"/>
                  </w:rPr>
                </w:rPrChange>
              </w:rPr>
              <w:pPrChange w:id="3442" w:author="Saseendran, Arun" w:date="2017-05-15T17:13:00Z">
                <w:pPr/>
              </w:pPrChange>
            </w:pPr>
            <w:ins w:id="3443" w:author="Saseendran, Arun" w:date="2017-05-15T17:13:00Z">
              <w:r w:rsidRPr="001071A0">
                <w:rPr>
                  <w:rFonts w:ascii="Calibri" w:eastAsia="Times New Roman" w:hAnsi="Calibri" w:cs="Times New Roman"/>
                  <w:color w:val="000000"/>
                  <w:sz w:val="18"/>
                  <w:szCs w:val="18"/>
                  <w:lang w:val="en-US"/>
                  <w:rPrChange w:id="3444"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45" w:author="Saseendran, Arun" w:date="2017-05-15T17:13:00Z"/>
                <w:rFonts w:ascii="Calibri" w:eastAsia="Times New Roman" w:hAnsi="Calibri" w:cs="Times New Roman"/>
                <w:color w:val="000000"/>
                <w:sz w:val="18"/>
                <w:szCs w:val="18"/>
                <w:lang w:val="en-US"/>
                <w:rPrChange w:id="3446" w:author="Saseendran, Arun" w:date="2017-05-15T17:13:00Z">
                  <w:rPr>
                    <w:ins w:id="3447" w:author="Saseendran, Arun" w:date="2017-05-15T17:13:00Z"/>
                  </w:rPr>
                </w:rPrChange>
              </w:rPr>
              <w:pPrChange w:id="3448" w:author="Saseendran, Arun" w:date="2017-05-15T17:13:00Z">
                <w:pPr/>
              </w:pPrChange>
            </w:pPr>
            <w:ins w:id="3449" w:author="Saseendran, Arun" w:date="2017-05-15T17:13:00Z">
              <w:r w:rsidRPr="001071A0">
                <w:rPr>
                  <w:rFonts w:ascii="Calibri" w:eastAsia="Times New Roman" w:hAnsi="Calibri" w:cs="Times New Roman"/>
                  <w:color w:val="000000"/>
                  <w:sz w:val="18"/>
                  <w:szCs w:val="18"/>
                  <w:lang w:val="en-US"/>
                  <w:rPrChange w:id="3450"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451" w:author="Saseendran, Arun" w:date="2017-05-15T17:13:00Z"/>
                <w:rFonts w:ascii="Calibri" w:eastAsia="Times New Roman" w:hAnsi="Calibri" w:cs="Times New Roman"/>
                <w:color w:val="000000"/>
                <w:sz w:val="18"/>
                <w:szCs w:val="18"/>
                <w:lang w:val="en-US"/>
                <w:rPrChange w:id="3452" w:author="Saseendran, Arun" w:date="2017-05-15T17:13:00Z">
                  <w:rPr>
                    <w:ins w:id="3453" w:author="Saseendran, Arun" w:date="2017-05-15T17:13:00Z"/>
                  </w:rPr>
                </w:rPrChange>
              </w:rPr>
              <w:pPrChange w:id="3454" w:author="Saseendran, Arun" w:date="2017-05-15T17:13:00Z">
                <w:pPr/>
              </w:pPrChange>
            </w:pPr>
            <w:ins w:id="3455" w:author="Saseendran, Arun" w:date="2017-05-15T17:13:00Z">
              <w:r w:rsidRPr="001071A0">
                <w:rPr>
                  <w:rFonts w:ascii="Calibri" w:eastAsia="Times New Roman" w:hAnsi="Calibri" w:cs="Times New Roman"/>
                  <w:color w:val="000000"/>
                  <w:sz w:val="18"/>
                  <w:szCs w:val="18"/>
                  <w:lang w:val="en-US"/>
                  <w:rPrChange w:id="345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57" w:author="Saseendran, Arun" w:date="2017-05-15T17:13:00Z"/>
                <w:rFonts w:ascii="Calibri" w:eastAsia="Times New Roman" w:hAnsi="Calibri" w:cs="Times New Roman"/>
                <w:color w:val="000000"/>
                <w:sz w:val="18"/>
                <w:szCs w:val="18"/>
                <w:lang w:val="en-US"/>
                <w:rPrChange w:id="3458" w:author="Saseendran, Arun" w:date="2017-05-15T17:13:00Z">
                  <w:rPr>
                    <w:ins w:id="3459" w:author="Saseendran, Arun" w:date="2017-05-15T17:13:00Z"/>
                  </w:rPr>
                </w:rPrChange>
              </w:rPr>
              <w:pPrChange w:id="3460" w:author="Saseendran, Arun" w:date="2017-05-15T17:13:00Z">
                <w:pPr/>
              </w:pPrChange>
            </w:pPr>
            <w:ins w:id="3461" w:author="Saseendran, Arun" w:date="2017-05-15T17:13:00Z">
              <w:r w:rsidRPr="001071A0">
                <w:rPr>
                  <w:rFonts w:ascii="Calibri" w:eastAsia="Times New Roman" w:hAnsi="Calibri" w:cs="Times New Roman"/>
                  <w:color w:val="000000"/>
                  <w:sz w:val="18"/>
                  <w:szCs w:val="18"/>
                  <w:lang w:val="en-US"/>
                  <w:rPrChange w:id="3462"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63" w:author="Saseendran, Arun" w:date="2017-05-15T17:13:00Z"/>
                <w:rFonts w:ascii="Calibri" w:eastAsia="Times New Roman" w:hAnsi="Calibri" w:cs="Times New Roman"/>
                <w:color w:val="000000"/>
                <w:sz w:val="18"/>
                <w:szCs w:val="18"/>
                <w:lang w:val="en-US"/>
                <w:rPrChange w:id="3464" w:author="Saseendran, Arun" w:date="2017-05-15T17:13:00Z">
                  <w:rPr>
                    <w:ins w:id="3465" w:author="Saseendran, Arun" w:date="2017-05-15T17:13:00Z"/>
                  </w:rPr>
                </w:rPrChange>
              </w:rPr>
              <w:pPrChange w:id="3466" w:author="Saseendran, Arun" w:date="2017-05-15T17:13:00Z">
                <w:pPr/>
              </w:pPrChange>
            </w:pPr>
            <w:ins w:id="3467" w:author="Saseendran, Arun" w:date="2017-05-15T17:13:00Z">
              <w:r w:rsidRPr="001071A0">
                <w:rPr>
                  <w:rFonts w:ascii="Calibri" w:eastAsia="Times New Roman" w:hAnsi="Calibri" w:cs="Times New Roman"/>
                  <w:color w:val="000000"/>
                  <w:sz w:val="18"/>
                  <w:szCs w:val="18"/>
                  <w:lang w:val="en-US"/>
                  <w:rPrChange w:id="3468"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69" w:author="Saseendran, Arun" w:date="2017-05-15T17:13:00Z"/>
                <w:rFonts w:ascii="Calibri" w:eastAsia="Times New Roman" w:hAnsi="Calibri" w:cs="Times New Roman"/>
                <w:color w:val="000000"/>
                <w:sz w:val="18"/>
                <w:szCs w:val="18"/>
                <w:lang w:val="en-US"/>
                <w:rPrChange w:id="3470" w:author="Saseendran, Arun" w:date="2017-05-15T17:13:00Z">
                  <w:rPr>
                    <w:ins w:id="3471" w:author="Saseendran, Arun" w:date="2017-05-15T17:13:00Z"/>
                  </w:rPr>
                </w:rPrChange>
              </w:rPr>
              <w:pPrChange w:id="3472" w:author="Saseendran, Arun" w:date="2017-05-15T17:13:00Z">
                <w:pPr/>
              </w:pPrChange>
            </w:pPr>
            <w:ins w:id="3473" w:author="Saseendran, Arun" w:date="2017-05-15T17:13:00Z">
              <w:r w:rsidRPr="001071A0">
                <w:rPr>
                  <w:rFonts w:ascii="Calibri" w:eastAsia="Times New Roman" w:hAnsi="Calibri" w:cs="Times New Roman"/>
                  <w:color w:val="000000"/>
                  <w:sz w:val="18"/>
                  <w:szCs w:val="18"/>
                  <w:lang w:val="en-US"/>
                  <w:rPrChange w:id="3474"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475" w:author="Saseendran, Arun" w:date="2017-05-15T17:13:00Z"/>
                <w:rFonts w:ascii="Calibri" w:eastAsia="Times New Roman" w:hAnsi="Calibri" w:cs="Times New Roman"/>
                <w:color w:val="000000"/>
                <w:sz w:val="18"/>
                <w:szCs w:val="18"/>
                <w:lang w:val="en-US"/>
                <w:rPrChange w:id="3476" w:author="Saseendran, Arun" w:date="2017-05-15T17:13:00Z">
                  <w:rPr>
                    <w:ins w:id="3477" w:author="Saseendran, Arun" w:date="2017-05-15T17:13:00Z"/>
                  </w:rPr>
                </w:rPrChange>
              </w:rPr>
              <w:pPrChange w:id="3478" w:author="Saseendran, Arun" w:date="2017-05-15T17:13:00Z">
                <w:pPr/>
              </w:pPrChange>
            </w:pPr>
            <w:ins w:id="3479" w:author="Saseendran, Arun" w:date="2017-05-15T17:13:00Z">
              <w:r w:rsidRPr="001071A0">
                <w:rPr>
                  <w:rFonts w:ascii="Calibri" w:eastAsia="Times New Roman" w:hAnsi="Calibri" w:cs="Times New Roman"/>
                  <w:color w:val="000000"/>
                  <w:sz w:val="18"/>
                  <w:szCs w:val="18"/>
                  <w:lang w:val="en-US"/>
                  <w:rPrChange w:id="3480"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81" w:author="Saseendran, Arun" w:date="2017-05-15T17:13:00Z"/>
                <w:rFonts w:ascii="Calibri" w:eastAsia="Times New Roman" w:hAnsi="Calibri" w:cs="Times New Roman"/>
                <w:color w:val="000000"/>
                <w:sz w:val="18"/>
                <w:szCs w:val="18"/>
                <w:lang w:val="en-US"/>
                <w:rPrChange w:id="3482" w:author="Saseendran, Arun" w:date="2017-05-15T17:13:00Z">
                  <w:rPr>
                    <w:ins w:id="3483" w:author="Saseendran, Arun" w:date="2017-05-15T17:13:00Z"/>
                  </w:rPr>
                </w:rPrChange>
              </w:rPr>
              <w:pPrChange w:id="3484" w:author="Saseendran, Arun" w:date="2017-05-15T17:13:00Z">
                <w:pPr/>
              </w:pPrChange>
            </w:pPr>
            <w:ins w:id="3485" w:author="Saseendran, Arun" w:date="2017-05-15T17:13:00Z">
              <w:r w:rsidRPr="001071A0">
                <w:rPr>
                  <w:rFonts w:ascii="Calibri" w:eastAsia="Times New Roman" w:hAnsi="Calibri" w:cs="Times New Roman"/>
                  <w:color w:val="000000"/>
                  <w:sz w:val="18"/>
                  <w:szCs w:val="18"/>
                  <w:lang w:val="en-US"/>
                  <w:rPrChange w:id="3486" w:author="Saseendran, Arun" w:date="2017-05-15T17:13:00Z">
                    <w:rPr/>
                  </w:rPrChange>
                </w:rPr>
                <w:t> </w:t>
              </w:r>
            </w:ins>
          </w:p>
        </w:tc>
        <w:tc>
          <w:tcPr>
            <w:tcW w:w="381"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487" w:author="Saseendran, Arun" w:date="2017-05-15T17:13:00Z"/>
                <w:rFonts w:ascii="Calibri" w:eastAsia="Times New Roman" w:hAnsi="Calibri" w:cs="Times New Roman"/>
                <w:color w:val="000000"/>
                <w:sz w:val="18"/>
                <w:szCs w:val="18"/>
                <w:lang w:val="en-US"/>
                <w:rPrChange w:id="3488" w:author="Saseendran, Arun" w:date="2017-05-15T17:13:00Z">
                  <w:rPr>
                    <w:ins w:id="3489" w:author="Saseendran, Arun" w:date="2017-05-15T17:13:00Z"/>
                  </w:rPr>
                </w:rPrChange>
              </w:rPr>
              <w:pPrChange w:id="3490" w:author="Saseendran, Arun" w:date="2017-05-15T17:13:00Z">
                <w:pPr/>
              </w:pPrChange>
            </w:pPr>
            <w:ins w:id="3491" w:author="Saseendran, Arun" w:date="2017-05-15T17:13:00Z">
              <w:r w:rsidRPr="001071A0">
                <w:rPr>
                  <w:rFonts w:ascii="Calibri" w:eastAsia="Times New Roman" w:hAnsi="Calibri" w:cs="Times New Roman"/>
                  <w:color w:val="000000"/>
                  <w:sz w:val="18"/>
                  <w:szCs w:val="18"/>
                  <w:lang w:val="en-US"/>
                  <w:rPrChange w:id="3492" w:author="Saseendran, Arun" w:date="2017-05-15T17:13:00Z">
                    <w:rPr/>
                  </w:rPrChange>
                </w:rPr>
                <w:t> </w:t>
              </w:r>
            </w:ins>
          </w:p>
        </w:tc>
        <w:tc>
          <w:tcPr>
            <w:tcW w:w="381" w:type="dxa"/>
            <w:tcBorders>
              <w:top w:val="nil"/>
              <w:left w:val="nil"/>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3493" w:author="Saseendran, Arun" w:date="2017-05-15T17:13:00Z"/>
                <w:rFonts w:ascii="Calibri" w:eastAsia="Times New Roman" w:hAnsi="Calibri" w:cs="Times New Roman"/>
                <w:color w:val="000000"/>
                <w:sz w:val="18"/>
                <w:szCs w:val="18"/>
                <w:lang w:val="en-US"/>
                <w:rPrChange w:id="3494" w:author="Saseendran, Arun" w:date="2017-05-15T17:13:00Z">
                  <w:rPr>
                    <w:ins w:id="3495" w:author="Saseendran, Arun" w:date="2017-05-15T17:13:00Z"/>
                  </w:rPr>
                </w:rPrChange>
              </w:rPr>
              <w:pPrChange w:id="3496" w:author="Saseendran, Arun" w:date="2017-05-15T17:13:00Z">
                <w:pPr/>
              </w:pPrChange>
            </w:pPr>
            <w:ins w:id="3497" w:author="Saseendran, Arun" w:date="2017-05-15T17:13:00Z">
              <w:r w:rsidRPr="001071A0">
                <w:rPr>
                  <w:rFonts w:ascii="Calibri" w:eastAsia="Times New Roman" w:hAnsi="Calibri" w:cs="Times New Roman"/>
                  <w:color w:val="000000"/>
                  <w:sz w:val="18"/>
                  <w:szCs w:val="18"/>
                  <w:lang w:val="en-US"/>
                  <w:rPrChange w:id="3498" w:author="Saseendran, Arun" w:date="2017-05-15T17:13:00Z">
                    <w:rPr/>
                  </w:rPrChange>
                </w:rPr>
                <w:t> </w:t>
              </w:r>
            </w:ins>
          </w:p>
        </w:tc>
        <w:tc>
          <w:tcPr>
            <w:tcW w:w="381" w:type="dxa"/>
            <w:tcBorders>
              <w:top w:val="nil"/>
              <w:left w:val="nil"/>
              <w:bottom w:val="single" w:sz="4"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499" w:author="Saseendran, Arun" w:date="2017-05-15T17:13:00Z"/>
                <w:rFonts w:ascii="Calibri" w:eastAsia="Times New Roman" w:hAnsi="Calibri" w:cs="Times New Roman"/>
                <w:color w:val="000000"/>
                <w:sz w:val="18"/>
                <w:szCs w:val="18"/>
                <w:lang w:val="en-US"/>
                <w:rPrChange w:id="3500" w:author="Saseendran, Arun" w:date="2017-05-15T17:13:00Z">
                  <w:rPr>
                    <w:ins w:id="3501" w:author="Saseendran, Arun" w:date="2017-05-15T17:13:00Z"/>
                  </w:rPr>
                </w:rPrChange>
              </w:rPr>
              <w:pPrChange w:id="3502" w:author="Saseendran, Arun" w:date="2017-05-15T17:13:00Z">
                <w:pPr/>
              </w:pPrChange>
            </w:pPr>
            <w:ins w:id="3503" w:author="Saseendran, Arun" w:date="2017-05-15T17:13:00Z">
              <w:r w:rsidRPr="001071A0">
                <w:rPr>
                  <w:rFonts w:ascii="Calibri" w:eastAsia="Times New Roman" w:hAnsi="Calibri" w:cs="Times New Roman"/>
                  <w:color w:val="000000"/>
                  <w:sz w:val="18"/>
                  <w:szCs w:val="18"/>
                  <w:lang w:val="en-US"/>
                  <w:rPrChange w:id="3504" w:author="Saseendran, Arun" w:date="2017-05-15T17:13:00Z">
                    <w:rPr/>
                  </w:rPrChange>
                </w:rPr>
                <w:t> </w:t>
              </w:r>
            </w:ins>
          </w:p>
        </w:tc>
      </w:tr>
      <w:tr w:rsidR="001071A0" w:rsidRPr="001071A0" w:rsidTr="001071A0">
        <w:trPr>
          <w:trHeight w:val="252"/>
          <w:ins w:id="3505" w:author="Saseendran, Arun" w:date="2017-05-15T17:13:00Z"/>
        </w:trPr>
        <w:tc>
          <w:tcPr>
            <w:tcW w:w="276" w:type="dxa"/>
            <w:tcBorders>
              <w:top w:val="nil"/>
              <w:left w:val="single" w:sz="8" w:space="0" w:color="auto"/>
              <w:bottom w:val="single" w:sz="8" w:space="0" w:color="auto"/>
              <w:right w:val="nil"/>
            </w:tcBorders>
            <w:shd w:val="clear" w:color="auto" w:fill="auto"/>
            <w:noWrap/>
            <w:vAlign w:val="bottom"/>
            <w:hideMark/>
          </w:tcPr>
          <w:p w:rsidR="001071A0" w:rsidRPr="001071A0" w:rsidRDefault="001071A0" w:rsidP="001071A0">
            <w:pPr>
              <w:spacing w:after="0" w:line="240" w:lineRule="auto"/>
              <w:jc w:val="right"/>
              <w:rPr>
                <w:ins w:id="3506" w:author="Saseendran, Arun" w:date="2017-05-15T17:13:00Z"/>
                <w:rFonts w:ascii="Calibri" w:eastAsia="Times New Roman" w:hAnsi="Calibri" w:cs="Times New Roman"/>
                <w:color w:val="000000"/>
                <w:sz w:val="18"/>
                <w:szCs w:val="18"/>
                <w:lang w:val="en-US"/>
                <w:rPrChange w:id="3507" w:author="Saseendran, Arun" w:date="2017-05-15T17:13:00Z">
                  <w:rPr>
                    <w:ins w:id="3508" w:author="Saseendran, Arun" w:date="2017-05-15T17:13:00Z"/>
                  </w:rPr>
                </w:rPrChange>
              </w:rPr>
              <w:pPrChange w:id="3509" w:author="Saseendran, Arun" w:date="2017-05-15T17:13:00Z">
                <w:pPr>
                  <w:jc w:val="right"/>
                </w:pPr>
              </w:pPrChange>
            </w:pPr>
            <w:ins w:id="3510" w:author="Saseendran, Arun" w:date="2017-05-15T17:13:00Z">
              <w:r w:rsidRPr="001071A0">
                <w:rPr>
                  <w:rFonts w:ascii="Calibri" w:eastAsia="Times New Roman" w:hAnsi="Calibri" w:cs="Times New Roman"/>
                  <w:color w:val="000000"/>
                  <w:sz w:val="18"/>
                  <w:szCs w:val="18"/>
                  <w:lang w:val="en-US"/>
                  <w:rPrChange w:id="3511" w:author="Saseendran, Arun" w:date="2017-05-15T17:13:00Z">
                    <w:rPr/>
                  </w:rPrChange>
                </w:rPr>
                <w:t>20</w:t>
              </w:r>
            </w:ins>
          </w:p>
        </w:tc>
        <w:tc>
          <w:tcPr>
            <w:tcW w:w="3199" w:type="dxa"/>
            <w:tcBorders>
              <w:top w:val="nil"/>
              <w:left w:val="single" w:sz="8" w:space="0" w:color="auto"/>
              <w:bottom w:val="single" w:sz="8" w:space="0" w:color="auto"/>
              <w:right w:val="single" w:sz="8" w:space="0" w:color="auto"/>
            </w:tcBorders>
            <w:shd w:val="clear" w:color="auto" w:fill="auto"/>
            <w:vAlign w:val="bottom"/>
            <w:hideMark/>
          </w:tcPr>
          <w:p w:rsidR="001071A0" w:rsidRPr="001071A0" w:rsidRDefault="001071A0" w:rsidP="001071A0">
            <w:pPr>
              <w:spacing w:after="0" w:line="240" w:lineRule="auto"/>
              <w:rPr>
                <w:ins w:id="3512" w:author="Saseendran, Arun" w:date="2017-05-15T17:13:00Z"/>
                <w:rFonts w:ascii="Calibri" w:eastAsia="Times New Roman" w:hAnsi="Calibri" w:cs="Times New Roman"/>
                <w:color w:val="000000"/>
                <w:sz w:val="18"/>
                <w:szCs w:val="18"/>
                <w:lang w:val="en-US"/>
                <w:rPrChange w:id="3513" w:author="Saseendran, Arun" w:date="2017-05-15T17:13:00Z">
                  <w:rPr>
                    <w:ins w:id="3514" w:author="Saseendran, Arun" w:date="2017-05-15T17:13:00Z"/>
                  </w:rPr>
                </w:rPrChange>
              </w:rPr>
              <w:pPrChange w:id="3515" w:author="Saseendran, Arun" w:date="2017-05-15T17:13:00Z">
                <w:pPr/>
              </w:pPrChange>
            </w:pPr>
            <w:ins w:id="3516" w:author="Saseendran, Arun" w:date="2017-05-15T17:13:00Z">
              <w:r w:rsidRPr="001071A0">
                <w:rPr>
                  <w:rFonts w:ascii="Calibri" w:eastAsia="Times New Roman" w:hAnsi="Calibri" w:cs="Times New Roman"/>
                  <w:color w:val="000000"/>
                  <w:sz w:val="18"/>
                  <w:szCs w:val="18"/>
                  <w:lang w:val="en-US"/>
                  <w:rPrChange w:id="3517" w:author="Saseendran, Arun" w:date="2017-05-15T17:13:00Z">
                    <w:rPr/>
                  </w:rPrChange>
                </w:rPr>
                <w:t>Sign-off</w:t>
              </w:r>
            </w:ins>
          </w:p>
        </w:tc>
        <w:tc>
          <w:tcPr>
            <w:tcW w:w="2205" w:type="dxa"/>
            <w:tcBorders>
              <w:top w:val="nil"/>
              <w:left w:val="nil"/>
              <w:bottom w:val="single" w:sz="8"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518" w:author="Saseendran, Arun" w:date="2017-05-15T17:13:00Z"/>
                <w:rFonts w:ascii="Calibri" w:eastAsia="Times New Roman" w:hAnsi="Calibri" w:cs="Times New Roman"/>
                <w:color w:val="000000"/>
                <w:sz w:val="18"/>
                <w:szCs w:val="18"/>
                <w:lang w:val="en-US"/>
                <w:rPrChange w:id="3519" w:author="Saseendran, Arun" w:date="2017-05-15T17:13:00Z">
                  <w:rPr>
                    <w:ins w:id="3520" w:author="Saseendran, Arun" w:date="2017-05-15T17:13:00Z"/>
                  </w:rPr>
                </w:rPrChange>
              </w:rPr>
              <w:pPrChange w:id="3521" w:author="Saseendran, Arun" w:date="2017-05-15T17:13:00Z">
                <w:pPr/>
              </w:pPrChange>
            </w:pPr>
            <w:ins w:id="3522" w:author="Saseendran, Arun" w:date="2017-05-15T17:13:00Z">
              <w:r w:rsidRPr="001071A0">
                <w:rPr>
                  <w:rFonts w:ascii="Calibri" w:eastAsia="Times New Roman" w:hAnsi="Calibri" w:cs="Times New Roman"/>
                  <w:color w:val="000000"/>
                  <w:sz w:val="18"/>
                  <w:szCs w:val="18"/>
                  <w:lang w:val="en-US"/>
                  <w:rPrChange w:id="3523" w:author="Saseendran, Arun" w:date="2017-05-15T17:13:00Z">
                    <w:rPr/>
                  </w:rPrChange>
                </w:rPr>
                <w:t>ALL</w:t>
              </w:r>
            </w:ins>
          </w:p>
        </w:tc>
        <w:tc>
          <w:tcPr>
            <w:tcW w:w="219"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24" w:author="Saseendran, Arun" w:date="2017-05-15T17:13:00Z"/>
                <w:rFonts w:ascii="Calibri" w:eastAsia="Times New Roman" w:hAnsi="Calibri" w:cs="Times New Roman"/>
                <w:color w:val="000000"/>
                <w:sz w:val="18"/>
                <w:szCs w:val="18"/>
                <w:lang w:val="en-US"/>
                <w:rPrChange w:id="3525" w:author="Saseendran, Arun" w:date="2017-05-15T17:13:00Z">
                  <w:rPr>
                    <w:ins w:id="3526" w:author="Saseendran, Arun" w:date="2017-05-15T17:13:00Z"/>
                  </w:rPr>
                </w:rPrChange>
              </w:rPr>
              <w:pPrChange w:id="3527" w:author="Saseendran, Arun" w:date="2017-05-15T17:13:00Z">
                <w:pPr/>
              </w:pPrChange>
            </w:pPr>
            <w:ins w:id="3528" w:author="Saseendran, Arun" w:date="2017-05-15T17:13:00Z">
              <w:r w:rsidRPr="001071A0">
                <w:rPr>
                  <w:rFonts w:ascii="Calibri" w:eastAsia="Times New Roman" w:hAnsi="Calibri" w:cs="Times New Roman"/>
                  <w:color w:val="000000"/>
                  <w:sz w:val="18"/>
                  <w:szCs w:val="18"/>
                  <w:lang w:val="en-US"/>
                  <w:rPrChange w:id="3529" w:author="Saseendran, Arun" w:date="2017-05-15T17:13:00Z">
                    <w:rPr/>
                  </w:rPrChange>
                </w:rPr>
                <w:t> </w:t>
              </w:r>
            </w:ins>
          </w:p>
        </w:tc>
        <w:tc>
          <w:tcPr>
            <w:tcW w:w="219"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30" w:author="Saseendran, Arun" w:date="2017-05-15T17:13:00Z"/>
                <w:rFonts w:ascii="Calibri" w:eastAsia="Times New Roman" w:hAnsi="Calibri" w:cs="Times New Roman"/>
                <w:color w:val="000000"/>
                <w:sz w:val="18"/>
                <w:szCs w:val="18"/>
                <w:lang w:val="en-US"/>
                <w:rPrChange w:id="3531" w:author="Saseendran, Arun" w:date="2017-05-15T17:13:00Z">
                  <w:rPr>
                    <w:ins w:id="3532" w:author="Saseendran, Arun" w:date="2017-05-15T17:13:00Z"/>
                  </w:rPr>
                </w:rPrChange>
              </w:rPr>
              <w:pPrChange w:id="3533" w:author="Saseendran, Arun" w:date="2017-05-15T17:13:00Z">
                <w:pPr/>
              </w:pPrChange>
            </w:pPr>
            <w:ins w:id="3534" w:author="Saseendran, Arun" w:date="2017-05-15T17:13:00Z">
              <w:r w:rsidRPr="001071A0">
                <w:rPr>
                  <w:rFonts w:ascii="Calibri" w:eastAsia="Times New Roman" w:hAnsi="Calibri" w:cs="Times New Roman"/>
                  <w:color w:val="000000"/>
                  <w:sz w:val="18"/>
                  <w:szCs w:val="18"/>
                  <w:lang w:val="en-US"/>
                  <w:rPrChange w:id="3535" w:author="Saseendran, Arun" w:date="2017-05-15T17:13:00Z">
                    <w:rPr/>
                  </w:rPrChange>
                </w:rPr>
                <w:t> </w:t>
              </w:r>
            </w:ins>
          </w:p>
        </w:tc>
        <w:tc>
          <w:tcPr>
            <w:tcW w:w="219"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36" w:author="Saseendran, Arun" w:date="2017-05-15T17:13:00Z"/>
                <w:rFonts w:ascii="Calibri" w:eastAsia="Times New Roman" w:hAnsi="Calibri" w:cs="Times New Roman"/>
                <w:color w:val="000000"/>
                <w:sz w:val="18"/>
                <w:szCs w:val="18"/>
                <w:lang w:val="en-US"/>
                <w:rPrChange w:id="3537" w:author="Saseendran, Arun" w:date="2017-05-15T17:13:00Z">
                  <w:rPr>
                    <w:ins w:id="3538" w:author="Saseendran, Arun" w:date="2017-05-15T17:13:00Z"/>
                  </w:rPr>
                </w:rPrChange>
              </w:rPr>
              <w:pPrChange w:id="3539" w:author="Saseendran, Arun" w:date="2017-05-15T17:13:00Z">
                <w:pPr/>
              </w:pPrChange>
            </w:pPr>
            <w:ins w:id="3540" w:author="Saseendran, Arun" w:date="2017-05-15T17:13:00Z">
              <w:r w:rsidRPr="001071A0">
                <w:rPr>
                  <w:rFonts w:ascii="Calibri" w:eastAsia="Times New Roman" w:hAnsi="Calibri" w:cs="Times New Roman"/>
                  <w:color w:val="000000"/>
                  <w:sz w:val="18"/>
                  <w:szCs w:val="18"/>
                  <w:lang w:val="en-US"/>
                  <w:rPrChange w:id="3541" w:author="Saseendran, Arun" w:date="2017-05-15T17:13:00Z">
                    <w:rPr/>
                  </w:rPrChange>
                </w:rPr>
                <w:t> </w:t>
              </w:r>
            </w:ins>
          </w:p>
        </w:tc>
        <w:tc>
          <w:tcPr>
            <w:tcW w:w="218" w:type="dxa"/>
            <w:tcBorders>
              <w:top w:val="nil"/>
              <w:left w:val="nil"/>
              <w:bottom w:val="single" w:sz="8"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542" w:author="Saseendran, Arun" w:date="2017-05-15T17:13:00Z"/>
                <w:rFonts w:ascii="Calibri" w:eastAsia="Times New Roman" w:hAnsi="Calibri" w:cs="Times New Roman"/>
                <w:color w:val="000000"/>
                <w:sz w:val="18"/>
                <w:szCs w:val="18"/>
                <w:lang w:val="en-US"/>
                <w:rPrChange w:id="3543" w:author="Saseendran, Arun" w:date="2017-05-15T17:13:00Z">
                  <w:rPr>
                    <w:ins w:id="3544" w:author="Saseendran, Arun" w:date="2017-05-15T17:13:00Z"/>
                  </w:rPr>
                </w:rPrChange>
              </w:rPr>
              <w:pPrChange w:id="3545" w:author="Saseendran, Arun" w:date="2017-05-15T17:13:00Z">
                <w:pPr/>
              </w:pPrChange>
            </w:pPr>
            <w:ins w:id="3546" w:author="Saseendran, Arun" w:date="2017-05-15T17:13:00Z">
              <w:r w:rsidRPr="001071A0">
                <w:rPr>
                  <w:rFonts w:ascii="Calibri" w:eastAsia="Times New Roman" w:hAnsi="Calibri" w:cs="Times New Roman"/>
                  <w:color w:val="000000"/>
                  <w:sz w:val="18"/>
                  <w:szCs w:val="18"/>
                  <w:lang w:val="en-US"/>
                  <w:rPrChange w:id="3547" w:author="Saseendran, Arun" w:date="2017-05-15T17:13:00Z">
                    <w:rPr/>
                  </w:rPrChange>
                </w:rPr>
                <w:t> </w:t>
              </w:r>
            </w:ins>
          </w:p>
        </w:tc>
        <w:tc>
          <w:tcPr>
            <w:tcW w:w="218"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48" w:author="Saseendran, Arun" w:date="2017-05-15T17:13:00Z"/>
                <w:rFonts w:ascii="Calibri" w:eastAsia="Times New Roman" w:hAnsi="Calibri" w:cs="Times New Roman"/>
                <w:color w:val="000000"/>
                <w:sz w:val="18"/>
                <w:szCs w:val="18"/>
                <w:lang w:val="en-US"/>
                <w:rPrChange w:id="3549" w:author="Saseendran, Arun" w:date="2017-05-15T17:13:00Z">
                  <w:rPr>
                    <w:ins w:id="3550" w:author="Saseendran, Arun" w:date="2017-05-15T17:13:00Z"/>
                  </w:rPr>
                </w:rPrChange>
              </w:rPr>
              <w:pPrChange w:id="3551" w:author="Saseendran, Arun" w:date="2017-05-15T17:13:00Z">
                <w:pPr/>
              </w:pPrChange>
            </w:pPr>
            <w:ins w:id="3552" w:author="Saseendran, Arun" w:date="2017-05-15T17:13:00Z">
              <w:r w:rsidRPr="001071A0">
                <w:rPr>
                  <w:rFonts w:ascii="Calibri" w:eastAsia="Times New Roman" w:hAnsi="Calibri" w:cs="Times New Roman"/>
                  <w:color w:val="000000"/>
                  <w:sz w:val="18"/>
                  <w:szCs w:val="18"/>
                  <w:lang w:val="en-US"/>
                  <w:rPrChange w:id="3553" w:author="Saseendran, Arun" w:date="2017-05-15T17:13:00Z">
                    <w:rPr/>
                  </w:rPrChange>
                </w:rPr>
                <w:t> </w:t>
              </w:r>
            </w:ins>
          </w:p>
        </w:tc>
        <w:tc>
          <w:tcPr>
            <w:tcW w:w="218"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54" w:author="Saseendran, Arun" w:date="2017-05-15T17:13:00Z"/>
                <w:rFonts w:ascii="Calibri" w:eastAsia="Times New Roman" w:hAnsi="Calibri" w:cs="Times New Roman"/>
                <w:color w:val="000000"/>
                <w:sz w:val="18"/>
                <w:szCs w:val="18"/>
                <w:lang w:val="en-US"/>
                <w:rPrChange w:id="3555" w:author="Saseendran, Arun" w:date="2017-05-15T17:13:00Z">
                  <w:rPr>
                    <w:ins w:id="3556" w:author="Saseendran, Arun" w:date="2017-05-15T17:13:00Z"/>
                  </w:rPr>
                </w:rPrChange>
              </w:rPr>
              <w:pPrChange w:id="3557" w:author="Saseendran, Arun" w:date="2017-05-15T17:13:00Z">
                <w:pPr/>
              </w:pPrChange>
            </w:pPr>
            <w:ins w:id="3558" w:author="Saseendran, Arun" w:date="2017-05-15T17:13:00Z">
              <w:r w:rsidRPr="001071A0">
                <w:rPr>
                  <w:rFonts w:ascii="Calibri" w:eastAsia="Times New Roman" w:hAnsi="Calibri" w:cs="Times New Roman"/>
                  <w:color w:val="000000"/>
                  <w:sz w:val="18"/>
                  <w:szCs w:val="18"/>
                  <w:lang w:val="en-US"/>
                  <w:rPrChange w:id="3559" w:author="Saseendran, Arun" w:date="2017-05-15T17:13:00Z">
                    <w:rPr/>
                  </w:rPrChange>
                </w:rPr>
                <w:t> </w:t>
              </w:r>
            </w:ins>
          </w:p>
        </w:tc>
        <w:tc>
          <w:tcPr>
            <w:tcW w:w="218"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60" w:author="Saseendran, Arun" w:date="2017-05-15T17:13:00Z"/>
                <w:rFonts w:ascii="Calibri" w:eastAsia="Times New Roman" w:hAnsi="Calibri" w:cs="Times New Roman"/>
                <w:color w:val="000000"/>
                <w:sz w:val="18"/>
                <w:szCs w:val="18"/>
                <w:lang w:val="en-US"/>
                <w:rPrChange w:id="3561" w:author="Saseendran, Arun" w:date="2017-05-15T17:13:00Z">
                  <w:rPr>
                    <w:ins w:id="3562" w:author="Saseendran, Arun" w:date="2017-05-15T17:13:00Z"/>
                  </w:rPr>
                </w:rPrChange>
              </w:rPr>
              <w:pPrChange w:id="3563" w:author="Saseendran, Arun" w:date="2017-05-15T17:13:00Z">
                <w:pPr/>
              </w:pPrChange>
            </w:pPr>
            <w:ins w:id="3564" w:author="Saseendran, Arun" w:date="2017-05-15T17:13:00Z">
              <w:r w:rsidRPr="001071A0">
                <w:rPr>
                  <w:rFonts w:ascii="Calibri" w:eastAsia="Times New Roman" w:hAnsi="Calibri" w:cs="Times New Roman"/>
                  <w:color w:val="000000"/>
                  <w:sz w:val="18"/>
                  <w:szCs w:val="18"/>
                  <w:lang w:val="en-US"/>
                  <w:rPrChange w:id="3565" w:author="Saseendran, Arun" w:date="2017-05-15T17:13:00Z">
                    <w:rPr/>
                  </w:rPrChange>
                </w:rPr>
                <w:t> </w:t>
              </w:r>
            </w:ins>
          </w:p>
        </w:tc>
        <w:tc>
          <w:tcPr>
            <w:tcW w:w="218" w:type="dxa"/>
            <w:tcBorders>
              <w:top w:val="nil"/>
              <w:left w:val="nil"/>
              <w:bottom w:val="single" w:sz="8"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566" w:author="Saseendran, Arun" w:date="2017-05-15T17:13:00Z"/>
                <w:rFonts w:ascii="Calibri" w:eastAsia="Times New Roman" w:hAnsi="Calibri" w:cs="Times New Roman"/>
                <w:color w:val="000000"/>
                <w:sz w:val="18"/>
                <w:szCs w:val="18"/>
                <w:lang w:val="en-US"/>
                <w:rPrChange w:id="3567" w:author="Saseendran, Arun" w:date="2017-05-15T17:13:00Z">
                  <w:rPr>
                    <w:ins w:id="3568" w:author="Saseendran, Arun" w:date="2017-05-15T17:13:00Z"/>
                  </w:rPr>
                </w:rPrChange>
              </w:rPr>
              <w:pPrChange w:id="3569" w:author="Saseendran, Arun" w:date="2017-05-15T17:13:00Z">
                <w:pPr/>
              </w:pPrChange>
            </w:pPr>
            <w:ins w:id="3570" w:author="Saseendran, Arun" w:date="2017-05-15T17:13:00Z">
              <w:r w:rsidRPr="001071A0">
                <w:rPr>
                  <w:rFonts w:ascii="Calibri" w:eastAsia="Times New Roman" w:hAnsi="Calibri" w:cs="Times New Roman"/>
                  <w:color w:val="000000"/>
                  <w:sz w:val="18"/>
                  <w:szCs w:val="18"/>
                  <w:lang w:val="en-US"/>
                  <w:rPrChange w:id="3571" w:author="Saseendran, Arun" w:date="2017-05-15T17:13:00Z">
                    <w:rPr/>
                  </w:rPrChange>
                </w:rPr>
                <w:t> </w:t>
              </w:r>
            </w:ins>
          </w:p>
        </w:tc>
        <w:tc>
          <w:tcPr>
            <w:tcW w:w="218"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72" w:author="Saseendran, Arun" w:date="2017-05-15T17:13:00Z"/>
                <w:rFonts w:ascii="Calibri" w:eastAsia="Times New Roman" w:hAnsi="Calibri" w:cs="Times New Roman"/>
                <w:color w:val="000000"/>
                <w:sz w:val="18"/>
                <w:szCs w:val="18"/>
                <w:lang w:val="en-US"/>
                <w:rPrChange w:id="3573" w:author="Saseendran, Arun" w:date="2017-05-15T17:13:00Z">
                  <w:rPr>
                    <w:ins w:id="3574" w:author="Saseendran, Arun" w:date="2017-05-15T17:13:00Z"/>
                  </w:rPr>
                </w:rPrChange>
              </w:rPr>
              <w:pPrChange w:id="3575" w:author="Saseendran, Arun" w:date="2017-05-15T17:13:00Z">
                <w:pPr/>
              </w:pPrChange>
            </w:pPr>
            <w:ins w:id="3576" w:author="Saseendran, Arun" w:date="2017-05-15T17:13:00Z">
              <w:r w:rsidRPr="001071A0">
                <w:rPr>
                  <w:rFonts w:ascii="Calibri" w:eastAsia="Times New Roman" w:hAnsi="Calibri" w:cs="Times New Roman"/>
                  <w:color w:val="000000"/>
                  <w:sz w:val="18"/>
                  <w:szCs w:val="18"/>
                  <w:lang w:val="en-US"/>
                  <w:rPrChange w:id="3577"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78" w:author="Saseendran, Arun" w:date="2017-05-15T17:13:00Z"/>
                <w:rFonts w:ascii="Calibri" w:eastAsia="Times New Roman" w:hAnsi="Calibri" w:cs="Times New Roman"/>
                <w:color w:val="000000"/>
                <w:sz w:val="18"/>
                <w:szCs w:val="18"/>
                <w:lang w:val="en-US"/>
                <w:rPrChange w:id="3579" w:author="Saseendran, Arun" w:date="2017-05-15T17:13:00Z">
                  <w:rPr>
                    <w:ins w:id="3580" w:author="Saseendran, Arun" w:date="2017-05-15T17:13:00Z"/>
                  </w:rPr>
                </w:rPrChange>
              </w:rPr>
              <w:pPrChange w:id="3581" w:author="Saseendran, Arun" w:date="2017-05-15T17:13:00Z">
                <w:pPr/>
              </w:pPrChange>
            </w:pPr>
            <w:ins w:id="3582" w:author="Saseendran, Arun" w:date="2017-05-15T17:13:00Z">
              <w:r w:rsidRPr="001071A0">
                <w:rPr>
                  <w:rFonts w:ascii="Calibri" w:eastAsia="Times New Roman" w:hAnsi="Calibri" w:cs="Times New Roman"/>
                  <w:color w:val="000000"/>
                  <w:sz w:val="18"/>
                  <w:szCs w:val="18"/>
                  <w:lang w:val="en-US"/>
                  <w:rPrChange w:id="3583"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84" w:author="Saseendran, Arun" w:date="2017-05-15T17:13:00Z"/>
                <w:rFonts w:ascii="Calibri" w:eastAsia="Times New Roman" w:hAnsi="Calibri" w:cs="Times New Roman"/>
                <w:color w:val="000000"/>
                <w:sz w:val="18"/>
                <w:szCs w:val="18"/>
                <w:lang w:val="en-US"/>
                <w:rPrChange w:id="3585" w:author="Saseendran, Arun" w:date="2017-05-15T17:13:00Z">
                  <w:rPr>
                    <w:ins w:id="3586" w:author="Saseendran, Arun" w:date="2017-05-15T17:13:00Z"/>
                  </w:rPr>
                </w:rPrChange>
              </w:rPr>
              <w:pPrChange w:id="3587" w:author="Saseendran, Arun" w:date="2017-05-15T17:13:00Z">
                <w:pPr/>
              </w:pPrChange>
            </w:pPr>
            <w:ins w:id="3588" w:author="Saseendran, Arun" w:date="2017-05-15T17:13:00Z">
              <w:r w:rsidRPr="001071A0">
                <w:rPr>
                  <w:rFonts w:ascii="Calibri" w:eastAsia="Times New Roman" w:hAnsi="Calibri" w:cs="Times New Roman"/>
                  <w:color w:val="000000"/>
                  <w:sz w:val="18"/>
                  <w:szCs w:val="18"/>
                  <w:lang w:val="en-US"/>
                  <w:rPrChange w:id="3589" w:author="Saseendran, Arun" w:date="2017-05-15T17:13:00Z">
                    <w:rPr/>
                  </w:rPrChange>
                </w:rPr>
                <w:t> </w:t>
              </w:r>
            </w:ins>
          </w:p>
        </w:tc>
        <w:tc>
          <w:tcPr>
            <w:tcW w:w="381" w:type="dxa"/>
            <w:tcBorders>
              <w:top w:val="nil"/>
              <w:left w:val="nil"/>
              <w:bottom w:val="single" w:sz="8"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590" w:author="Saseendran, Arun" w:date="2017-05-15T17:13:00Z"/>
                <w:rFonts w:ascii="Calibri" w:eastAsia="Times New Roman" w:hAnsi="Calibri" w:cs="Times New Roman"/>
                <w:color w:val="000000"/>
                <w:sz w:val="18"/>
                <w:szCs w:val="18"/>
                <w:lang w:val="en-US"/>
                <w:rPrChange w:id="3591" w:author="Saseendran, Arun" w:date="2017-05-15T17:13:00Z">
                  <w:rPr>
                    <w:ins w:id="3592" w:author="Saseendran, Arun" w:date="2017-05-15T17:13:00Z"/>
                  </w:rPr>
                </w:rPrChange>
              </w:rPr>
              <w:pPrChange w:id="3593" w:author="Saseendran, Arun" w:date="2017-05-15T17:13:00Z">
                <w:pPr/>
              </w:pPrChange>
            </w:pPr>
            <w:ins w:id="3594" w:author="Saseendran, Arun" w:date="2017-05-15T17:13:00Z">
              <w:r w:rsidRPr="001071A0">
                <w:rPr>
                  <w:rFonts w:ascii="Calibri" w:eastAsia="Times New Roman" w:hAnsi="Calibri" w:cs="Times New Roman"/>
                  <w:color w:val="000000"/>
                  <w:sz w:val="18"/>
                  <w:szCs w:val="18"/>
                  <w:lang w:val="en-US"/>
                  <w:rPrChange w:id="3595"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596" w:author="Saseendran, Arun" w:date="2017-05-15T17:13:00Z"/>
                <w:rFonts w:ascii="Calibri" w:eastAsia="Times New Roman" w:hAnsi="Calibri" w:cs="Times New Roman"/>
                <w:color w:val="000000"/>
                <w:sz w:val="18"/>
                <w:szCs w:val="18"/>
                <w:lang w:val="en-US"/>
                <w:rPrChange w:id="3597" w:author="Saseendran, Arun" w:date="2017-05-15T17:13:00Z">
                  <w:rPr>
                    <w:ins w:id="3598" w:author="Saseendran, Arun" w:date="2017-05-15T17:13:00Z"/>
                  </w:rPr>
                </w:rPrChange>
              </w:rPr>
              <w:pPrChange w:id="3599" w:author="Saseendran, Arun" w:date="2017-05-15T17:13:00Z">
                <w:pPr/>
              </w:pPrChange>
            </w:pPr>
            <w:ins w:id="3600" w:author="Saseendran, Arun" w:date="2017-05-15T17:13:00Z">
              <w:r w:rsidRPr="001071A0">
                <w:rPr>
                  <w:rFonts w:ascii="Calibri" w:eastAsia="Times New Roman" w:hAnsi="Calibri" w:cs="Times New Roman"/>
                  <w:color w:val="000000"/>
                  <w:sz w:val="18"/>
                  <w:szCs w:val="18"/>
                  <w:lang w:val="en-US"/>
                  <w:rPrChange w:id="3601"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02" w:author="Saseendran, Arun" w:date="2017-05-15T17:13:00Z"/>
                <w:rFonts w:ascii="Calibri" w:eastAsia="Times New Roman" w:hAnsi="Calibri" w:cs="Times New Roman"/>
                <w:color w:val="000000"/>
                <w:sz w:val="18"/>
                <w:szCs w:val="18"/>
                <w:lang w:val="en-US"/>
                <w:rPrChange w:id="3603" w:author="Saseendran, Arun" w:date="2017-05-15T17:13:00Z">
                  <w:rPr>
                    <w:ins w:id="3604" w:author="Saseendran, Arun" w:date="2017-05-15T17:13:00Z"/>
                  </w:rPr>
                </w:rPrChange>
              </w:rPr>
              <w:pPrChange w:id="3605" w:author="Saseendran, Arun" w:date="2017-05-15T17:13:00Z">
                <w:pPr/>
              </w:pPrChange>
            </w:pPr>
            <w:ins w:id="3606" w:author="Saseendran, Arun" w:date="2017-05-15T17:13:00Z">
              <w:r w:rsidRPr="001071A0">
                <w:rPr>
                  <w:rFonts w:ascii="Calibri" w:eastAsia="Times New Roman" w:hAnsi="Calibri" w:cs="Times New Roman"/>
                  <w:color w:val="000000"/>
                  <w:sz w:val="18"/>
                  <w:szCs w:val="18"/>
                  <w:lang w:val="en-US"/>
                  <w:rPrChange w:id="3607"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08" w:author="Saseendran, Arun" w:date="2017-05-15T17:13:00Z"/>
                <w:rFonts w:ascii="Calibri" w:eastAsia="Times New Roman" w:hAnsi="Calibri" w:cs="Times New Roman"/>
                <w:color w:val="000000"/>
                <w:sz w:val="18"/>
                <w:szCs w:val="18"/>
                <w:lang w:val="en-US"/>
                <w:rPrChange w:id="3609" w:author="Saseendran, Arun" w:date="2017-05-15T17:13:00Z">
                  <w:rPr>
                    <w:ins w:id="3610" w:author="Saseendran, Arun" w:date="2017-05-15T17:13:00Z"/>
                  </w:rPr>
                </w:rPrChange>
              </w:rPr>
              <w:pPrChange w:id="3611" w:author="Saseendran, Arun" w:date="2017-05-15T17:13:00Z">
                <w:pPr/>
              </w:pPrChange>
            </w:pPr>
            <w:ins w:id="3612" w:author="Saseendran, Arun" w:date="2017-05-15T17:13:00Z">
              <w:r w:rsidRPr="001071A0">
                <w:rPr>
                  <w:rFonts w:ascii="Calibri" w:eastAsia="Times New Roman" w:hAnsi="Calibri" w:cs="Times New Roman"/>
                  <w:color w:val="000000"/>
                  <w:sz w:val="18"/>
                  <w:szCs w:val="18"/>
                  <w:lang w:val="en-US"/>
                  <w:rPrChange w:id="3613" w:author="Saseendran, Arun" w:date="2017-05-15T17:13:00Z">
                    <w:rPr/>
                  </w:rPrChange>
                </w:rPr>
                <w:t> </w:t>
              </w:r>
            </w:ins>
          </w:p>
        </w:tc>
        <w:tc>
          <w:tcPr>
            <w:tcW w:w="381" w:type="dxa"/>
            <w:tcBorders>
              <w:top w:val="nil"/>
              <w:left w:val="nil"/>
              <w:bottom w:val="single" w:sz="8"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614" w:author="Saseendran, Arun" w:date="2017-05-15T17:13:00Z"/>
                <w:rFonts w:ascii="Calibri" w:eastAsia="Times New Roman" w:hAnsi="Calibri" w:cs="Times New Roman"/>
                <w:color w:val="000000"/>
                <w:sz w:val="18"/>
                <w:szCs w:val="18"/>
                <w:lang w:val="en-US"/>
                <w:rPrChange w:id="3615" w:author="Saseendran, Arun" w:date="2017-05-15T17:13:00Z">
                  <w:rPr>
                    <w:ins w:id="3616" w:author="Saseendran, Arun" w:date="2017-05-15T17:13:00Z"/>
                  </w:rPr>
                </w:rPrChange>
              </w:rPr>
              <w:pPrChange w:id="3617" w:author="Saseendran, Arun" w:date="2017-05-15T17:13:00Z">
                <w:pPr/>
              </w:pPrChange>
            </w:pPr>
            <w:ins w:id="3618" w:author="Saseendran, Arun" w:date="2017-05-15T17:13:00Z">
              <w:r w:rsidRPr="001071A0">
                <w:rPr>
                  <w:rFonts w:ascii="Calibri" w:eastAsia="Times New Roman" w:hAnsi="Calibri" w:cs="Times New Roman"/>
                  <w:color w:val="000000"/>
                  <w:sz w:val="18"/>
                  <w:szCs w:val="18"/>
                  <w:lang w:val="en-US"/>
                  <w:rPrChange w:id="3619"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20" w:author="Saseendran, Arun" w:date="2017-05-15T17:13:00Z"/>
                <w:rFonts w:ascii="Calibri" w:eastAsia="Times New Roman" w:hAnsi="Calibri" w:cs="Times New Roman"/>
                <w:color w:val="000000"/>
                <w:sz w:val="18"/>
                <w:szCs w:val="18"/>
                <w:lang w:val="en-US"/>
                <w:rPrChange w:id="3621" w:author="Saseendran, Arun" w:date="2017-05-15T17:13:00Z">
                  <w:rPr>
                    <w:ins w:id="3622" w:author="Saseendran, Arun" w:date="2017-05-15T17:13:00Z"/>
                  </w:rPr>
                </w:rPrChange>
              </w:rPr>
              <w:pPrChange w:id="3623" w:author="Saseendran, Arun" w:date="2017-05-15T17:13:00Z">
                <w:pPr/>
              </w:pPrChange>
            </w:pPr>
            <w:ins w:id="3624" w:author="Saseendran, Arun" w:date="2017-05-15T17:13:00Z">
              <w:r w:rsidRPr="001071A0">
                <w:rPr>
                  <w:rFonts w:ascii="Calibri" w:eastAsia="Times New Roman" w:hAnsi="Calibri" w:cs="Times New Roman"/>
                  <w:color w:val="000000"/>
                  <w:sz w:val="18"/>
                  <w:szCs w:val="18"/>
                  <w:lang w:val="en-US"/>
                  <w:rPrChange w:id="3625"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26" w:author="Saseendran, Arun" w:date="2017-05-15T17:13:00Z"/>
                <w:rFonts w:ascii="Calibri" w:eastAsia="Times New Roman" w:hAnsi="Calibri" w:cs="Times New Roman"/>
                <w:color w:val="000000"/>
                <w:sz w:val="18"/>
                <w:szCs w:val="18"/>
                <w:lang w:val="en-US"/>
                <w:rPrChange w:id="3627" w:author="Saseendran, Arun" w:date="2017-05-15T17:13:00Z">
                  <w:rPr>
                    <w:ins w:id="3628" w:author="Saseendran, Arun" w:date="2017-05-15T17:13:00Z"/>
                  </w:rPr>
                </w:rPrChange>
              </w:rPr>
              <w:pPrChange w:id="3629" w:author="Saseendran, Arun" w:date="2017-05-15T17:13:00Z">
                <w:pPr/>
              </w:pPrChange>
            </w:pPr>
            <w:ins w:id="3630" w:author="Saseendran, Arun" w:date="2017-05-15T17:13:00Z">
              <w:r w:rsidRPr="001071A0">
                <w:rPr>
                  <w:rFonts w:ascii="Calibri" w:eastAsia="Times New Roman" w:hAnsi="Calibri" w:cs="Times New Roman"/>
                  <w:color w:val="000000"/>
                  <w:sz w:val="18"/>
                  <w:szCs w:val="18"/>
                  <w:lang w:val="en-US"/>
                  <w:rPrChange w:id="3631"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32" w:author="Saseendran, Arun" w:date="2017-05-15T17:13:00Z"/>
                <w:rFonts w:ascii="Calibri" w:eastAsia="Times New Roman" w:hAnsi="Calibri" w:cs="Times New Roman"/>
                <w:color w:val="000000"/>
                <w:sz w:val="18"/>
                <w:szCs w:val="18"/>
                <w:lang w:val="en-US"/>
                <w:rPrChange w:id="3633" w:author="Saseendran, Arun" w:date="2017-05-15T17:13:00Z">
                  <w:rPr>
                    <w:ins w:id="3634" w:author="Saseendran, Arun" w:date="2017-05-15T17:13:00Z"/>
                  </w:rPr>
                </w:rPrChange>
              </w:rPr>
              <w:pPrChange w:id="3635" w:author="Saseendran, Arun" w:date="2017-05-15T17:13:00Z">
                <w:pPr/>
              </w:pPrChange>
            </w:pPr>
            <w:ins w:id="3636" w:author="Saseendran, Arun" w:date="2017-05-15T17:13:00Z">
              <w:r w:rsidRPr="001071A0">
                <w:rPr>
                  <w:rFonts w:ascii="Calibri" w:eastAsia="Times New Roman" w:hAnsi="Calibri" w:cs="Times New Roman"/>
                  <w:color w:val="000000"/>
                  <w:sz w:val="18"/>
                  <w:szCs w:val="18"/>
                  <w:lang w:val="en-US"/>
                  <w:rPrChange w:id="3637" w:author="Saseendran, Arun" w:date="2017-05-15T17:13:00Z">
                    <w:rPr/>
                  </w:rPrChange>
                </w:rPr>
                <w:t> </w:t>
              </w:r>
            </w:ins>
          </w:p>
        </w:tc>
        <w:tc>
          <w:tcPr>
            <w:tcW w:w="381" w:type="dxa"/>
            <w:tcBorders>
              <w:top w:val="nil"/>
              <w:left w:val="nil"/>
              <w:bottom w:val="single" w:sz="8" w:space="0" w:color="auto"/>
              <w:right w:val="single" w:sz="8" w:space="0" w:color="auto"/>
            </w:tcBorders>
            <w:shd w:val="clear" w:color="auto" w:fill="auto"/>
            <w:noWrap/>
            <w:vAlign w:val="bottom"/>
            <w:hideMark/>
          </w:tcPr>
          <w:p w:rsidR="001071A0" w:rsidRPr="001071A0" w:rsidRDefault="001071A0" w:rsidP="001071A0">
            <w:pPr>
              <w:spacing w:after="0" w:line="240" w:lineRule="auto"/>
              <w:rPr>
                <w:ins w:id="3638" w:author="Saseendran, Arun" w:date="2017-05-15T17:13:00Z"/>
                <w:rFonts w:ascii="Calibri" w:eastAsia="Times New Roman" w:hAnsi="Calibri" w:cs="Times New Roman"/>
                <w:color w:val="000000"/>
                <w:sz w:val="18"/>
                <w:szCs w:val="18"/>
                <w:lang w:val="en-US"/>
                <w:rPrChange w:id="3639" w:author="Saseendran, Arun" w:date="2017-05-15T17:13:00Z">
                  <w:rPr>
                    <w:ins w:id="3640" w:author="Saseendran, Arun" w:date="2017-05-15T17:13:00Z"/>
                  </w:rPr>
                </w:rPrChange>
              </w:rPr>
              <w:pPrChange w:id="3641" w:author="Saseendran, Arun" w:date="2017-05-15T17:13:00Z">
                <w:pPr/>
              </w:pPrChange>
            </w:pPr>
            <w:ins w:id="3642" w:author="Saseendran, Arun" w:date="2017-05-15T17:13:00Z">
              <w:r w:rsidRPr="001071A0">
                <w:rPr>
                  <w:rFonts w:ascii="Calibri" w:eastAsia="Times New Roman" w:hAnsi="Calibri" w:cs="Times New Roman"/>
                  <w:color w:val="000000"/>
                  <w:sz w:val="18"/>
                  <w:szCs w:val="18"/>
                  <w:lang w:val="en-US"/>
                  <w:rPrChange w:id="3643"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44" w:author="Saseendran, Arun" w:date="2017-05-15T17:13:00Z"/>
                <w:rFonts w:ascii="Calibri" w:eastAsia="Times New Roman" w:hAnsi="Calibri" w:cs="Times New Roman"/>
                <w:color w:val="000000"/>
                <w:sz w:val="18"/>
                <w:szCs w:val="18"/>
                <w:lang w:val="en-US"/>
                <w:rPrChange w:id="3645" w:author="Saseendran, Arun" w:date="2017-05-15T17:13:00Z">
                  <w:rPr>
                    <w:ins w:id="3646" w:author="Saseendran, Arun" w:date="2017-05-15T17:13:00Z"/>
                  </w:rPr>
                </w:rPrChange>
              </w:rPr>
              <w:pPrChange w:id="3647" w:author="Saseendran, Arun" w:date="2017-05-15T17:13:00Z">
                <w:pPr/>
              </w:pPrChange>
            </w:pPr>
            <w:ins w:id="3648" w:author="Saseendran, Arun" w:date="2017-05-15T17:13:00Z">
              <w:r w:rsidRPr="001071A0">
                <w:rPr>
                  <w:rFonts w:ascii="Calibri" w:eastAsia="Times New Roman" w:hAnsi="Calibri" w:cs="Times New Roman"/>
                  <w:color w:val="000000"/>
                  <w:sz w:val="18"/>
                  <w:szCs w:val="18"/>
                  <w:lang w:val="en-US"/>
                  <w:rPrChange w:id="3649"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50" w:author="Saseendran, Arun" w:date="2017-05-15T17:13:00Z"/>
                <w:rFonts w:ascii="Calibri" w:eastAsia="Times New Roman" w:hAnsi="Calibri" w:cs="Times New Roman"/>
                <w:color w:val="000000"/>
                <w:sz w:val="18"/>
                <w:szCs w:val="18"/>
                <w:lang w:val="en-US"/>
                <w:rPrChange w:id="3651" w:author="Saseendran, Arun" w:date="2017-05-15T17:13:00Z">
                  <w:rPr>
                    <w:ins w:id="3652" w:author="Saseendran, Arun" w:date="2017-05-15T17:13:00Z"/>
                  </w:rPr>
                </w:rPrChange>
              </w:rPr>
              <w:pPrChange w:id="3653" w:author="Saseendran, Arun" w:date="2017-05-15T17:13:00Z">
                <w:pPr/>
              </w:pPrChange>
            </w:pPr>
            <w:ins w:id="3654" w:author="Saseendran, Arun" w:date="2017-05-15T17:13:00Z">
              <w:r w:rsidRPr="001071A0">
                <w:rPr>
                  <w:rFonts w:ascii="Calibri" w:eastAsia="Times New Roman" w:hAnsi="Calibri" w:cs="Times New Roman"/>
                  <w:color w:val="000000"/>
                  <w:sz w:val="18"/>
                  <w:szCs w:val="18"/>
                  <w:lang w:val="en-US"/>
                  <w:rPrChange w:id="3655" w:author="Saseendran, Arun" w:date="2017-05-15T17:13:00Z">
                    <w:rPr/>
                  </w:rPrChange>
                </w:rPr>
                <w:t> </w:t>
              </w:r>
            </w:ins>
          </w:p>
        </w:tc>
        <w:tc>
          <w:tcPr>
            <w:tcW w:w="381" w:type="dxa"/>
            <w:tcBorders>
              <w:top w:val="nil"/>
              <w:left w:val="nil"/>
              <w:bottom w:val="single" w:sz="8"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56" w:author="Saseendran, Arun" w:date="2017-05-15T17:13:00Z"/>
                <w:rFonts w:ascii="Calibri" w:eastAsia="Times New Roman" w:hAnsi="Calibri" w:cs="Times New Roman"/>
                <w:color w:val="000000"/>
                <w:sz w:val="18"/>
                <w:szCs w:val="18"/>
                <w:lang w:val="en-US"/>
                <w:rPrChange w:id="3657" w:author="Saseendran, Arun" w:date="2017-05-15T17:13:00Z">
                  <w:rPr>
                    <w:ins w:id="3658" w:author="Saseendran, Arun" w:date="2017-05-15T17:13:00Z"/>
                  </w:rPr>
                </w:rPrChange>
              </w:rPr>
              <w:pPrChange w:id="3659" w:author="Saseendran, Arun" w:date="2017-05-15T17:13:00Z">
                <w:pPr/>
              </w:pPrChange>
            </w:pPr>
            <w:ins w:id="3660" w:author="Saseendran, Arun" w:date="2017-05-15T17:13:00Z">
              <w:r w:rsidRPr="001071A0">
                <w:rPr>
                  <w:rFonts w:ascii="Calibri" w:eastAsia="Times New Roman" w:hAnsi="Calibri" w:cs="Times New Roman"/>
                  <w:color w:val="000000"/>
                  <w:sz w:val="18"/>
                  <w:szCs w:val="18"/>
                  <w:lang w:val="en-US"/>
                  <w:rPrChange w:id="3661" w:author="Saseendran, Arun" w:date="2017-05-15T17:13:00Z">
                    <w:rPr/>
                  </w:rPrChange>
                </w:rPr>
                <w:t> </w:t>
              </w:r>
            </w:ins>
          </w:p>
        </w:tc>
        <w:tc>
          <w:tcPr>
            <w:tcW w:w="381" w:type="dxa"/>
            <w:tcBorders>
              <w:top w:val="nil"/>
              <w:left w:val="nil"/>
              <w:bottom w:val="single" w:sz="8" w:space="0" w:color="auto"/>
              <w:right w:val="single" w:sz="8" w:space="0" w:color="auto"/>
            </w:tcBorders>
            <w:shd w:val="clear" w:color="000000" w:fill="548235"/>
            <w:noWrap/>
            <w:vAlign w:val="bottom"/>
            <w:hideMark/>
          </w:tcPr>
          <w:p w:rsidR="001071A0" w:rsidRPr="001071A0" w:rsidRDefault="001071A0" w:rsidP="001071A0">
            <w:pPr>
              <w:spacing w:after="0" w:line="240" w:lineRule="auto"/>
              <w:rPr>
                <w:ins w:id="3662" w:author="Saseendran, Arun" w:date="2017-05-15T17:13:00Z"/>
                <w:rFonts w:ascii="Calibri" w:eastAsia="Times New Roman" w:hAnsi="Calibri" w:cs="Times New Roman"/>
                <w:color w:val="000000"/>
                <w:sz w:val="18"/>
                <w:szCs w:val="18"/>
                <w:lang w:val="en-US"/>
                <w:rPrChange w:id="3663" w:author="Saseendran, Arun" w:date="2017-05-15T17:13:00Z">
                  <w:rPr>
                    <w:ins w:id="3664" w:author="Saseendran, Arun" w:date="2017-05-15T17:13:00Z"/>
                  </w:rPr>
                </w:rPrChange>
              </w:rPr>
              <w:pPrChange w:id="3665" w:author="Saseendran, Arun" w:date="2017-05-15T17:13:00Z">
                <w:pPr/>
              </w:pPrChange>
            </w:pPr>
            <w:ins w:id="3666" w:author="Saseendran, Arun" w:date="2017-05-15T17:13:00Z">
              <w:r w:rsidRPr="001071A0">
                <w:rPr>
                  <w:rFonts w:ascii="Calibri" w:eastAsia="Times New Roman" w:hAnsi="Calibri" w:cs="Times New Roman"/>
                  <w:color w:val="000000"/>
                  <w:sz w:val="18"/>
                  <w:szCs w:val="18"/>
                  <w:lang w:val="en-US"/>
                  <w:rPrChange w:id="3667" w:author="Saseendran, Arun" w:date="2017-05-15T17:13:00Z">
                    <w:rPr/>
                  </w:rPrChange>
                </w:rPr>
                <w:t> </w:t>
              </w:r>
            </w:ins>
          </w:p>
        </w:tc>
      </w:tr>
    </w:tbl>
    <w:p w:rsidR="0042194B" w:rsidRDefault="001071A0" w:rsidP="0042194B">
      <w:pPr>
        <w:rPr>
          <w:ins w:id="3668" w:author="Saseendran, Arun" w:date="2017-05-15T17:10:00Z"/>
          <w:rFonts w:ascii="Arial" w:hAnsi="Arial" w:cs="Arial"/>
          <w:u w:val="single"/>
        </w:rPr>
      </w:pPr>
      <w:ins w:id="3669" w:author="Saseendran, Arun" w:date="2017-05-15T17:13:00Z">
        <w:r>
          <w:rPr>
            <w:rFonts w:ascii="Arial" w:hAnsi="Arial" w:cs="Arial"/>
            <w:u w:val="single"/>
          </w:rPr>
          <w:fldChar w:fldCharType="end"/>
        </w:r>
      </w:ins>
    </w:p>
    <w:p w:rsidR="001071A0" w:rsidRPr="001071A0" w:rsidRDefault="001071A0">
      <w:pPr>
        <w:rPr>
          <w:ins w:id="3670" w:author="Saseendran, Arun" w:date="2017-05-15T17:14:00Z"/>
          <w:rFonts w:ascii="Arial" w:hAnsi="Arial" w:cs="Arial"/>
          <w:b/>
          <w:rPrChange w:id="3671" w:author="Saseendran, Arun" w:date="2017-05-15T17:14:00Z">
            <w:rPr>
              <w:ins w:id="3672" w:author="Saseendran, Arun" w:date="2017-05-15T17:14:00Z"/>
              <w:rFonts w:ascii="Arial" w:hAnsi="Arial" w:cs="Arial"/>
              <w:u w:val="single"/>
            </w:rPr>
          </w:rPrChange>
        </w:rPr>
      </w:pPr>
      <w:ins w:id="3673" w:author="Saseendran, Arun" w:date="2017-05-15T17:14:00Z">
        <w:r w:rsidRPr="001071A0">
          <w:rPr>
            <w:rFonts w:ascii="Arial" w:hAnsi="Arial" w:cs="Arial"/>
            <w:b/>
            <w:rPrChange w:id="3674" w:author="Saseendran, Arun" w:date="2017-05-15T17:14:00Z">
              <w:rPr>
                <w:rFonts w:ascii="Arial" w:hAnsi="Arial" w:cs="Arial"/>
                <w:u w:val="single"/>
              </w:rPr>
            </w:rPrChange>
          </w:rPr>
          <w:lastRenderedPageBreak/>
          <w:t>Legends</w:t>
        </w:r>
      </w:ins>
    </w:p>
    <w:tbl>
      <w:tblPr>
        <w:tblW w:w="4440" w:type="dxa"/>
        <w:tblInd w:w="-5" w:type="dxa"/>
        <w:tblLook w:val="04A0" w:firstRow="1" w:lastRow="0" w:firstColumn="1" w:lastColumn="0" w:noHBand="0" w:noVBand="1"/>
      </w:tblPr>
      <w:tblGrid>
        <w:gridCol w:w="2980"/>
        <w:gridCol w:w="1460"/>
      </w:tblGrid>
      <w:tr w:rsidR="001071A0" w:rsidRPr="001071A0" w:rsidTr="001071A0">
        <w:trPr>
          <w:trHeight w:val="240"/>
          <w:ins w:id="3675" w:author="Saseendran, Arun" w:date="2017-05-15T17:14:00Z"/>
        </w:trPr>
        <w:tc>
          <w:tcPr>
            <w:tcW w:w="2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76" w:author="Saseendran, Arun" w:date="2017-05-15T17:14:00Z"/>
                <w:rFonts w:ascii="Calibri" w:eastAsia="Times New Roman" w:hAnsi="Calibri" w:cs="Times New Roman"/>
                <w:color w:val="000000"/>
                <w:sz w:val="18"/>
                <w:szCs w:val="18"/>
                <w:lang w:val="en-US"/>
              </w:rPr>
            </w:pPr>
            <w:ins w:id="3677" w:author="Saseendran, Arun" w:date="2017-05-15T17:14:00Z">
              <w:r w:rsidRPr="001071A0">
                <w:rPr>
                  <w:rFonts w:ascii="Calibri" w:eastAsia="Times New Roman" w:hAnsi="Calibri" w:cs="Times New Roman"/>
                  <w:color w:val="000000"/>
                  <w:sz w:val="18"/>
                  <w:szCs w:val="18"/>
                  <w:lang w:val="en-US"/>
                </w:rPr>
                <w:t>Definition</w:t>
              </w:r>
            </w:ins>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78" w:author="Saseendran, Arun" w:date="2017-05-15T17:14:00Z"/>
                <w:rFonts w:ascii="Calibri" w:eastAsia="Times New Roman" w:hAnsi="Calibri" w:cs="Times New Roman"/>
                <w:color w:val="000000"/>
                <w:sz w:val="18"/>
                <w:szCs w:val="18"/>
                <w:lang w:val="en-US"/>
              </w:rPr>
            </w:pPr>
            <w:ins w:id="3679" w:author="Saseendran, Arun" w:date="2017-05-15T17:14:00Z">
              <w:r w:rsidRPr="001071A0">
                <w:rPr>
                  <w:rFonts w:ascii="Calibri" w:eastAsia="Times New Roman" w:hAnsi="Calibri" w:cs="Times New Roman"/>
                  <w:color w:val="000000"/>
                  <w:sz w:val="18"/>
                  <w:szCs w:val="18"/>
                  <w:lang w:val="en-US"/>
                </w:rPr>
                <w:t>Symbol/Color</w:t>
              </w:r>
            </w:ins>
          </w:p>
        </w:tc>
      </w:tr>
      <w:tr w:rsidR="001071A0" w:rsidRPr="001071A0" w:rsidTr="001071A0">
        <w:trPr>
          <w:trHeight w:val="240"/>
          <w:ins w:id="3680" w:author="Saseendran, Arun" w:date="2017-05-15T17:14:00Z"/>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81" w:author="Saseendran, Arun" w:date="2017-05-15T17:14:00Z"/>
                <w:rFonts w:ascii="Calibri" w:eastAsia="Times New Roman" w:hAnsi="Calibri" w:cs="Times New Roman"/>
                <w:color w:val="000000"/>
                <w:sz w:val="18"/>
                <w:szCs w:val="18"/>
                <w:lang w:val="en-US"/>
              </w:rPr>
            </w:pPr>
            <w:ins w:id="3682" w:author="Saseendran, Arun" w:date="2017-05-15T17:14:00Z">
              <w:r w:rsidRPr="001071A0">
                <w:rPr>
                  <w:rFonts w:ascii="Calibri" w:eastAsia="Times New Roman" w:hAnsi="Calibri" w:cs="Times New Roman"/>
                  <w:color w:val="000000"/>
                  <w:sz w:val="18"/>
                  <w:szCs w:val="18"/>
                  <w:lang w:val="en-US"/>
                </w:rPr>
                <w:t>P.SEENIVASAN</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83" w:author="Saseendran, Arun" w:date="2017-05-15T17:14:00Z"/>
                <w:rFonts w:ascii="Calibri" w:eastAsia="Times New Roman" w:hAnsi="Calibri" w:cs="Times New Roman"/>
                <w:color w:val="000000"/>
                <w:sz w:val="18"/>
                <w:szCs w:val="18"/>
                <w:lang w:val="en-US"/>
              </w:rPr>
            </w:pPr>
            <w:ins w:id="3684" w:author="Saseendran, Arun" w:date="2017-05-15T17:14:00Z">
              <w:r w:rsidRPr="001071A0">
                <w:rPr>
                  <w:rFonts w:ascii="Calibri" w:eastAsia="Times New Roman" w:hAnsi="Calibri" w:cs="Times New Roman"/>
                  <w:color w:val="000000"/>
                  <w:sz w:val="18"/>
                  <w:szCs w:val="18"/>
                  <w:lang w:val="en-US"/>
                </w:rPr>
                <w:t>TL</w:t>
              </w:r>
            </w:ins>
          </w:p>
        </w:tc>
      </w:tr>
      <w:tr w:rsidR="001071A0" w:rsidRPr="001071A0" w:rsidTr="001071A0">
        <w:trPr>
          <w:trHeight w:val="240"/>
          <w:ins w:id="3685" w:author="Saseendran, Arun" w:date="2017-05-15T17:14:00Z"/>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86" w:author="Saseendran, Arun" w:date="2017-05-15T17:14:00Z"/>
                <w:rFonts w:ascii="Calibri" w:eastAsia="Times New Roman" w:hAnsi="Calibri" w:cs="Times New Roman"/>
                <w:color w:val="000000"/>
                <w:sz w:val="18"/>
                <w:szCs w:val="18"/>
                <w:lang w:val="en-US"/>
              </w:rPr>
            </w:pPr>
            <w:ins w:id="3687" w:author="Saseendran, Arun" w:date="2017-05-15T17:14:00Z">
              <w:r w:rsidRPr="001071A0">
                <w:rPr>
                  <w:rFonts w:ascii="Calibri" w:eastAsia="Times New Roman" w:hAnsi="Calibri" w:cs="Times New Roman"/>
                  <w:color w:val="000000"/>
                  <w:sz w:val="18"/>
                  <w:szCs w:val="18"/>
                  <w:lang w:val="en-US"/>
                </w:rPr>
                <w:t>R.SUJITHA</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88" w:author="Saseendran, Arun" w:date="2017-05-15T17:14:00Z"/>
                <w:rFonts w:ascii="Calibri" w:eastAsia="Times New Roman" w:hAnsi="Calibri" w:cs="Times New Roman"/>
                <w:color w:val="000000"/>
                <w:sz w:val="18"/>
                <w:szCs w:val="18"/>
                <w:lang w:val="en-US"/>
              </w:rPr>
            </w:pPr>
            <w:ins w:id="3689" w:author="Saseendran, Arun" w:date="2017-05-15T17:14:00Z">
              <w:r w:rsidRPr="001071A0">
                <w:rPr>
                  <w:rFonts w:ascii="Calibri" w:eastAsia="Times New Roman" w:hAnsi="Calibri" w:cs="Times New Roman"/>
                  <w:color w:val="000000"/>
                  <w:sz w:val="18"/>
                  <w:szCs w:val="18"/>
                </w:rPr>
                <w:t>M1</w:t>
              </w:r>
            </w:ins>
          </w:p>
        </w:tc>
      </w:tr>
      <w:tr w:rsidR="001071A0" w:rsidRPr="001071A0" w:rsidTr="001071A0">
        <w:trPr>
          <w:trHeight w:val="240"/>
          <w:ins w:id="3690" w:author="Saseendran, Arun" w:date="2017-05-15T17:14:00Z"/>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91" w:author="Saseendran, Arun" w:date="2017-05-15T17:14:00Z"/>
                <w:rFonts w:ascii="Calibri" w:eastAsia="Times New Roman" w:hAnsi="Calibri" w:cs="Times New Roman"/>
                <w:color w:val="000000"/>
                <w:sz w:val="18"/>
                <w:szCs w:val="18"/>
                <w:lang w:val="en-US"/>
              </w:rPr>
            </w:pPr>
            <w:ins w:id="3692" w:author="Saseendran, Arun" w:date="2017-05-15T17:14:00Z">
              <w:r w:rsidRPr="001071A0">
                <w:rPr>
                  <w:rFonts w:ascii="Calibri" w:eastAsia="Times New Roman" w:hAnsi="Calibri" w:cs="Times New Roman"/>
                  <w:color w:val="000000"/>
                  <w:sz w:val="18"/>
                  <w:szCs w:val="18"/>
                  <w:lang w:val="en-US"/>
                </w:rPr>
                <w:t>N.SATHISH KUMAR</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93" w:author="Saseendran, Arun" w:date="2017-05-15T17:14:00Z"/>
                <w:rFonts w:ascii="Calibri" w:eastAsia="Times New Roman" w:hAnsi="Calibri" w:cs="Times New Roman"/>
                <w:color w:val="000000"/>
                <w:sz w:val="18"/>
                <w:szCs w:val="18"/>
                <w:lang w:val="en-US"/>
              </w:rPr>
            </w:pPr>
            <w:ins w:id="3694" w:author="Saseendran, Arun" w:date="2017-05-15T17:14:00Z">
              <w:r w:rsidRPr="001071A0">
                <w:rPr>
                  <w:rFonts w:ascii="Calibri" w:eastAsia="Times New Roman" w:hAnsi="Calibri" w:cs="Times New Roman"/>
                  <w:color w:val="000000"/>
                  <w:sz w:val="18"/>
                  <w:szCs w:val="18"/>
                  <w:lang w:val="en-US"/>
                </w:rPr>
                <w:t>M2</w:t>
              </w:r>
            </w:ins>
          </w:p>
        </w:tc>
      </w:tr>
      <w:tr w:rsidR="001071A0" w:rsidRPr="001071A0" w:rsidTr="001071A0">
        <w:trPr>
          <w:trHeight w:val="240"/>
          <w:ins w:id="3695" w:author="Saseendran, Arun" w:date="2017-05-15T17:14:00Z"/>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96" w:author="Saseendran, Arun" w:date="2017-05-15T17:14:00Z"/>
                <w:rFonts w:ascii="Calibri" w:eastAsia="Times New Roman" w:hAnsi="Calibri" w:cs="Times New Roman"/>
                <w:color w:val="000000"/>
                <w:sz w:val="18"/>
                <w:szCs w:val="18"/>
                <w:lang w:val="en-US"/>
              </w:rPr>
            </w:pPr>
            <w:ins w:id="3697" w:author="Saseendran, Arun" w:date="2017-05-15T17:14:00Z">
              <w:r w:rsidRPr="001071A0">
                <w:rPr>
                  <w:rFonts w:ascii="Calibri" w:eastAsia="Times New Roman" w:hAnsi="Calibri" w:cs="Times New Roman"/>
                  <w:color w:val="000000"/>
                  <w:sz w:val="18"/>
                  <w:szCs w:val="18"/>
                  <w:lang w:val="en-US"/>
                </w:rPr>
                <w:t>M.R.REVATHY</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698" w:author="Saseendran, Arun" w:date="2017-05-15T17:14:00Z"/>
                <w:rFonts w:ascii="Calibri" w:eastAsia="Times New Roman" w:hAnsi="Calibri" w:cs="Times New Roman"/>
                <w:color w:val="000000"/>
                <w:sz w:val="18"/>
                <w:szCs w:val="18"/>
                <w:lang w:val="en-US"/>
              </w:rPr>
            </w:pPr>
            <w:ins w:id="3699" w:author="Saseendran, Arun" w:date="2017-05-15T17:14:00Z">
              <w:r w:rsidRPr="001071A0">
                <w:rPr>
                  <w:rFonts w:ascii="Calibri" w:eastAsia="Times New Roman" w:hAnsi="Calibri" w:cs="Times New Roman"/>
                  <w:color w:val="000000"/>
                  <w:sz w:val="18"/>
                  <w:szCs w:val="18"/>
                  <w:lang w:val="en-US"/>
                </w:rPr>
                <w:t>M3</w:t>
              </w:r>
            </w:ins>
          </w:p>
        </w:tc>
      </w:tr>
      <w:tr w:rsidR="001071A0" w:rsidRPr="001071A0" w:rsidTr="001071A0">
        <w:trPr>
          <w:trHeight w:val="240"/>
          <w:ins w:id="3700" w:author="Saseendran, Arun" w:date="2017-05-15T17:14:00Z"/>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01" w:author="Saseendran, Arun" w:date="2017-05-15T17:14:00Z"/>
                <w:rFonts w:ascii="Calibri" w:eastAsia="Times New Roman" w:hAnsi="Calibri" w:cs="Times New Roman"/>
                <w:color w:val="000000"/>
                <w:sz w:val="18"/>
                <w:szCs w:val="18"/>
                <w:lang w:val="en-US"/>
              </w:rPr>
            </w:pPr>
            <w:ins w:id="3702" w:author="Saseendran, Arun" w:date="2017-05-15T17:14:00Z">
              <w:r w:rsidRPr="001071A0">
                <w:rPr>
                  <w:rFonts w:ascii="Calibri" w:eastAsia="Times New Roman" w:hAnsi="Calibri" w:cs="Times New Roman"/>
                  <w:color w:val="000000"/>
                  <w:sz w:val="18"/>
                  <w:szCs w:val="18"/>
                  <w:lang w:val="en-US"/>
                </w:rPr>
                <w:t>C.VIKRAM KUMAR</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03" w:author="Saseendran, Arun" w:date="2017-05-15T17:14:00Z"/>
                <w:rFonts w:ascii="Calibri" w:eastAsia="Times New Roman" w:hAnsi="Calibri" w:cs="Times New Roman"/>
                <w:color w:val="000000"/>
                <w:sz w:val="18"/>
                <w:szCs w:val="18"/>
                <w:lang w:val="en-US"/>
              </w:rPr>
            </w:pPr>
            <w:ins w:id="3704" w:author="Saseendran, Arun" w:date="2017-05-15T17:14:00Z">
              <w:r w:rsidRPr="001071A0">
                <w:rPr>
                  <w:rFonts w:ascii="Calibri" w:eastAsia="Times New Roman" w:hAnsi="Calibri" w:cs="Times New Roman"/>
                  <w:color w:val="000000"/>
                  <w:sz w:val="18"/>
                  <w:szCs w:val="18"/>
                  <w:lang w:val="en-US"/>
                </w:rPr>
                <w:t>M4</w:t>
              </w:r>
            </w:ins>
          </w:p>
        </w:tc>
      </w:tr>
      <w:tr w:rsidR="001071A0" w:rsidRPr="001071A0" w:rsidTr="001071A0">
        <w:trPr>
          <w:trHeight w:val="240"/>
          <w:ins w:id="3705" w:author="Saseendran, Arun" w:date="2017-05-15T17:14:00Z"/>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06" w:author="Saseendran, Arun" w:date="2017-05-15T17:14:00Z"/>
                <w:rFonts w:ascii="Calibri" w:eastAsia="Times New Roman" w:hAnsi="Calibri" w:cs="Times New Roman"/>
                <w:color w:val="000000"/>
                <w:sz w:val="18"/>
                <w:szCs w:val="18"/>
                <w:lang w:val="en-US"/>
              </w:rPr>
            </w:pPr>
            <w:ins w:id="3707" w:author="Saseendran, Arun" w:date="2017-05-15T17:14:00Z">
              <w:r w:rsidRPr="001071A0">
                <w:rPr>
                  <w:rFonts w:ascii="Calibri" w:eastAsia="Times New Roman" w:hAnsi="Calibri" w:cs="Times New Roman"/>
                  <w:color w:val="000000"/>
                  <w:sz w:val="18"/>
                  <w:szCs w:val="18"/>
                  <w:lang w:val="en-US"/>
                </w:rPr>
                <w:t>M.NITHYA</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08" w:author="Saseendran, Arun" w:date="2017-05-15T17:14:00Z"/>
                <w:rFonts w:ascii="Calibri" w:eastAsia="Times New Roman" w:hAnsi="Calibri" w:cs="Times New Roman"/>
                <w:color w:val="000000"/>
                <w:sz w:val="18"/>
                <w:szCs w:val="18"/>
                <w:lang w:val="en-US"/>
              </w:rPr>
            </w:pPr>
            <w:ins w:id="3709" w:author="Saseendran, Arun" w:date="2017-05-15T17:14:00Z">
              <w:r w:rsidRPr="001071A0">
                <w:rPr>
                  <w:rFonts w:ascii="Calibri" w:eastAsia="Times New Roman" w:hAnsi="Calibri" w:cs="Times New Roman"/>
                  <w:color w:val="000000"/>
                  <w:sz w:val="18"/>
                  <w:szCs w:val="18"/>
                  <w:lang w:val="en-US"/>
                </w:rPr>
                <w:t>M5</w:t>
              </w:r>
            </w:ins>
          </w:p>
        </w:tc>
      </w:tr>
      <w:tr w:rsidR="001071A0" w:rsidRPr="001071A0" w:rsidTr="001071A0">
        <w:trPr>
          <w:trHeight w:val="240"/>
          <w:ins w:id="3710" w:author="Saseendran, Arun" w:date="2017-05-15T17:14:00Z"/>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11" w:author="Saseendran, Arun" w:date="2017-05-15T17:14:00Z"/>
                <w:rFonts w:ascii="Calibri" w:eastAsia="Times New Roman" w:hAnsi="Calibri" w:cs="Times New Roman"/>
                <w:color w:val="000000"/>
                <w:sz w:val="18"/>
                <w:szCs w:val="18"/>
                <w:lang w:val="en-US"/>
              </w:rPr>
            </w:pPr>
            <w:ins w:id="3712" w:author="Saseendran, Arun" w:date="2017-05-15T17:14:00Z">
              <w:r w:rsidRPr="001071A0">
                <w:rPr>
                  <w:rFonts w:ascii="Calibri" w:eastAsia="Times New Roman" w:hAnsi="Calibri" w:cs="Times New Roman"/>
                  <w:color w:val="000000"/>
                  <w:sz w:val="18"/>
                  <w:szCs w:val="18"/>
                  <w:lang w:val="en-US"/>
                </w:rPr>
                <w:t>Dr. A. JAMEER BASHA</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13" w:author="Saseendran, Arun" w:date="2017-05-15T17:14:00Z"/>
                <w:rFonts w:ascii="Calibri" w:eastAsia="Times New Roman" w:hAnsi="Calibri" w:cs="Times New Roman"/>
                <w:color w:val="000000"/>
                <w:sz w:val="18"/>
                <w:szCs w:val="18"/>
                <w:lang w:val="en-US"/>
              </w:rPr>
            </w:pPr>
            <w:ins w:id="3714" w:author="Saseendran, Arun" w:date="2017-05-15T17:14:00Z">
              <w:r w:rsidRPr="001071A0">
                <w:rPr>
                  <w:rFonts w:ascii="Calibri" w:eastAsia="Times New Roman" w:hAnsi="Calibri" w:cs="Times New Roman"/>
                  <w:color w:val="000000"/>
                  <w:sz w:val="18"/>
                  <w:szCs w:val="18"/>
                  <w:lang w:val="en-US"/>
                </w:rPr>
                <w:t>MEN1</w:t>
              </w:r>
            </w:ins>
          </w:p>
        </w:tc>
      </w:tr>
      <w:tr w:rsidR="001071A0" w:rsidRPr="001071A0" w:rsidTr="001071A0">
        <w:trPr>
          <w:trHeight w:val="240"/>
          <w:ins w:id="3715" w:author="Saseendran, Arun" w:date="2017-05-15T17:14:00Z"/>
        </w:trPr>
        <w:tc>
          <w:tcPr>
            <w:tcW w:w="2980" w:type="dxa"/>
            <w:tcBorders>
              <w:top w:val="nil"/>
              <w:left w:val="single" w:sz="4" w:space="0" w:color="auto"/>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16" w:author="Saseendran, Arun" w:date="2017-05-15T17:14:00Z"/>
                <w:rFonts w:ascii="Calibri" w:eastAsia="Times New Roman" w:hAnsi="Calibri" w:cs="Times New Roman"/>
                <w:color w:val="000000"/>
                <w:sz w:val="18"/>
                <w:szCs w:val="18"/>
                <w:lang w:val="en-US"/>
              </w:rPr>
            </w:pPr>
            <w:ins w:id="3717" w:author="Saseendran, Arun" w:date="2017-05-15T17:14:00Z">
              <w:r w:rsidRPr="001071A0">
                <w:rPr>
                  <w:rFonts w:ascii="Calibri" w:eastAsia="Times New Roman" w:hAnsi="Calibri" w:cs="Times New Roman"/>
                  <w:color w:val="000000"/>
                  <w:sz w:val="18"/>
                  <w:szCs w:val="18"/>
                  <w:lang w:val="en-US"/>
                </w:rPr>
                <w:t>ARUN THUNDYILL SASEENDRAN</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18" w:author="Saseendran, Arun" w:date="2017-05-15T17:14:00Z"/>
                <w:rFonts w:ascii="Calibri" w:eastAsia="Times New Roman" w:hAnsi="Calibri" w:cs="Times New Roman"/>
                <w:color w:val="000000"/>
                <w:sz w:val="18"/>
                <w:szCs w:val="18"/>
                <w:lang w:val="en-US"/>
              </w:rPr>
            </w:pPr>
            <w:ins w:id="3719" w:author="Saseendran, Arun" w:date="2017-05-15T17:14:00Z">
              <w:r w:rsidRPr="001071A0">
                <w:rPr>
                  <w:rFonts w:ascii="Calibri" w:eastAsia="Times New Roman" w:hAnsi="Calibri" w:cs="Times New Roman"/>
                  <w:color w:val="000000"/>
                  <w:sz w:val="18"/>
                  <w:szCs w:val="18"/>
                  <w:lang w:val="en-US"/>
                </w:rPr>
                <w:t>MEN2</w:t>
              </w:r>
            </w:ins>
          </w:p>
        </w:tc>
      </w:tr>
      <w:tr w:rsidR="001071A0" w:rsidRPr="001071A0" w:rsidTr="001071A0">
        <w:trPr>
          <w:trHeight w:val="240"/>
          <w:ins w:id="3720" w:author="Saseendran, Arun" w:date="2017-05-15T17:14:00Z"/>
        </w:trPr>
        <w:tc>
          <w:tcPr>
            <w:tcW w:w="2980" w:type="dxa"/>
            <w:tcBorders>
              <w:top w:val="nil"/>
              <w:left w:val="single" w:sz="4" w:space="0" w:color="auto"/>
              <w:bottom w:val="single" w:sz="4" w:space="0" w:color="auto"/>
              <w:right w:val="single" w:sz="4" w:space="0" w:color="auto"/>
            </w:tcBorders>
            <w:shd w:val="clear" w:color="000000" w:fill="BDD7EE"/>
            <w:noWrap/>
            <w:vAlign w:val="bottom"/>
            <w:hideMark/>
          </w:tcPr>
          <w:p w:rsidR="001071A0" w:rsidRPr="001071A0" w:rsidRDefault="001071A0" w:rsidP="001071A0">
            <w:pPr>
              <w:spacing w:after="0" w:line="240" w:lineRule="auto"/>
              <w:rPr>
                <w:ins w:id="3721" w:author="Saseendran, Arun" w:date="2017-05-15T17:14:00Z"/>
                <w:rFonts w:ascii="Calibri" w:eastAsia="Times New Roman" w:hAnsi="Calibri" w:cs="Times New Roman"/>
                <w:color w:val="000000"/>
                <w:sz w:val="18"/>
                <w:szCs w:val="18"/>
                <w:lang w:val="en-US"/>
              </w:rPr>
            </w:pPr>
            <w:ins w:id="3722" w:author="Saseendran, Arun" w:date="2017-05-15T17:14:00Z">
              <w:r w:rsidRPr="001071A0">
                <w:rPr>
                  <w:rFonts w:ascii="Calibri" w:eastAsia="Times New Roman" w:hAnsi="Calibri" w:cs="Times New Roman"/>
                  <w:color w:val="00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23" w:author="Saseendran, Arun" w:date="2017-05-15T17:14:00Z"/>
                <w:rFonts w:ascii="Calibri" w:eastAsia="Times New Roman" w:hAnsi="Calibri" w:cs="Times New Roman"/>
                <w:color w:val="000000"/>
                <w:sz w:val="18"/>
                <w:szCs w:val="18"/>
                <w:lang w:val="en-US"/>
              </w:rPr>
            </w:pPr>
            <w:ins w:id="3724" w:author="Saseendran, Arun" w:date="2017-05-15T17:14:00Z">
              <w:r w:rsidRPr="001071A0">
                <w:rPr>
                  <w:rFonts w:ascii="Calibri" w:eastAsia="Times New Roman" w:hAnsi="Calibri" w:cs="Times New Roman"/>
                  <w:color w:val="000000"/>
                  <w:sz w:val="18"/>
                  <w:szCs w:val="18"/>
                  <w:lang w:val="en-US"/>
                </w:rPr>
                <w:t>Analysis</w:t>
              </w:r>
            </w:ins>
          </w:p>
        </w:tc>
      </w:tr>
      <w:tr w:rsidR="001071A0" w:rsidRPr="001071A0" w:rsidTr="001071A0">
        <w:trPr>
          <w:trHeight w:val="240"/>
          <w:ins w:id="3725" w:author="Saseendran, Arun" w:date="2017-05-15T17:14:00Z"/>
        </w:trPr>
        <w:tc>
          <w:tcPr>
            <w:tcW w:w="2980" w:type="dxa"/>
            <w:tcBorders>
              <w:top w:val="nil"/>
              <w:left w:val="single" w:sz="4" w:space="0" w:color="auto"/>
              <w:bottom w:val="single" w:sz="4" w:space="0" w:color="auto"/>
              <w:right w:val="single" w:sz="4" w:space="0" w:color="auto"/>
            </w:tcBorders>
            <w:shd w:val="clear" w:color="000000" w:fill="2F75B5"/>
            <w:noWrap/>
            <w:vAlign w:val="bottom"/>
            <w:hideMark/>
          </w:tcPr>
          <w:p w:rsidR="001071A0" w:rsidRPr="001071A0" w:rsidRDefault="001071A0" w:rsidP="001071A0">
            <w:pPr>
              <w:spacing w:after="0" w:line="240" w:lineRule="auto"/>
              <w:rPr>
                <w:ins w:id="3726" w:author="Saseendran, Arun" w:date="2017-05-15T17:14:00Z"/>
                <w:rFonts w:ascii="Calibri" w:eastAsia="Times New Roman" w:hAnsi="Calibri" w:cs="Times New Roman"/>
                <w:color w:val="000000"/>
                <w:sz w:val="18"/>
                <w:szCs w:val="18"/>
                <w:lang w:val="en-US"/>
              </w:rPr>
            </w:pPr>
            <w:ins w:id="3727" w:author="Saseendran, Arun" w:date="2017-05-15T17:14:00Z">
              <w:r w:rsidRPr="001071A0">
                <w:rPr>
                  <w:rFonts w:ascii="Calibri" w:eastAsia="Times New Roman" w:hAnsi="Calibri" w:cs="Times New Roman"/>
                  <w:color w:val="00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28" w:author="Saseendran, Arun" w:date="2017-05-15T17:14:00Z"/>
                <w:rFonts w:ascii="Calibri" w:eastAsia="Times New Roman" w:hAnsi="Calibri" w:cs="Times New Roman"/>
                <w:color w:val="000000"/>
                <w:sz w:val="18"/>
                <w:szCs w:val="18"/>
                <w:lang w:val="en-US"/>
              </w:rPr>
            </w:pPr>
            <w:ins w:id="3729" w:author="Saseendran, Arun" w:date="2017-05-15T17:14:00Z">
              <w:r w:rsidRPr="001071A0">
                <w:rPr>
                  <w:rFonts w:ascii="Calibri" w:eastAsia="Times New Roman" w:hAnsi="Calibri" w:cs="Times New Roman"/>
                  <w:color w:val="000000"/>
                  <w:sz w:val="18"/>
                  <w:szCs w:val="18"/>
                  <w:lang w:val="en-US"/>
                </w:rPr>
                <w:t>Infra Setup</w:t>
              </w:r>
            </w:ins>
          </w:p>
        </w:tc>
      </w:tr>
      <w:tr w:rsidR="001071A0" w:rsidRPr="001071A0" w:rsidTr="001071A0">
        <w:trPr>
          <w:trHeight w:val="240"/>
          <w:ins w:id="3730" w:author="Saseendran, Arun" w:date="2017-05-15T17:14:00Z"/>
        </w:trPr>
        <w:tc>
          <w:tcPr>
            <w:tcW w:w="2980" w:type="dxa"/>
            <w:tcBorders>
              <w:top w:val="nil"/>
              <w:left w:val="single" w:sz="4" w:space="0" w:color="auto"/>
              <w:bottom w:val="single" w:sz="4" w:space="0" w:color="auto"/>
              <w:right w:val="single" w:sz="4" w:space="0" w:color="auto"/>
            </w:tcBorders>
            <w:shd w:val="clear" w:color="000000" w:fill="A9D08E"/>
            <w:noWrap/>
            <w:vAlign w:val="bottom"/>
            <w:hideMark/>
          </w:tcPr>
          <w:p w:rsidR="001071A0" w:rsidRPr="001071A0" w:rsidRDefault="001071A0" w:rsidP="001071A0">
            <w:pPr>
              <w:spacing w:after="0" w:line="240" w:lineRule="auto"/>
              <w:rPr>
                <w:ins w:id="3731" w:author="Saseendran, Arun" w:date="2017-05-15T17:14:00Z"/>
                <w:rFonts w:ascii="Calibri" w:eastAsia="Times New Roman" w:hAnsi="Calibri" w:cs="Times New Roman"/>
                <w:color w:val="000000"/>
                <w:sz w:val="18"/>
                <w:szCs w:val="18"/>
                <w:lang w:val="en-US"/>
              </w:rPr>
            </w:pPr>
            <w:ins w:id="3732" w:author="Saseendran, Arun" w:date="2017-05-15T17:14:00Z">
              <w:r w:rsidRPr="001071A0">
                <w:rPr>
                  <w:rFonts w:ascii="Calibri" w:eastAsia="Times New Roman" w:hAnsi="Calibri" w:cs="Times New Roman"/>
                  <w:color w:val="00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33" w:author="Saseendran, Arun" w:date="2017-05-15T17:14:00Z"/>
                <w:rFonts w:ascii="Calibri" w:eastAsia="Times New Roman" w:hAnsi="Calibri" w:cs="Times New Roman"/>
                <w:color w:val="000000"/>
                <w:sz w:val="18"/>
                <w:szCs w:val="18"/>
                <w:lang w:val="en-US"/>
              </w:rPr>
            </w:pPr>
            <w:ins w:id="3734" w:author="Saseendran, Arun" w:date="2017-05-15T17:14:00Z">
              <w:r w:rsidRPr="001071A0">
                <w:rPr>
                  <w:rFonts w:ascii="Calibri" w:eastAsia="Times New Roman" w:hAnsi="Calibri" w:cs="Times New Roman"/>
                  <w:color w:val="000000"/>
                  <w:sz w:val="18"/>
                  <w:szCs w:val="18"/>
                  <w:lang w:val="en-US"/>
                </w:rPr>
                <w:t>Architecture</w:t>
              </w:r>
            </w:ins>
          </w:p>
        </w:tc>
      </w:tr>
      <w:tr w:rsidR="001071A0" w:rsidRPr="001071A0" w:rsidTr="001071A0">
        <w:trPr>
          <w:trHeight w:val="240"/>
          <w:ins w:id="3735" w:author="Saseendran, Arun" w:date="2017-05-15T17:14:00Z"/>
        </w:trPr>
        <w:tc>
          <w:tcPr>
            <w:tcW w:w="2980" w:type="dxa"/>
            <w:tcBorders>
              <w:top w:val="nil"/>
              <w:left w:val="single" w:sz="4" w:space="0" w:color="auto"/>
              <w:bottom w:val="single" w:sz="4" w:space="0" w:color="auto"/>
              <w:right w:val="single" w:sz="4" w:space="0" w:color="auto"/>
            </w:tcBorders>
            <w:shd w:val="clear" w:color="000000" w:fill="8EA9DB"/>
            <w:noWrap/>
            <w:vAlign w:val="bottom"/>
            <w:hideMark/>
          </w:tcPr>
          <w:p w:rsidR="001071A0" w:rsidRPr="001071A0" w:rsidRDefault="001071A0" w:rsidP="001071A0">
            <w:pPr>
              <w:spacing w:after="0" w:line="240" w:lineRule="auto"/>
              <w:rPr>
                <w:ins w:id="3736" w:author="Saseendran, Arun" w:date="2017-05-15T17:14:00Z"/>
                <w:rFonts w:ascii="Calibri" w:eastAsia="Times New Roman" w:hAnsi="Calibri" w:cs="Times New Roman"/>
                <w:color w:val="000000"/>
                <w:sz w:val="18"/>
                <w:szCs w:val="18"/>
                <w:lang w:val="en-US"/>
              </w:rPr>
            </w:pPr>
            <w:ins w:id="3737" w:author="Saseendran, Arun" w:date="2017-05-15T17:14:00Z">
              <w:r w:rsidRPr="001071A0">
                <w:rPr>
                  <w:rFonts w:ascii="Calibri" w:eastAsia="Times New Roman" w:hAnsi="Calibri" w:cs="Times New Roman"/>
                  <w:color w:val="00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38" w:author="Saseendran, Arun" w:date="2017-05-15T17:14:00Z"/>
                <w:rFonts w:ascii="Calibri" w:eastAsia="Times New Roman" w:hAnsi="Calibri" w:cs="Times New Roman"/>
                <w:color w:val="000000"/>
                <w:sz w:val="18"/>
                <w:szCs w:val="18"/>
                <w:lang w:val="en-US"/>
              </w:rPr>
            </w:pPr>
            <w:ins w:id="3739" w:author="Saseendran, Arun" w:date="2017-05-15T17:14:00Z">
              <w:r w:rsidRPr="001071A0">
                <w:rPr>
                  <w:rFonts w:ascii="Calibri" w:eastAsia="Times New Roman" w:hAnsi="Calibri" w:cs="Times New Roman"/>
                  <w:color w:val="000000"/>
                  <w:sz w:val="18"/>
                  <w:szCs w:val="18"/>
                  <w:lang w:val="en-US"/>
                </w:rPr>
                <w:t>Review</w:t>
              </w:r>
            </w:ins>
          </w:p>
        </w:tc>
      </w:tr>
      <w:tr w:rsidR="001071A0" w:rsidRPr="001071A0" w:rsidTr="001071A0">
        <w:trPr>
          <w:trHeight w:val="240"/>
          <w:ins w:id="3740" w:author="Saseendran, Arun" w:date="2017-05-15T17:14:00Z"/>
        </w:trPr>
        <w:tc>
          <w:tcPr>
            <w:tcW w:w="2980" w:type="dxa"/>
            <w:tcBorders>
              <w:top w:val="nil"/>
              <w:left w:val="single" w:sz="4" w:space="0" w:color="auto"/>
              <w:bottom w:val="single" w:sz="4" w:space="0" w:color="auto"/>
              <w:right w:val="single" w:sz="4" w:space="0" w:color="auto"/>
            </w:tcBorders>
            <w:shd w:val="clear" w:color="000000" w:fill="F4B084"/>
            <w:noWrap/>
            <w:vAlign w:val="bottom"/>
            <w:hideMark/>
          </w:tcPr>
          <w:p w:rsidR="001071A0" w:rsidRPr="001071A0" w:rsidRDefault="001071A0" w:rsidP="001071A0">
            <w:pPr>
              <w:spacing w:after="0" w:line="240" w:lineRule="auto"/>
              <w:rPr>
                <w:ins w:id="3741" w:author="Saseendran, Arun" w:date="2017-05-15T17:14:00Z"/>
                <w:rFonts w:ascii="Calibri" w:eastAsia="Times New Roman" w:hAnsi="Calibri" w:cs="Times New Roman"/>
                <w:color w:val="000000"/>
                <w:sz w:val="18"/>
                <w:szCs w:val="18"/>
                <w:lang w:val="en-US"/>
              </w:rPr>
            </w:pPr>
            <w:ins w:id="3742" w:author="Saseendran, Arun" w:date="2017-05-15T17:14:00Z">
              <w:r w:rsidRPr="001071A0">
                <w:rPr>
                  <w:rFonts w:ascii="Calibri" w:eastAsia="Times New Roman" w:hAnsi="Calibri" w:cs="Times New Roman"/>
                  <w:color w:val="00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43" w:author="Saseendran, Arun" w:date="2017-05-15T17:14:00Z"/>
                <w:rFonts w:ascii="Calibri" w:eastAsia="Times New Roman" w:hAnsi="Calibri" w:cs="Times New Roman"/>
                <w:color w:val="000000"/>
                <w:sz w:val="18"/>
                <w:szCs w:val="18"/>
                <w:lang w:val="en-US"/>
              </w:rPr>
            </w:pPr>
            <w:ins w:id="3744" w:author="Saseendran, Arun" w:date="2017-05-15T17:14:00Z">
              <w:r w:rsidRPr="001071A0">
                <w:rPr>
                  <w:rFonts w:ascii="Calibri" w:eastAsia="Times New Roman" w:hAnsi="Calibri" w:cs="Times New Roman"/>
                  <w:color w:val="000000"/>
                  <w:sz w:val="18"/>
                  <w:szCs w:val="18"/>
                  <w:lang w:val="en-US"/>
                </w:rPr>
                <w:t>Design</w:t>
              </w:r>
            </w:ins>
          </w:p>
        </w:tc>
      </w:tr>
      <w:tr w:rsidR="001071A0" w:rsidRPr="001071A0" w:rsidTr="001071A0">
        <w:trPr>
          <w:trHeight w:val="240"/>
          <w:ins w:id="3745" w:author="Saseendran, Arun" w:date="2017-05-15T17:14:00Z"/>
        </w:trPr>
        <w:tc>
          <w:tcPr>
            <w:tcW w:w="2980" w:type="dxa"/>
            <w:tcBorders>
              <w:top w:val="nil"/>
              <w:left w:val="single" w:sz="4" w:space="0" w:color="auto"/>
              <w:bottom w:val="single" w:sz="4" w:space="0" w:color="auto"/>
              <w:right w:val="single" w:sz="4" w:space="0" w:color="auto"/>
            </w:tcBorders>
            <w:shd w:val="clear" w:color="000000" w:fill="FFD966"/>
            <w:noWrap/>
            <w:vAlign w:val="bottom"/>
            <w:hideMark/>
          </w:tcPr>
          <w:p w:rsidR="001071A0" w:rsidRPr="001071A0" w:rsidRDefault="001071A0" w:rsidP="001071A0">
            <w:pPr>
              <w:spacing w:after="0" w:line="240" w:lineRule="auto"/>
              <w:rPr>
                <w:ins w:id="3746" w:author="Saseendran, Arun" w:date="2017-05-15T17:14:00Z"/>
                <w:rFonts w:ascii="Calibri" w:eastAsia="Times New Roman" w:hAnsi="Calibri" w:cs="Times New Roman"/>
                <w:color w:val="000000"/>
                <w:sz w:val="18"/>
                <w:szCs w:val="18"/>
                <w:lang w:val="en-US"/>
              </w:rPr>
            </w:pPr>
            <w:ins w:id="3747" w:author="Saseendran, Arun" w:date="2017-05-15T17:14:00Z">
              <w:r w:rsidRPr="001071A0">
                <w:rPr>
                  <w:rFonts w:ascii="Calibri" w:eastAsia="Times New Roman" w:hAnsi="Calibri" w:cs="Times New Roman"/>
                  <w:color w:val="00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48" w:author="Saseendran, Arun" w:date="2017-05-15T17:14:00Z"/>
                <w:rFonts w:ascii="Calibri" w:eastAsia="Times New Roman" w:hAnsi="Calibri" w:cs="Times New Roman"/>
                <w:color w:val="000000"/>
                <w:sz w:val="18"/>
                <w:szCs w:val="18"/>
                <w:lang w:val="en-US"/>
              </w:rPr>
            </w:pPr>
            <w:ins w:id="3749" w:author="Saseendran, Arun" w:date="2017-05-15T17:14:00Z">
              <w:r w:rsidRPr="001071A0">
                <w:rPr>
                  <w:rFonts w:ascii="Calibri" w:eastAsia="Times New Roman" w:hAnsi="Calibri" w:cs="Times New Roman"/>
                  <w:color w:val="000000"/>
                  <w:sz w:val="18"/>
                  <w:szCs w:val="18"/>
                  <w:lang w:val="en-US"/>
                </w:rPr>
                <w:t>Test Preparation</w:t>
              </w:r>
            </w:ins>
          </w:p>
        </w:tc>
      </w:tr>
      <w:tr w:rsidR="001071A0" w:rsidRPr="001071A0" w:rsidTr="001071A0">
        <w:trPr>
          <w:trHeight w:val="240"/>
          <w:ins w:id="3750" w:author="Saseendran, Arun" w:date="2017-05-15T17:14:00Z"/>
        </w:trPr>
        <w:tc>
          <w:tcPr>
            <w:tcW w:w="2980" w:type="dxa"/>
            <w:tcBorders>
              <w:top w:val="nil"/>
              <w:left w:val="single" w:sz="4" w:space="0" w:color="auto"/>
              <w:bottom w:val="single" w:sz="4" w:space="0" w:color="auto"/>
              <w:right w:val="single" w:sz="4" w:space="0" w:color="auto"/>
            </w:tcBorders>
            <w:shd w:val="clear" w:color="000000" w:fill="333F4F"/>
            <w:noWrap/>
            <w:vAlign w:val="bottom"/>
            <w:hideMark/>
          </w:tcPr>
          <w:p w:rsidR="001071A0" w:rsidRPr="001071A0" w:rsidRDefault="001071A0" w:rsidP="001071A0">
            <w:pPr>
              <w:spacing w:after="0" w:line="240" w:lineRule="auto"/>
              <w:rPr>
                <w:ins w:id="3751" w:author="Saseendran, Arun" w:date="2017-05-15T17:14:00Z"/>
                <w:rFonts w:ascii="Calibri" w:eastAsia="Times New Roman" w:hAnsi="Calibri" w:cs="Times New Roman"/>
                <w:color w:val="000000"/>
                <w:sz w:val="18"/>
                <w:szCs w:val="18"/>
                <w:lang w:val="en-US"/>
              </w:rPr>
            </w:pPr>
            <w:ins w:id="3752" w:author="Saseendran, Arun" w:date="2017-05-15T17:14:00Z">
              <w:r w:rsidRPr="001071A0">
                <w:rPr>
                  <w:rFonts w:ascii="Calibri" w:eastAsia="Times New Roman" w:hAnsi="Calibri" w:cs="Times New Roman"/>
                  <w:color w:val="00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53" w:author="Saseendran, Arun" w:date="2017-05-15T17:14:00Z"/>
                <w:rFonts w:ascii="Calibri" w:eastAsia="Times New Roman" w:hAnsi="Calibri" w:cs="Times New Roman"/>
                <w:color w:val="000000"/>
                <w:sz w:val="18"/>
                <w:szCs w:val="18"/>
                <w:lang w:val="en-US"/>
              </w:rPr>
            </w:pPr>
            <w:ins w:id="3754" w:author="Saseendran, Arun" w:date="2017-05-15T17:14:00Z">
              <w:r w:rsidRPr="001071A0">
                <w:rPr>
                  <w:rFonts w:ascii="Calibri" w:eastAsia="Times New Roman" w:hAnsi="Calibri" w:cs="Times New Roman"/>
                  <w:color w:val="000000"/>
                  <w:sz w:val="18"/>
                  <w:szCs w:val="18"/>
                  <w:lang w:val="en-US"/>
                </w:rPr>
                <w:t>Development</w:t>
              </w:r>
            </w:ins>
          </w:p>
        </w:tc>
      </w:tr>
      <w:tr w:rsidR="001071A0" w:rsidRPr="001071A0" w:rsidTr="001071A0">
        <w:trPr>
          <w:trHeight w:val="240"/>
          <w:ins w:id="3755" w:author="Saseendran, Arun" w:date="2017-05-15T17:14:00Z"/>
        </w:trPr>
        <w:tc>
          <w:tcPr>
            <w:tcW w:w="2980" w:type="dxa"/>
            <w:tcBorders>
              <w:top w:val="nil"/>
              <w:left w:val="single" w:sz="4" w:space="0" w:color="auto"/>
              <w:bottom w:val="single" w:sz="4" w:space="0" w:color="auto"/>
              <w:right w:val="single" w:sz="4" w:space="0" w:color="auto"/>
            </w:tcBorders>
            <w:shd w:val="clear" w:color="000000" w:fill="BF8F00"/>
            <w:noWrap/>
            <w:vAlign w:val="bottom"/>
            <w:hideMark/>
          </w:tcPr>
          <w:p w:rsidR="001071A0" w:rsidRPr="001071A0" w:rsidRDefault="001071A0" w:rsidP="001071A0">
            <w:pPr>
              <w:spacing w:after="0" w:line="240" w:lineRule="auto"/>
              <w:rPr>
                <w:ins w:id="3756" w:author="Saseendran, Arun" w:date="2017-05-15T17:14:00Z"/>
                <w:rFonts w:ascii="Calibri" w:eastAsia="Times New Roman" w:hAnsi="Calibri" w:cs="Times New Roman"/>
                <w:color w:val="FF0000"/>
                <w:sz w:val="18"/>
                <w:szCs w:val="18"/>
                <w:lang w:val="en-US"/>
              </w:rPr>
            </w:pPr>
            <w:ins w:id="3757" w:author="Saseendran, Arun" w:date="2017-05-15T17:14:00Z">
              <w:r w:rsidRPr="001071A0">
                <w:rPr>
                  <w:rFonts w:ascii="Calibri" w:eastAsia="Times New Roman" w:hAnsi="Calibri" w:cs="Times New Roman"/>
                  <w:color w:val="FF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58" w:author="Saseendran, Arun" w:date="2017-05-15T17:14:00Z"/>
                <w:rFonts w:ascii="Calibri" w:eastAsia="Times New Roman" w:hAnsi="Calibri" w:cs="Times New Roman"/>
                <w:color w:val="000000"/>
                <w:sz w:val="18"/>
                <w:szCs w:val="18"/>
                <w:lang w:val="en-US"/>
              </w:rPr>
            </w:pPr>
            <w:ins w:id="3759" w:author="Saseendran, Arun" w:date="2017-05-15T17:14:00Z">
              <w:r w:rsidRPr="001071A0">
                <w:rPr>
                  <w:rFonts w:ascii="Calibri" w:eastAsia="Times New Roman" w:hAnsi="Calibri" w:cs="Times New Roman"/>
                  <w:color w:val="000000"/>
                  <w:sz w:val="18"/>
                  <w:szCs w:val="18"/>
                  <w:lang w:val="en-US"/>
                </w:rPr>
                <w:t>Testing</w:t>
              </w:r>
            </w:ins>
          </w:p>
        </w:tc>
      </w:tr>
      <w:tr w:rsidR="001071A0" w:rsidRPr="001071A0" w:rsidTr="001071A0">
        <w:trPr>
          <w:trHeight w:val="240"/>
          <w:ins w:id="3760" w:author="Saseendran, Arun" w:date="2017-05-15T17:14:00Z"/>
        </w:trPr>
        <w:tc>
          <w:tcPr>
            <w:tcW w:w="2980" w:type="dxa"/>
            <w:tcBorders>
              <w:top w:val="nil"/>
              <w:left w:val="single" w:sz="4" w:space="0" w:color="auto"/>
              <w:bottom w:val="single" w:sz="4" w:space="0" w:color="auto"/>
              <w:right w:val="single" w:sz="4" w:space="0" w:color="auto"/>
            </w:tcBorders>
            <w:shd w:val="clear" w:color="000000" w:fill="548235"/>
            <w:noWrap/>
            <w:vAlign w:val="bottom"/>
            <w:hideMark/>
          </w:tcPr>
          <w:p w:rsidR="001071A0" w:rsidRPr="001071A0" w:rsidRDefault="001071A0" w:rsidP="001071A0">
            <w:pPr>
              <w:spacing w:after="0" w:line="240" w:lineRule="auto"/>
              <w:rPr>
                <w:ins w:id="3761" w:author="Saseendran, Arun" w:date="2017-05-15T17:14:00Z"/>
                <w:rFonts w:ascii="Calibri" w:eastAsia="Times New Roman" w:hAnsi="Calibri" w:cs="Times New Roman"/>
                <w:color w:val="000000"/>
                <w:sz w:val="18"/>
                <w:szCs w:val="18"/>
                <w:lang w:val="en-US"/>
              </w:rPr>
            </w:pPr>
            <w:ins w:id="3762" w:author="Saseendran, Arun" w:date="2017-05-15T17:14:00Z">
              <w:r w:rsidRPr="001071A0">
                <w:rPr>
                  <w:rFonts w:ascii="Calibri" w:eastAsia="Times New Roman" w:hAnsi="Calibri" w:cs="Times New Roman"/>
                  <w:color w:val="000000"/>
                  <w:sz w:val="18"/>
                  <w:szCs w:val="18"/>
                  <w:lang w:val="en-US"/>
                </w:rPr>
                <w:t> </w:t>
              </w:r>
            </w:ins>
          </w:p>
        </w:tc>
        <w:tc>
          <w:tcPr>
            <w:tcW w:w="1460" w:type="dxa"/>
            <w:tcBorders>
              <w:top w:val="nil"/>
              <w:left w:val="nil"/>
              <w:bottom w:val="single" w:sz="4" w:space="0" w:color="auto"/>
              <w:right w:val="single" w:sz="4" w:space="0" w:color="auto"/>
            </w:tcBorders>
            <w:shd w:val="clear" w:color="auto" w:fill="auto"/>
            <w:noWrap/>
            <w:vAlign w:val="bottom"/>
            <w:hideMark/>
          </w:tcPr>
          <w:p w:rsidR="001071A0" w:rsidRPr="001071A0" w:rsidRDefault="001071A0" w:rsidP="001071A0">
            <w:pPr>
              <w:spacing w:after="0" w:line="240" w:lineRule="auto"/>
              <w:rPr>
                <w:ins w:id="3763" w:author="Saseendran, Arun" w:date="2017-05-15T17:14:00Z"/>
                <w:rFonts w:ascii="Calibri" w:eastAsia="Times New Roman" w:hAnsi="Calibri" w:cs="Times New Roman"/>
                <w:color w:val="000000"/>
                <w:sz w:val="18"/>
                <w:szCs w:val="18"/>
                <w:lang w:val="en-US"/>
              </w:rPr>
            </w:pPr>
            <w:ins w:id="3764" w:author="Saseendran, Arun" w:date="2017-05-15T17:14:00Z">
              <w:r w:rsidRPr="001071A0">
                <w:rPr>
                  <w:rFonts w:ascii="Calibri" w:eastAsia="Times New Roman" w:hAnsi="Calibri" w:cs="Times New Roman"/>
                  <w:color w:val="000000"/>
                  <w:sz w:val="18"/>
                  <w:szCs w:val="18"/>
                  <w:lang w:val="en-US"/>
                </w:rPr>
                <w:t>Sign-off</w:t>
              </w:r>
            </w:ins>
          </w:p>
        </w:tc>
      </w:tr>
    </w:tbl>
    <w:p w:rsidR="001071A0" w:rsidRDefault="001071A0">
      <w:pPr>
        <w:rPr>
          <w:ins w:id="3765" w:author="Saseendran, Arun" w:date="2017-05-15T17:11:00Z"/>
          <w:rFonts w:ascii="Arial" w:hAnsi="Arial" w:cs="Arial"/>
          <w:u w:val="single"/>
        </w:rPr>
      </w:pPr>
    </w:p>
    <w:p w:rsidR="001071A0" w:rsidRDefault="001071A0">
      <w:pPr>
        <w:rPr>
          <w:ins w:id="3766" w:author="Saseendran, Arun" w:date="2017-05-15T17:10:00Z"/>
          <w:rFonts w:ascii="Arial" w:hAnsi="Arial" w:cs="Arial"/>
          <w:u w:val="single"/>
        </w:rPr>
      </w:pPr>
    </w:p>
    <w:p w:rsidR="001071A0" w:rsidRPr="0042194B" w:rsidRDefault="001071A0" w:rsidP="0042194B">
      <w:pPr>
        <w:rPr>
          <w:rFonts w:ascii="Arial" w:hAnsi="Arial" w:cs="Arial"/>
          <w:u w:val="single"/>
        </w:rPr>
      </w:pPr>
    </w:p>
    <w:tbl>
      <w:tblPr>
        <w:tblStyle w:val="TableGrid"/>
        <w:tblW w:w="9810" w:type="dxa"/>
        <w:tblInd w:w="85" w:type="dxa"/>
        <w:tblLayout w:type="fixed"/>
        <w:tblLook w:val="04A0" w:firstRow="1" w:lastRow="0" w:firstColumn="1" w:lastColumn="0" w:noHBand="0" w:noVBand="1"/>
        <w:tblPrChange w:id="3767" w:author="Saseendran, Arun" w:date="2017-05-15T16:23:00Z">
          <w:tblPr>
            <w:tblStyle w:val="TableGrid"/>
            <w:tblW w:w="10431" w:type="dxa"/>
            <w:tblInd w:w="85" w:type="dxa"/>
            <w:tblLayout w:type="fixed"/>
            <w:tblLook w:val="04A0" w:firstRow="1" w:lastRow="0" w:firstColumn="1" w:lastColumn="0" w:noHBand="0" w:noVBand="1"/>
          </w:tblPr>
        </w:tblPrChange>
      </w:tblPr>
      <w:tblGrid>
        <w:gridCol w:w="637"/>
        <w:gridCol w:w="1703"/>
        <w:gridCol w:w="1980"/>
        <w:gridCol w:w="900"/>
        <w:gridCol w:w="900"/>
        <w:gridCol w:w="990"/>
        <w:gridCol w:w="900"/>
        <w:gridCol w:w="900"/>
        <w:gridCol w:w="900"/>
        <w:tblGridChange w:id="3768">
          <w:tblGrid>
            <w:gridCol w:w="637"/>
            <w:gridCol w:w="1980"/>
            <w:gridCol w:w="2250"/>
            <w:gridCol w:w="893"/>
            <w:gridCol w:w="900"/>
            <w:gridCol w:w="900"/>
            <w:gridCol w:w="900"/>
            <w:gridCol w:w="990"/>
            <w:gridCol w:w="981"/>
          </w:tblGrid>
        </w:tblGridChange>
      </w:tblGrid>
      <w:tr w:rsidR="0042194B" w:rsidRPr="0042194B" w:rsidDel="001071A0" w:rsidTr="008C7A80">
        <w:trPr>
          <w:trHeight w:val="215"/>
          <w:del w:id="3769" w:author="Saseendran, Arun" w:date="2017-05-15T17:10:00Z"/>
          <w:trPrChange w:id="3770" w:author="Saseendran, Arun" w:date="2017-05-15T16:23:00Z">
            <w:trPr>
              <w:trHeight w:val="215"/>
            </w:trPr>
          </w:trPrChange>
        </w:trPr>
        <w:tc>
          <w:tcPr>
            <w:tcW w:w="637" w:type="dxa"/>
            <w:tcPrChange w:id="3771" w:author="Saseendran, Arun" w:date="2017-05-15T16:23:00Z">
              <w:tcPr>
                <w:tcW w:w="637" w:type="dxa"/>
              </w:tcPr>
            </w:tcPrChange>
          </w:tcPr>
          <w:p w:rsidR="0042194B" w:rsidRPr="0042194B" w:rsidDel="001071A0" w:rsidRDefault="0042194B" w:rsidP="001071A0">
            <w:pPr>
              <w:rPr>
                <w:del w:id="3772" w:author="Saseendran, Arun" w:date="2017-05-15T17:10:00Z"/>
                <w:rFonts w:ascii="Arial" w:hAnsi="Arial" w:cs="Arial"/>
              </w:rPr>
            </w:pPr>
          </w:p>
        </w:tc>
        <w:tc>
          <w:tcPr>
            <w:tcW w:w="3683" w:type="dxa"/>
            <w:gridSpan w:val="2"/>
            <w:tcPrChange w:id="3773" w:author="Saseendran, Arun" w:date="2017-05-15T16:23:00Z">
              <w:tcPr>
                <w:tcW w:w="4230" w:type="dxa"/>
                <w:gridSpan w:val="2"/>
              </w:tcPr>
            </w:tcPrChange>
          </w:tcPr>
          <w:p w:rsidR="0042194B" w:rsidRPr="0042194B" w:rsidDel="001071A0" w:rsidRDefault="0042194B" w:rsidP="001071A0">
            <w:pPr>
              <w:jc w:val="center"/>
              <w:rPr>
                <w:del w:id="3774" w:author="Saseendran, Arun" w:date="2017-05-15T17:10:00Z"/>
                <w:rFonts w:ascii="Arial" w:hAnsi="Arial" w:cs="Arial"/>
                <w:b/>
              </w:rPr>
            </w:pPr>
            <w:del w:id="3775" w:author="Saseendran, Arun" w:date="2017-05-15T17:10:00Z">
              <w:r w:rsidRPr="0042194B" w:rsidDel="001071A0">
                <w:rPr>
                  <w:rFonts w:ascii="Arial" w:hAnsi="Arial" w:cs="Arial"/>
                  <w:b/>
                </w:rPr>
                <w:delText>Particulars</w:delText>
              </w:r>
            </w:del>
          </w:p>
        </w:tc>
        <w:tc>
          <w:tcPr>
            <w:tcW w:w="5490" w:type="dxa"/>
            <w:gridSpan w:val="6"/>
            <w:tcPrChange w:id="3776" w:author="Saseendran, Arun" w:date="2017-05-15T16:23:00Z">
              <w:tcPr>
                <w:tcW w:w="5564" w:type="dxa"/>
                <w:gridSpan w:val="6"/>
              </w:tcPr>
            </w:tcPrChange>
          </w:tcPr>
          <w:p w:rsidR="0042194B" w:rsidRPr="0042194B" w:rsidDel="001071A0" w:rsidRDefault="0042194B" w:rsidP="001071A0">
            <w:pPr>
              <w:jc w:val="center"/>
              <w:rPr>
                <w:del w:id="3777" w:author="Saseendran, Arun" w:date="2017-05-15T17:10:00Z"/>
                <w:rFonts w:ascii="Arial" w:hAnsi="Arial" w:cs="Arial"/>
                <w:b/>
              </w:rPr>
            </w:pPr>
            <w:del w:id="3778" w:author="Saseendran, Arun" w:date="2017-05-15T17:10:00Z">
              <w:r w:rsidRPr="0042194B" w:rsidDel="001071A0">
                <w:rPr>
                  <w:rFonts w:ascii="Arial" w:hAnsi="Arial" w:cs="Arial"/>
                  <w:b/>
                </w:rPr>
                <w:delText>Time (months)</w:delText>
              </w:r>
            </w:del>
          </w:p>
        </w:tc>
      </w:tr>
      <w:tr w:rsidR="0042194B" w:rsidRPr="0042194B" w:rsidDel="001071A0" w:rsidTr="008C7A80">
        <w:trPr>
          <w:trHeight w:val="447"/>
          <w:del w:id="3779" w:author="Saseendran, Arun" w:date="2017-05-15T17:10:00Z"/>
          <w:trPrChange w:id="3780" w:author="Saseendran, Arun" w:date="2017-05-15T16:23:00Z">
            <w:trPr>
              <w:trHeight w:val="447"/>
            </w:trPr>
          </w:trPrChange>
        </w:trPr>
        <w:tc>
          <w:tcPr>
            <w:tcW w:w="637" w:type="dxa"/>
            <w:tcPrChange w:id="3781" w:author="Saseendran, Arun" w:date="2017-05-15T16:23:00Z">
              <w:tcPr>
                <w:tcW w:w="637" w:type="dxa"/>
              </w:tcPr>
            </w:tcPrChange>
          </w:tcPr>
          <w:p w:rsidR="0042194B" w:rsidRPr="0042194B" w:rsidDel="001071A0" w:rsidRDefault="0042194B" w:rsidP="001071A0">
            <w:pPr>
              <w:rPr>
                <w:del w:id="3782" w:author="Saseendran, Arun" w:date="2017-05-15T17:10:00Z"/>
                <w:rFonts w:ascii="Arial" w:hAnsi="Arial" w:cs="Arial"/>
              </w:rPr>
            </w:pPr>
            <w:del w:id="3783" w:author="Saseendran, Arun" w:date="2017-05-15T17:10:00Z">
              <w:r w:rsidRPr="0042194B" w:rsidDel="001071A0">
                <w:rPr>
                  <w:rFonts w:ascii="Arial" w:hAnsi="Arial" w:cs="Arial"/>
                </w:rPr>
                <w:delText>#</w:delText>
              </w:r>
            </w:del>
          </w:p>
        </w:tc>
        <w:tc>
          <w:tcPr>
            <w:tcW w:w="1703" w:type="dxa"/>
            <w:tcPrChange w:id="3784" w:author="Saseendran, Arun" w:date="2017-05-15T16:23:00Z">
              <w:tcPr>
                <w:tcW w:w="1980" w:type="dxa"/>
              </w:tcPr>
            </w:tcPrChange>
          </w:tcPr>
          <w:p w:rsidR="0042194B" w:rsidRPr="0042194B" w:rsidDel="001071A0" w:rsidRDefault="0042194B" w:rsidP="001071A0">
            <w:pPr>
              <w:rPr>
                <w:del w:id="3785" w:author="Saseendran, Arun" w:date="2017-05-15T17:10:00Z"/>
                <w:rFonts w:ascii="Arial" w:hAnsi="Arial" w:cs="Arial"/>
                <w:b/>
              </w:rPr>
            </w:pPr>
            <w:del w:id="3786" w:author="Saseendran, Arun" w:date="2017-05-15T17:10:00Z">
              <w:r w:rsidRPr="0042194B" w:rsidDel="001071A0">
                <w:rPr>
                  <w:rFonts w:ascii="Arial" w:hAnsi="Arial" w:cs="Arial"/>
                  <w:b/>
                </w:rPr>
                <w:delText>Tasks</w:delText>
              </w:r>
            </w:del>
          </w:p>
        </w:tc>
        <w:tc>
          <w:tcPr>
            <w:tcW w:w="1980" w:type="dxa"/>
            <w:tcPrChange w:id="3787" w:author="Saseendran, Arun" w:date="2017-05-15T16:23:00Z">
              <w:tcPr>
                <w:tcW w:w="2250" w:type="dxa"/>
              </w:tcPr>
            </w:tcPrChange>
          </w:tcPr>
          <w:p w:rsidR="0042194B" w:rsidRPr="0042194B" w:rsidDel="001071A0" w:rsidRDefault="0042194B" w:rsidP="001071A0">
            <w:pPr>
              <w:rPr>
                <w:del w:id="3788" w:author="Saseendran, Arun" w:date="2017-05-15T17:10:00Z"/>
                <w:rFonts w:ascii="Arial" w:hAnsi="Arial" w:cs="Arial"/>
                <w:b/>
              </w:rPr>
            </w:pPr>
            <w:del w:id="3789" w:author="Saseendran, Arun" w:date="2017-05-15T17:10:00Z">
              <w:r w:rsidRPr="0042194B" w:rsidDel="001071A0">
                <w:rPr>
                  <w:rFonts w:ascii="Arial" w:hAnsi="Arial" w:cs="Arial"/>
                  <w:b/>
                </w:rPr>
                <w:delText>Team Member’s Name</w:delText>
              </w:r>
            </w:del>
          </w:p>
        </w:tc>
        <w:tc>
          <w:tcPr>
            <w:tcW w:w="900" w:type="dxa"/>
            <w:tcPrChange w:id="3790" w:author="Saseendran, Arun" w:date="2017-05-15T16:23:00Z">
              <w:tcPr>
                <w:tcW w:w="893" w:type="dxa"/>
              </w:tcPr>
            </w:tcPrChange>
          </w:tcPr>
          <w:p w:rsidR="0042194B" w:rsidRPr="0042194B" w:rsidDel="001071A0" w:rsidRDefault="0042194B" w:rsidP="001071A0">
            <w:pPr>
              <w:rPr>
                <w:del w:id="3791" w:author="Saseendran, Arun" w:date="2017-05-15T17:10:00Z"/>
                <w:rFonts w:ascii="Arial" w:hAnsi="Arial" w:cs="Arial"/>
                <w:b/>
              </w:rPr>
            </w:pPr>
            <w:del w:id="3792" w:author="Saseendran, Arun" w:date="2017-05-15T17:10:00Z">
              <w:r w:rsidRPr="0042194B" w:rsidDel="001071A0">
                <w:rPr>
                  <w:rFonts w:ascii="Arial" w:hAnsi="Arial" w:cs="Arial"/>
                  <w:b/>
                </w:rPr>
                <w:delText>1</w:delText>
              </w:r>
              <w:r w:rsidRPr="0042194B" w:rsidDel="001071A0">
                <w:rPr>
                  <w:rFonts w:ascii="Arial" w:hAnsi="Arial" w:cs="Arial"/>
                  <w:b/>
                  <w:vertAlign w:val="superscript"/>
                </w:rPr>
                <w:delText>st</w:delText>
              </w:r>
              <w:r w:rsidRPr="0042194B" w:rsidDel="001071A0">
                <w:rPr>
                  <w:rFonts w:ascii="Arial" w:hAnsi="Arial" w:cs="Arial"/>
                  <w:b/>
                </w:rPr>
                <w:delText xml:space="preserve"> Month </w:delText>
              </w:r>
            </w:del>
          </w:p>
        </w:tc>
        <w:tc>
          <w:tcPr>
            <w:tcW w:w="900" w:type="dxa"/>
            <w:tcPrChange w:id="3793" w:author="Saseendran, Arun" w:date="2017-05-15T16:23:00Z">
              <w:tcPr>
                <w:tcW w:w="900" w:type="dxa"/>
              </w:tcPr>
            </w:tcPrChange>
          </w:tcPr>
          <w:p w:rsidR="0042194B" w:rsidRPr="0042194B" w:rsidDel="001071A0" w:rsidRDefault="0042194B" w:rsidP="001071A0">
            <w:pPr>
              <w:rPr>
                <w:del w:id="3794" w:author="Saseendran, Arun" w:date="2017-05-15T17:10:00Z"/>
                <w:rFonts w:ascii="Arial" w:hAnsi="Arial" w:cs="Arial"/>
                <w:b/>
              </w:rPr>
            </w:pPr>
            <w:del w:id="3795" w:author="Saseendran, Arun" w:date="2017-05-15T17:10:00Z">
              <w:r w:rsidRPr="0042194B" w:rsidDel="001071A0">
                <w:rPr>
                  <w:rFonts w:ascii="Arial" w:hAnsi="Arial" w:cs="Arial"/>
                  <w:b/>
                </w:rPr>
                <w:delText>2</w:delText>
              </w:r>
              <w:r w:rsidRPr="0042194B" w:rsidDel="001071A0">
                <w:rPr>
                  <w:rFonts w:ascii="Arial" w:hAnsi="Arial" w:cs="Arial"/>
                  <w:b/>
                  <w:vertAlign w:val="superscript"/>
                </w:rPr>
                <w:delText>nd</w:delText>
              </w:r>
              <w:r w:rsidRPr="0042194B" w:rsidDel="001071A0">
                <w:rPr>
                  <w:rFonts w:ascii="Arial" w:hAnsi="Arial" w:cs="Arial"/>
                  <w:b/>
                </w:rPr>
                <w:delText xml:space="preserve"> Month </w:delText>
              </w:r>
            </w:del>
          </w:p>
        </w:tc>
        <w:tc>
          <w:tcPr>
            <w:tcW w:w="990" w:type="dxa"/>
            <w:tcPrChange w:id="3796" w:author="Saseendran, Arun" w:date="2017-05-15T16:23:00Z">
              <w:tcPr>
                <w:tcW w:w="900" w:type="dxa"/>
              </w:tcPr>
            </w:tcPrChange>
          </w:tcPr>
          <w:p w:rsidR="0042194B" w:rsidRPr="0042194B" w:rsidDel="001071A0" w:rsidRDefault="0042194B" w:rsidP="001071A0">
            <w:pPr>
              <w:rPr>
                <w:del w:id="3797" w:author="Saseendran, Arun" w:date="2017-05-15T17:10:00Z"/>
                <w:rFonts w:ascii="Arial" w:hAnsi="Arial" w:cs="Arial"/>
                <w:b/>
              </w:rPr>
            </w:pPr>
            <w:del w:id="3798" w:author="Saseendran, Arun" w:date="2017-05-15T17:10:00Z">
              <w:r w:rsidRPr="0042194B" w:rsidDel="001071A0">
                <w:rPr>
                  <w:rFonts w:ascii="Arial" w:hAnsi="Arial" w:cs="Arial"/>
                  <w:b/>
                </w:rPr>
                <w:delText>3</w:delText>
              </w:r>
              <w:r w:rsidRPr="0042194B" w:rsidDel="001071A0">
                <w:rPr>
                  <w:rFonts w:ascii="Arial" w:hAnsi="Arial" w:cs="Arial"/>
                  <w:b/>
                  <w:vertAlign w:val="superscript"/>
                </w:rPr>
                <w:delText>rd</w:delText>
              </w:r>
              <w:r w:rsidRPr="0042194B" w:rsidDel="001071A0">
                <w:rPr>
                  <w:rFonts w:ascii="Arial" w:hAnsi="Arial" w:cs="Arial"/>
                  <w:b/>
                </w:rPr>
                <w:delText xml:space="preserve"> Month</w:delText>
              </w:r>
            </w:del>
          </w:p>
        </w:tc>
        <w:tc>
          <w:tcPr>
            <w:tcW w:w="900" w:type="dxa"/>
            <w:tcPrChange w:id="3799" w:author="Saseendran, Arun" w:date="2017-05-15T16:23:00Z">
              <w:tcPr>
                <w:tcW w:w="900" w:type="dxa"/>
              </w:tcPr>
            </w:tcPrChange>
          </w:tcPr>
          <w:p w:rsidR="0042194B" w:rsidRPr="0042194B" w:rsidDel="001071A0" w:rsidRDefault="0042194B" w:rsidP="001071A0">
            <w:pPr>
              <w:rPr>
                <w:del w:id="3800" w:author="Saseendran, Arun" w:date="2017-05-15T17:10:00Z"/>
                <w:rFonts w:ascii="Arial" w:hAnsi="Arial" w:cs="Arial"/>
                <w:b/>
              </w:rPr>
            </w:pPr>
            <w:del w:id="3801" w:author="Saseendran, Arun" w:date="2017-05-15T17:10:00Z">
              <w:r w:rsidRPr="0042194B" w:rsidDel="001071A0">
                <w:rPr>
                  <w:rFonts w:ascii="Arial" w:hAnsi="Arial" w:cs="Arial"/>
                  <w:b/>
                </w:rPr>
                <w:delText>4</w:delText>
              </w:r>
              <w:r w:rsidRPr="0042194B" w:rsidDel="001071A0">
                <w:rPr>
                  <w:rFonts w:ascii="Arial" w:hAnsi="Arial" w:cs="Arial"/>
                  <w:b/>
                  <w:vertAlign w:val="superscript"/>
                </w:rPr>
                <w:delText>th</w:delText>
              </w:r>
              <w:r w:rsidRPr="0042194B" w:rsidDel="001071A0">
                <w:rPr>
                  <w:rFonts w:ascii="Arial" w:hAnsi="Arial" w:cs="Arial"/>
                  <w:b/>
                </w:rPr>
                <w:delText xml:space="preserve"> Month</w:delText>
              </w:r>
            </w:del>
          </w:p>
        </w:tc>
        <w:tc>
          <w:tcPr>
            <w:tcW w:w="900" w:type="dxa"/>
            <w:tcPrChange w:id="3802" w:author="Saseendran, Arun" w:date="2017-05-15T16:23:00Z">
              <w:tcPr>
                <w:tcW w:w="990" w:type="dxa"/>
              </w:tcPr>
            </w:tcPrChange>
          </w:tcPr>
          <w:p w:rsidR="0042194B" w:rsidRPr="0042194B" w:rsidDel="001071A0" w:rsidRDefault="0042194B" w:rsidP="001071A0">
            <w:pPr>
              <w:rPr>
                <w:del w:id="3803" w:author="Saseendran, Arun" w:date="2017-05-15T17:10:00Z"/>
                <w:rFonts w:ascii="Arial" w:hAnsi="Arial" w:cs="Arial"/>
                <w:b/>
              </w:rPr>
            </w:pPr>
            <w:del w:id="3804" w:author="Saseendran, Arun" w:date="2017-05-15T17:10:00Z">
              <w:r w:rsidRPr="0042194B" w:rsidDel="001071A0">
                <w:rPr>
                  <w:rFonts w:ascii="Arial" w:hAnsi="Arial" w:cs="Arial"/>
                  <w:b/>
                </w:rPr>
                <w:delText>5</w:delText>
              </w:r>
              <w:r w:rsidRPr="0042194B" w:rsidDel="001071A0">
                <w:rPr>
                  <w:rFonts w:ascii="Arial" w:hAnsi="Arial" w:cs="Arial"/>
                  <w:b/>
                  <w:vertAlign w:val="superscript"/>
                </w:rPr>
                <w:delText>th</w:delText>
              </w:r>
              <w:r w:rsidRPr="0042194B" w:rsidDel="001071A0">
                <w:rPr>
                  <w:rFonts w:ascii="Arial" w:hAnsi="Arial" w:cs="Arial"/>
                  <w:b/>
                </w:rPr>
                <w:delText xml:space="preserve"> Month </w:delText>
              </w:r>
            </w:del>
          </w:p>
        </w:tc>
        <w:tc>
          <w:tcPr>
            <w:tcW w:w="900" w:type="dxa"/>
            <w:tcPrChange w:id="3805" w:author="Saseendran, Arun" w:date="2017-05-15T16:23:00Z">
              <w:tcPr>
                <w:tcW w:w="981" w:type="dxa"/>
              </w:tcPr>
            </w:tcPrChange>
          </w:tcPr>
          <w:p w:rsidR="0042194B" w:rsidRPr="0042194B" w:rsidDel="001071A0" w:rsidRDefault="0042194B" w:rsidP="001071A0">
            <w:pPr>
              <w:rPr>
                <w:del w:id="3806" w:author="Saseendran, Arun" w:date="2017-05-15T17:10:00Z"/>
                <w:rFonts w:ascii="Arial" w:hAnsi="Arial" w:cs="Arial"/>
                <w:b/>
              </w:rPr>
            </w:pPr>
            <w:del w:id="3807" w:author="Saseendran, Arun" w:date="2017-05-15T17:10:00Z">
              <w:r w:rsidRPr="0042194B" w:rsidDel="001071A0">
                <w:rPr>
                  <w:rFonts w:ascii="Arial" w:hAnsi="Arial" w:cs="Arial"/>
                  <w:b/>
                </w:rPr>
                <w:delText>6</w:delText>
              </w:r>
              <w:r w:rsidRPr="0042194B" w:rsidDel="001071A0">
                <w:rPr>
                  <w:rFonts w:ascii="Arial" w:hAnsi="Arial" w:cs="Arial"/>
                  <w:b/>
                  <w:vertAlign w:val="superscript"/>
                </w:rPr>
                <w:delText>th</w:delText>
              </w:r>
              <w:r w:rsidRPr="0042194B" w:rsidDel="001071A0">
                <w:rPr>
                  <w:rFonts w:ascii="Arial" w:hAnsi="Arial" w:cs="Arial"/>
                  <w:b/>
                </w:rPr>
                <w:delText xml:space="preserve"> Month</w:delText>
              </w:r>
            </w:del>
          </w:p>
        </w:tc>
      </w:tr>
      <w:tr w:rsidR="0042194B" w:rsidRPr="0042194B" w:rsidDel="001071A0" w:rsidTr="008C7A80">
        <w:trPr>
          <w:trHeight w:val="216"/>
          <w:del w:id="3808" w:author="Saseendran, Arun" w:date="2017-05-15T17:10:00Z"/>
          <w:trPrChange w:id="3809" w:author="Saseendran, Arun" w:date="2017-05-15T16:23:00Z">
            <w:trPr>
              <w:trHeight w:val="216"/>
            </w:trPr>
          </w:trPrChange>
        </w:trPr>
        <w:tc>
          <w:tcPr>
            <w:tcW w:w="637" w:type="dxa"/>
            <w:tcPrChange w:id="3810" w:author="Saseendran, Arun" w:date="2017-05-15T16:23:00Z">
              <w:tcPr>
                <w:tcW w:w="637" w:type="dxa"/>
              </w:tcPr>
            </w:tcPrChange>
          </w:tcPr>
          <w:p w:rsidR="0042194B" w:rsidRPr="0042194B" w:rsidDel="001071A0" w:rsidRDefault="0042194B" w:rsidP="001071A0">
            <w:pPr>
              <w:rPr>
                <w:del w:id="3811" w:author="Saseendran, Arun" w:date="2017-05-15T17:10:00Z"/>
                <w:rFonts w:ascii="Arial" w:hAnsi="Arial" w:cs="Arial"/>
              </w:rPr>
            </w:pPr>
          </w:p>
        </w:tc>
        <w:tc>
          <w:tcPr>
            <w:tcW w:w="1703" w:type="dxa"/>
            <w:tcPrChange w:id="3812" w:author="Saseendran, Arun" w:date="2017-05-15T16:23:00Z">
              <w:tcPr>
                <w:tcW w:w="1980" w:type="dxa"/>
              </w:tcPr>
            </w:tcPrChange>
          </w:tcPr>
          <w:p w:rsidR="0042194B" w:rsidRPr="0042194B" w:rsidDel="001071A0" w:rsidRDefault="0042194B" w:rsidP="001071A0">
            <w:pPr>
              <w:rPr>
                <w:del w:id="3813" w:author="Saseendran, Arun" w:date="2017-05-15T17:10:00Z"/>
                <w:rFonts w:ascii="Arial" w:hAnsi="Arial" w:cs="Arial"/>
              </w:rPr>
            </w:pPr>
          </w:p>
        </w:tc>
        <w:tc>
          <w:tcPr>
            <w:tcW w:w="1980" w:type="dxa"/>
            <w:tcPrChange w:id="3814" w:author="Saseendran, Arun" w:date="2017-05-15T16:23:00Z">
              <w:tcPr>
                <w:tcW w:w="2250" w:type="dxa"/>
              </w:tcPr>
            </w:tcPrChange>
          </w:tcPr>
          <w:p w:rsidR="0042194B" w:rsidRPr="0042194B" w:rsidDel="001071A0" w:rsidRDefault="0042194B" w:rsidP="001071A0">
            <w:pPr>
              <w:rPr>
                <w:del w:id="3815" w:author="Saseendran, Arun" w:date="2017-05-15T17:10:00Z"/>
                <w:rFonts w:ascii="Arial" w:hAnsi="Arial" w:cs="Arial"/>
              </w:rPr>
            </w:pPr>
          </w:p>
        </w:tc>
        <w:tc>
          <w:tcPr>
            <w:tcW w:w="900" w:type="dxa"/>
            <w:tcPrChange w:id="3816" w:author="Saseendran, Arun" w:date="2017-05-15T16:23:00Z">
              <w:tcPr>
                <w:tcW w:w="893" w:type="dxa"/>
              </w:tcPr>
            </w:tcPrChange>
          </w:tcPr>
          <w:p w:rsidR="0042194B" w:rsidRPr="0042194B" w:rsidDel="001071A0" w:rsidRDefault="0042194B" w:rsidP="001071A0">
            <w:pPr>
              <w:rPr>
                <w:del w:id="3817" w:author="Saseendran, Arun" w:date="2017-05-15T17:10:00Z"/>
                <w:rFonts w:ascii="Arial" w:hAnsi="Arial" w:cs="Arial"/>
              </w:rPr>
            </w:pPr>
          </w:p>
        </w:tc>
        <w:tc>
          <w:tcPr>
            <w:tcW w:w="900" w:type="dxa"/>
            <w:tcPrChange w:id="3818" w:author="Saseendran, Arun" w:date="2017-05-15T16:23:00Z">
              <w:tcPr>
                <w:tcW w:w="900" w:type="dxa"/>
              </w:tcPr>
            </w:tcPrChange>
          </w:tcPr>
          <w:p w:rsidR="0042194B" w:rsidRPr="0042194B" w:rsidDel="001071A0" w:rsidRDefault="0042194B" w:rsidP="001071A0">
            <w:pPr>
              <w:rPr>
                <w:del w:id="3819" w:author="Saseendran, Arun" w:date="2017-05-15T17:10:00Z"/>
                <w:rFonts w:ascii="Arial" w:hAnsi="Arial" w:cs="Arial"/>
              </w:rPr>
            </w:pPr>
          </w:p>
        </w:tc>
        <w:tc>
          <w:tcPr>
            <w:tcW w:w="990" w:type="dxa"/>
            <w:tcPrChange w:id="3820" w:author="Saseendran, Arun" w:date="2017-05-15T16:23:00Z">
              <w:tcPr>
                <w:tcW w:w="900" w:type="dxa"/>
              </w:tcPr>
            </w:tcPrChange>
          </w:tcPr>
          <w:p w:rsidR="0042194B" w:rsidRPr="0042194B" w:rsidDel="001071A0" w:rsidRDefault="0042194B" w:rsidP="001071A0">
            <w:pPr>
              <w:rPr>
                <w:del w:id="3821" w:author="Saseendran, Arun" w:date="2017-05-15T17:10:00Z"/>
                <w:rFonts w:ascii="Arial" w:hAnsi="Arial" w:cs="Arial"/>
              </w:rPr>
            </w:pPr>
          </w:p>
        </w:tc>
        <w:tc>
          <w:tcPr>
            <w:tcW w:w="900" w:type="dxa"/>
            <w:tcPrChange w:id="3822" w:author="Saseendran, Arun" w:date="2017-05-15T16:23:00Z">
              <w:tcPr>
                <w:tcW w:w="900" w:type="dxa"/>
              </w:tcPr>
            </w:tcPrChange>
          </w:tcPr>
          <w:p w:rsidR="0042194B" w:rsidRPr="0042194B" w:rsidDel="001071A0" w:rsidRDefault="0042194B" w:rsidP="001071A0">
            <w:pPr>
              <w:rPr>
                <w:del w:id="3823" w:author="Saseendran, Arun" w:date="2017-05-15T17:10:00Z"/>
                <w:rFonts w:ascii="Arial" w:hAnsi="Arial" w:cs="Arial"/>
              </w:rPr>
            </w:pPr>
          </w:p>
        </w:tc>
        <w:tc>
          <w:tcPr>
            <w:tcW w:w="900" w:type="dxa"/>
            <w:tcPrChange w:id="3824" w:author="Saseendran, Arun" w:date="2017-05-15T16:23:00Z">
              <w:tcPr>
                <w:tcW w:w="990" w:type="dxa"/>
              </w:tcPr>
            </w:tcPrChange>
          </w:tcPr>
          <w:p w:rsidR="0042194B" w:rsidRPr="0042194B" w:rsidDel="001071A0" w:rsidRDefault="0042194B" w:rsidP="001071A0">
            <w:pPr>
              <w:rPr>
                <w:del w:id="3825" w:author="Saseendran, Arun" w:date="2017-05-15T17:10:00Z"/>
                <w:rFonts w:ascii="Arial" w:hAnsi="Arial" w:cs="Arial"/>
              </w:rPr>
            </w:pPr>
          </w:p>
        </w:tc>
        <w:tc>
          <w:tcPr>
            <w:tcW w:w="900" w:type="dxa"/>
            <w:tcPrChange w:id="3826" w:author="Saseendran, Arun" w:date="2017-05-15T16:23:00Z">
              <w:tcPr>
                <w:tcW w:w="981" w:type="dxa"/>
              </w:tcPr>
            </w:tcPrChange>
          </w:tcPr>
          <w:p w:rsidR="0042194B" w:rsidRPr="0042194B" w:rsidDel="001071A0" w:rsidRDefault="0042194B" w:rsidP="001071A0">
            <w:pPr>
              <w:rPr>
                <w:del w:id="3827" w:author="Saseendran, Arun" w:date="2017-05-15T17:10:00Z"/>
                <w:rFonts w:ascii="Arial" w:hAnsi="Arial" w:cs="Arial"/>
              </w:rPr>
            </w:pPr>
          </w:p>
        </w:tc>
      </w:tr>
      <w:tr w:rsidR="0042194B" w:rsidRPr="0042194B" w:rsidDel="001071A0" w:rsidTr="008C7A80">
        <w:trPr>
          <w:trHeight w:val="216"/>
          <w:del w:id="3828" w:author="Saseendran, Arun" w:date="2017-05-15T17:10:00Z"/>
          <w:trPrChange w:id="3829" w:author="Saseendran, Arun" w:date="2017-05-15T16:23:00Z">
            <w:trPr>
              <w:trHeight w:val="216"/>
            </w:trPr>
          </w:trPrChange>
        </w:trPr>
        <w:tc>
          <w:tcPr>
            <w:tcW w:w="637" w:type="dxa"/>
            <w:tcPrChange w:id="3830" w:author="Saseendran, Arun" w:date="2017-05-15T16:23:00Z">
              <w:tcPr>
                <w:tcW w:w="637" w:type="dxa"/>
              </w:tcPr>
            </w:tcPrChange>
          </w:tcPr>
          <w:p w:rsidR="0042194B" w:rsidRPr="0042194B" w:rsidDel="001071A0" w:rsidRDefault="0042194B" w:rsidP="001071A0">
            <w:pPr>
              <w:rPr>
                <w:del w:id="3831" w:author="Saseendran, Arun" w:date="2017-05-15T17:10:00Z"/>
                <w:rFonts w:ascii="Arial" w:hAnsi="Arial" w:cs="Arial"/>
              </w:rPr>
            </w:pPr>
          </w:p>
        </w:tc>
        <w:tc>
          <w:tcPr>
            <w:tcW w:w="1703" w:type="dxa"/>
            <w:tcPrChange w:id="3832" w:author="Saseendran, Arun" w:date="2017-05-15T16:23:00Z">
              <w:tcPr>
                <w:tcW w:w="1980" w:type="dxa"/>
              </w:tcPr>
            </w:tcPrChange>
          </w:tcPr>
          <w:p w:rsidR="0042194B" w:rsidRPr="0042194B" w:rsidDel="001071A0" w:rsidRDefault="0042194B" w:rsidP="001071A0">
            <w:pPr>
              <w:rPr>
                <w:del w:id="3833" w:author="Saseendran, Arun" w:date="2017-05-15T17:10:00Z"/>
                <w:rFonts w:ascii="Arial" w:hAnsi="Arial" w:cs="Arial"/>
              </w:rPr>
            </w:pPr>
          </w:p>
        </w:tc>
        <w:tc>
          <w:tcPr>
            <w:tcW w:w="1980" w:type="dxa"/>
            <w:tcPrChange w:id="3834" w:author="Saseendran, Arun" w:date="2017-05-15T16:23:00Z">
              <w:tcPr>
                <w:tcW w:w="2250" w:type="dxa"/>
              </w:tcPr>
            </w:tcPrChange>
          </w:tcPr>
          <w:p w:rsidR="0042194B" w:rsidRPr="0042194B" w:rsidDel="001071A0" w:rsidRDefault="0042194B" w:rsidP="001071A0">
            <w:pPr>
              <w:rPr>
                <w:del w:id="3835" w:author="Saseendran, Arun" w:date="2017-05-15T17:10:00Z"/>
                <w:rFonts w:ascii="Arial" w:hAnsi="Arial" w:cs="Arial"/>
              </w:rPr>
            </w:pPr>
          </w:p>
        </w:tc>
        <w:tc>
          <w:tcPr>
            <w:tcW w:w="900" w:type="dxa"/>
            <w:tcPrChange w:id="3836" w:author="Saseendran, Arun" w:date="2017-05-15T16:23:00Z">
              <w:tcPr>
                <w:tcW w:w="893" w:type="dxa"/>
              </w:tcPr>
            </w:tcPrChange>
          </w:tcPr>
          <w:p w:rsidR="0042194B" w:rsidRPr="0042194B" w:rsidDel="001071A0" w:rsidRDefault="0042194B" w:rsidP="001071A0">
            <w:pPr>
              <w:rPr>
                <w:del w:id="3837" w:author="Saseendran, Arun" w:date="2017-05-15T17:10:00Z"/>
                <w:rFonts w:ascii="Arial" w:hAnsi="Arial" w:cs="Arial"/>
              </w:rPr>
            </w:pPr>
          </w:p>
        </w:tc>
        <w:tc>
          <w:tcPr>
            <w:tcW w:w="900" w:type="dxa"/>
            <w:tcPrChange w:id="3838" w:author="Saseendran, Arun" w:date="2017-05-15T16:23:00Z">
              <w:tcPr>
                <w:tcW w:w="900" w:type="dxa"/>
              </w:tcPr>
            </w:tcPrChange>
          </w:tcPr>
          <w:p w:rsidR="0042194B" w:rsidRPr="0042194B" w:rsidDel="001071A0" w:rsidRDefault="0042194B" w:rsidP="001071A0">
            <w:pPr>
              <w:rPr>
                <w:del w:id="3839" w:author="Saseendran, Arun" w:date="2017-05-15T17:10:00Z"/>
                <w:rFonts w:ascii="Arial" w:hAnsi="Arial" w:cs="Arial"/>
              </w:rPr>
            </w:pPr>
          </w:p>
        </w:tc>
        <w:tc>
          <w:tcPr>
            <w:tcW w:w="990" w:type="dxa"/>
            <w:tcPrChange w:id="3840" w:author="Saseendran, Arun" w:date="2017-05-15T16:23:00Z">
              <w:tcPr>
                <w:tcW w:w="900" w:type="dxa"/>
              </w:tcPr>
            </w:tcPrChange>
          </w:tcPr>
          <w:p w:rsidR="0042194B" w:rsidRPr="0042194B" w:rsidDel="001071A0" w:rsidRDefault="0042194B" w:rsidP="001071A0">
            <w:pPr>
              <w:rPr>
                <w:del w:id="3841" w:author="Saseendran, Arun" w:date="2017-05-15T17:10:00Z"/>
                <w:rFonts w:ascii="Arial" w:hAnsi="Arial" w:cs="Arial"/>
              </w:rPr>
            </w:pPr>
          </w:p>
        </w:tc>
        <w:tc>
          <w:tcPr>
            <w:tcW w:w="900" w:type="dxa"/>
            <w:tcPrChange w:id="3842" w:author="Saseendran, Arun" w:date="2017-05-15T16:23:00Z">
              <w:tcPr>
                <w:tcW w:w="900" w:type="dxa"/>
              </w:tcPr>
            </w:tcPrChange>
          </w:tcPr>
          <w:p w:rsidR="0042194B" w:rsidRPr="0042194B" w:rsidDel="001071A0" w:rsidRDefault="0042194B" w:rsidP="001071A0">
            <w:pPr>
              <w:rPr>
                <w:del w:id="3843" w:author="Saseendran, Arun" w:date="2017-05-15T17:10:00Z"/>
                <w:rFonts w:ascii="Arial" w:hAnsi="Arial" w:cs="Arial"/>
              </w:rPr>
            </w:pPr>
          </w:p>
        </w:tc>
        <w:tc>
          <w:tcPr>
            <w:tcW w:w="900" w:type="dxa"/>
            <w:tcPrChange w:id="3844" w:author="Saseendran, Arun" w:date="2017-05-15T16:23:00Z">
              <w:tcPr>
                <w:tcW w:w="990" w:type="dxa"/>
              </w:tcPr>
            </w:tcPrChange>
          </w:tcPr>
          <w:p w:rsidR="0042194B" w:rsidRPr="0042194B" w:rsidDel="001071A0" w:rsidRDefault="0042194B" w:rsidP="001071A0">
            <w:pPr>
              <w:rPr>
                <w:del w:id="3845" w:author="Saseendran, Arun" w:date="2017-05-15T17:10:00Z"/>
                <w:rFonts w:ascii="Arial" w:hAnsi="Arial" w:cs="Arial"/>
              </w:rPr>
            </w:pPr>
          </w:p>
        </w:tc>
        <w:tc>
          <w:tcPr>
            <w:tcW w:w="900" w:type="dxa"/>
            <w:tcPrChange w:id="3846" w:author="Saseendran, Arun" w:date="2017-05-15T16:23:00Z">
              <w:tcPr>
                <w:tcW w:w="981" w:type="dxa"/>
              </w:tcPr>
            </w:tcPrChange>
          </w:tcPr>
          <w:p w:rsidR="0042194B" w:rsidRPr="0042194B" w:rsidDel="001071A0" w:rsidRDefault="0042194B" w:rsidP="001071A0">
            <w:pPr>
              <w:rPr>
                <w:del w:id="3847" w:author="Saseendran, Arun" w:date="2017-05-15T17:10:00Z"/>
                <w:rFonts w:ascii="Arial" w:hAnsi="Arial" w:cs="Arial"/>
              </w:rPr>
            </w:pPr>
          </w:p>
        </w:tc>
      </w:tr>
      <w:tr w:rsidR="0042194B" w:rsidRPr="0042194B" w:rsidDel="001071A0" w:rsidTr="008C7A80">
        <w:trPr>
          <w:trHeight w:val="204"/>
          <w:del w:id="3848" w:author="Saseendran, Arun" w:date="2017-05-15T17:10:00Z"/>
          <w:trPrChange w:id="3849" w:author="Saseendran, Arun" w:date="2017-05-15T16:23:00Z">
            <w:trPr>
              <w:trHeight w:val="204"/>
            </w:trPr>
          </w:trPrChange>
        </w:trPr>
        <w:tc>
          <w:tcPr>
            <w:tcW w:w="637" w:type="dxa"/>
            <w:tcPrChange w:id="3850" w:author="Saseendran, Arun" w:date="2017-05-15T16:23:00Z">
              <w:tcPr>
                <w:tcW w:w="637" w:type="dxa"/>
              </w:tcPr>
            </w:tcPrChange>
          </w:tcPr>
          <w:p w:rsidR="0042194B" w:rsidRPr="0042194B" w:rsidDel="001071A0" w:rsidRDefault="0042194B" w:rsidP="001071A0">
            <w:pPr>
              <w:rPr>
                <w:del w:id="3851" w:author="Saseendran, Arun" w:date="2017-05-15T17:10:00Z"/>
                <w:rFonts w:ascii="Arial" w:hAnsi="Arial" w:cs="Arial"/>
              </w:rPr>
            </w:pPr>
          </w:p>
        </w:tc>
        <w:tc>
          <w:tcPr>
            <w:tcW w:w="1703" w:type="dxa"/>
            <w:tcPrChange w:id="3852" w:author="Saseendran, Arun" w:date="2017-05-15T16:23:00Z">
              <w:tcPr>
                <w:tcW w:w="1980" w:type="dxa"/>
              </w:tcPr>
            </w:tcPrChange>
          </w:tcPr>
          <w:p w:rsidR="0042194B" w:rsidRPr="0042194B" w:rsidDel="001071A0" w:rsidRDefault="0042194B" w:rsidP="001071A0">
            <w:pPr>
              <w:rPr>
                <w:del w:id="3853" w:author="Saseendran, Arun" w:date="2017-05-15T17:10:00Z"/>
                <w:rFonts w:ascii="Arial" w:hAnsi="Arial" w:cs="Arial"/>
              </w:rPr>
            </w:pPr>
          </w:p>
        </w:tc>
        <w:tc>
          <w:tcPr>
            <w:tcW w:w="1980" w:type="dxa"/>
            <w:tcPrChange w:id="3854" w:author="Saseendran, Arun" w:date="2017-05-15T16:23:00Z">
              <w:tcPr>
                <w:tcW w:w="2250" w:type="dxa"/>
              </w:tcPr>
            </w:tcPrChange>
          </w:tcPr>
          <w:p w:rsidR="0042194B" w:rsidRPr="0042194B" w:rsidDel="001071A0" w:rsidRDefault="0042194B" w:rsidP="001071A0">
            <w:pPr>
              <w:rPr>
                <w:del w:id="3855" w:author="Saseendran, Arun" w:date="2017-05-15T17:10:00Z"/>
                <w:rFonts w:ascii="Arial" w:hAnsi="Arial" w:cs="Arial"/>
              </w:rPr>
            </w:pPr>
          </w:p>
        </w:tc>
        <w:tc>
          <w:tcPr>
            <w:tcW w:w="900" w:type="dxa"/>
            <w:tcPrChange w:id="3856" w:author="Saseendran, Arun" w:date="2017-05-15T16:23:00Z">
              <w:tcPr>
                <w:tcW w:w="893" w:type="dxa"/>
              </w:tcPr>
            </w:tcPrChange>
          </w:tcPr>
          <w:p w:rsidR="0042194B" w:rsidRPr="0042194B" w:rsidDel="001071A0" w:rsidRDefault="0042194B" w:rsidP="001071A0">
            <w:pPr>
              <w:rPr>
                <w:del w:id="3857" w:author="Saseendran, Arun" w:date="2017-05-15T17:10:00Z"/>
                <w:rFonts w:ascii="Arial" w:hAnsi="Arial" w:cs="Arial"/>
              </w:rPr>
            </w:pPr>
          </w:p>
        </w:tc>
        <w:tc>
          <w:tcPr>
            <w:tcW w:w="900" w:type="dxa"/>
            <w:tcPrChange w:id="3858" w:author="Saseendran, Arun" w:date="2017-05-15T16:23:00Z">
              <w:tcPr>
                <w:tcW w:w="900" w:type="dxa"/>
              </w:tcPr>
            </w:tcPrChange>
          </w:tcPr>
          <w:p w:rsidR="0042194B" w:rsidRPr="0042194B" w:rsidDel="001071A0" w:rsidRDefault="0042194B" w:rsidP="001071A0">
            <w:pPr>
              <w:rPr>
                <w:del w:id="3859" w:author="Saseendran, Arun" w:date="2017-05-15T17:10:00Z"/>
                <w:rFonts w:ascii="Arial" w:hAnsi="Arial" w:cs="Arial"/>
              </w:rPr>
            </w:pPr>
          </w:p>
        </w:tc>
        <w:tc>
          <w:tcPr>
            <w:tcW w:w="990" w:type="dxa"/>
            <w:tcPrChange w:id="3860" w:author="Saseendran, Arun" w:date="2017-05-15T16:23:00Z">
              <w:tcPr>
                <w:tcW w:w="900" w:type="dxa"/>
              </w:tcPr>
            </w:tcPrChange>
          </w:tcPr>
          <w:p w:rsidR="0042194B" w:rsidRPr="0042194B" w:rsidDel="001071A0" w:rsidRDefault="0042194B" w:rsidP="001071A0">
            <w:pPr>
              <w:rPr>
                <w:del w:id="3861" w:author="Saseendran, Arun" w:date="2017-05-15T17:10:00Z"/>
                <w:rFonts w:ascii="Arial" w:hAnsi="Arial" w:cs="Arial"/>
              </w:rPr>
            </w:pPr>
          </w:p>
        </w:tc>
        <w:tc>
          <w:tcPr>
            <w:tcW w:w="900" w:type="dxa"/>
            <w:tcPrChange w:id="3862" w:author="Saseendran, Arun" w:date="2017-05-15T16:23:00Z">
              <w:tcPr>
                <w:tcW w:w="900" w:type="dxa"/>
              </w:tcPr>
            </w:tcPrChange>
          </w:tcPr>
          <w:p w:rsidR="0042194B" w:rsidRPr="0042194B" w:rsidDel="001071A0" w:rsidRDefault="0042194B" w:rsidP="001071A0">
            <w:pPr>
              <w:rPr>
                <w:del w:id="3863" w:author="Saseendran, Arun" w:date="2017-05-15T17:10:00Z"/>
                <w:rFonts w:ascii="Arial" w:hAnsi="Arial" w:cs="Arial"/>
              </w:rPr>
            </w:pPr>
          </w:p>
        </w:tc>
        <w:tc>
          <w:tcPr>
            <w:tcW w:w="900" w:type="dxa"/>
            <w:tcPrChange w:id="3864" w:author="Saseendran, Arun" w:date="2017-05-15T16:23:00Z">
              <w:tcPr>
                <w:tcW w:w="990" w:type="dxa"/>
              </w:tcPr>
            </w:tcPrChange>
          </w:tcPr>
          <w:p w:rsidR="0042194B" w:rsidRPr="0042194B" w:rsidDel="001071A0" w:rsidRDefault="0042194B" w:rsidP="001071A0">
            <w:pPr>
              <w:rPr>
                <w:del w:id="3865" w:author="Saseendran, Arun" w:date="2017-05-15T17:10:00Z"/>
                <w:rFonts w:ascii="Arial" w:hAnsi="Arial" w:cs="Arial"/>
              </w:rPr>
            </w:pPr>
          </w:p>
        </w:tc>
        <w:tc>
          <w:tcPr>
            <w:tcW w:w="900" w:type="dxa"/>
            <w:tcPrChange w:id="3866" w:author="Saseendran, Arun" w:date="2017-05-15T16:23:00Z">
              <w:tcPr>
                <w:tcW w:w="981" w:type="dxa"/>
              </w:tcPr>
            </w:tcPrChange>
          </w:tcPr>
          <w:p w:rsidR="0042194B" w:rsidRPr="0042194B" w:rsidDel="001071A0" w:rsidRDefault="0042194B" w:rsidP="001071A0">
            <w:pPr>
              <w:rPr>
                <w:del w:id="3867" w:author="Saseendran, Arun" w:date="2017-05-15T17:10:00Z"/>
                <w:rFonts w:ascii="Arial" w:hAnsi="Arial" w:cs="Arial"/>
              </w:rPr>
            </w:pPr>
          </w:p>
        </w:tc>
      </w:tr>
    </w:tbl>
    <w:p w:rsidR="0042194B" w:rsidRPr="0042194B" w:rsidRDefault="0042194B" w:rsidP="0042194B">
      <w:pPr>
        <w:rPr>
          <w:rFonts w:ascii="Arial" w:hAnsi="Arial" w:cs="Arial"/>
        </w:rPr>
      </w:pPr>
    </w:p>
    <w:p w:rsidR="0042194B" w:rsidRPr="0042194B" w:rsidRDefault="0042194B" w:rsidP="0042194B">
      <w:pPr>
        <w:rPr>
          <w:rFonts w:ascii="Arial" w:hAnsi="Arial" w:cs="Arial"/>
        </w:rPr>
      </w:pPr>
    </w:p>
    <w:p w:rsidR="0042194B" w:rsidRPr="0042194B" w:rsidRDefault="0042194B" w:rsidP="0042194B">
      <w:pPr>
        <w:autoSpaceDE w:val="0"/>
        <w:autoSpaceDN w:val="0"/>
        <w:adjustRightInd w:val="0"/>
        <w:rPr>
          <w:rFonts w:ascii="Arial" w:hAnsi="Arial" w:cs="Arial"/>
          <w:b/>
          <w:bCs/>
          <w:color w:val="000000"/>
          <w:u w:val="single"/>
        </w:rPr>
      </w:pPr>
    </w:p>
    <w:p w:rsidR="0042194B" w:rsidRPr="0042194B" w:rsidRDefault="0042194B" w:rsidP="0042194B">
      <w:pPr>
        <w:autoSpaceDE w:val="0"/>
        <w:autoSpaceDN w:val="0"/>
        <w:adjustRightInd w:val="0"/>
        <w:rPr>
          <w:rFonts w:ascii="Arial" w:hAnsi="Arial" w:cs="Arial"/>
          <w:b/>
          <w:bCs/>
          <w:color w:val="000000"/>
          <w:u w:val="single"/>
        </w:rPr>
      </w:pPr>
    </w:p>
    <w:p w:rsidR="001071A0" w:rsidRDefault="001071A0">
      <w:pPr>
        <w:rPr>
          <w:ins w:id="3868" w:author="Saseendran, Arun" w:date="2017-05-15T17:11:00Z"/>
          <w:rFonts w:ascii="Arial" w:hAnsi="Arial" w:cs="Arial"/>
          <w:b/>
          <w:bCs/>
          <w:color w:val="000000"/>
          <w:u w:val="single"/>
        </w:rPr>
      </w:pPr>
      <w:ins w:id="3869" w:author="Saseendran, Arun" w:date="2017-05-15T17:11:00Z">
        <w:r>
          <w:rPr>
            <w:rFonts w:ascii="Arial" w:hAnsi="Arial" w:cs="Arial"/>
            <w:b/>
            <w:bCs/>
            <w:color w:val="000000"/>
            <w:u w:val="single"/>
          </w:rPr>
          <w:br w:type="page"/>
        </w:r>
      </w:ins>
    </w:p>
    <w:p w:rsidR="001071A0" w:rsidRDefault="001071A0" w:rsidP="0042194B">
      <w:pPr>
        <w:pStyle w:val="ListParagraph"/>
        <w:numPr>
          <w:ilvl w:val="0"/>
          <w:numId w:val="5"/>
        </w:numPr>
        <w:autoSpaceDE w:val="0"/>
        <w:autoSpaceDN w:val="0"/>
        <w:adjustRightInd w:val="0"/>
        <w:spacing w:after="0" w:line="240" w:lineRule="auto"/>
        <w:contextualSpacing w:val="0"/>
        <w:rPr>
          <w:ins w:id="3870" w:author="Saseendran, Arun" w:date="2017-05-15T17:11:00Z"/>
          <w:rFonts w:ascii="Arial" w:hAnsi="Arial" w:cs="Arial"/>
          <w:b/>
          <w:bCs/>
          <w:color w:val="000000"/>
          <w:u w:val="single"/>
        </w:rPr>
        <w:sectPr w:rsidR="001071A0" w:rsidSect="001071A0">
          <w:pgSz w:w="16838" w:h="11906" w:orient="landscape"/>
          <w:pgMar w:top="1440" w:right="1440" w:bottom="1440" w:left="994" w:header="706" w:footer="706" w:gutter="0"/>
          <w:cols w:space="708"/>
          <w:docGrid w:linePitch="360"/>
          <w:sectPrChange w:id="3871" w:author="Saseendran, Arun" w:date="2017-05-15T17:11:00Z">
            <w:sectPr w:rsidR="001071A0" w:rsidSect="001071A0">
              <w:pgSz w:w="11906" w:h="16838" w:orient="portrait"/>
              <w:pgMar w:top="1440" w:right="1440" w:bottom="993" w:left="1440" w:header="708" w:footer="708" w:gutter="0"/>
            </w:sectPr>
          </w:sectPrChange>
        </w:sectPr>
      </w:pPr>
    </w:p>
    <w:p w:rsidR="0042194B" w:rsidRPr="001071A0" w:rsidRDefault="0042194B" w:rsidP="001071A0">
      <w:pPr>
        <w:autoSpaceDE w:val="0"/>
        <w:autoSpaceDN w:val="0"/>
        <w:adjustRightInd w:val="0"/>
        <w:spacing w:after="0" w:line="240" w:lineRule="auto"/>
        <w:rPr>
          <w:rFonts w:ascii="Arial" w:hAnsi="Arial" w:cs="Arial"/>
          <w:b/>
          <w:bCs/>
          <w:color w:val="000000"/>
          <w:rPrChange w:id="3872" w:author="Saseendran, Arun" w:date="2017-05-15T17:14:00Z">
            <w:rPr/>
          </w:rPrChange>
        </w:rPr>
        <w:pPrChange w:id="3873" w:author="Saseendran, Arun" w:date="2017-05-15T17:14:00Z">
          <w:pPr>
            <w:pStyle w:val="ListParagraph"/>
            <w:numPr>
              <w:numId w:val="5"/>
            </w:numPr>
            <w:autoSpaceDE w:val="0"/>
            <w:autoSpaceDN w:val="0"/>
            <w:adjustRightInd w:val="0"/>
            <w:spacing w:after="0" w:line="240" w:lineRule="auto"/>
            <w:ind w:hanging="360"/>
            <w:contextualSpacing w:val="0"/>
          </w:pPr>
        </w:pPrChange>
      </w:pPr>
      <w:r w:rsidRPr="001071A0">
        <w:rPr>
          <w:rFonts w:ascii="Arial" w:hAnsi="Arial" w:cs="Arial"/>
          <w:b/>
          <w:bCs/>
          <w:color w:val="000000"/>
          <w:rPrChange w:id="3874" w:author="Saseendran, Arun" w:date="2017-05-15T17:14:00Z">
            <w:rPr/>
          </w:rPrChange>
        </w:rPr>
        <w:lastRenderedPageBreak/>
        <w:t>Comprehensive budget</w:t>
      </w:r>
    </w:p>
    <w:p w:rsidR="0042194B" w:rsidRPr="0042194B" w:rsidRDefault="0042194B" w:rsidP="0042194B">
      <w:pPr>
        <w:rPr>
          <w:rFonts w:ascii="Arial" w:hAnsi="Arial" w:cs="Arial"/>
          <w:color w:val="000000"/>
        </w:rPr>
      </w:pPr>
      <w:r w:rsidRPr="0042194B">
        <w:rPr>
          <w:rFonts w:ascii="Arial" w:hAnsi="Arial" w:cs="Arial"/>
          <w:color w:val="000000"/>
        </w:rPr>
        <w:t>Budget requirements (total as well as individual institutions/laboratory along with monthly break-up covering manpower, travel, contingencies, overheads, others (if any) and equipment for the 6 months project duration)</w:t>
      </w:r>
    </w:p>
    <w:p w:rsidR="0042194B" w:rsidRPr="0042194B" w:rsidRDefault="0042194B" w:rsidP="0042194B">
      <w:pPr>
        <w:rPr>
          <w:rFonts w:ascii="Arial" w:hAnsi="Arial" w:cs="Arial"/>
          <w:b/>
          <w:u w:val="single"/>
        </w:rPr>
      </w:pPr>
      <w:del w:id="3875" w:author="Saseendran, Arun" w:date="2017-05-15T17:15:00Z">
        <w:r w:rsidRPr="0042194B" w:rsidDel="001071A0">
          <w:rPr>
            <w:rFonts w:ascii="Arial" w:hAnsi="Arial" w:cs="Arial"/>
            <w:color w:val="000000"/>
          </w:rPr>
          <w:delText xml:space="preserve">                                                                                                                                                              </w:delText>
        </w:r>
      </w:del>
      <w:r w:rsidRPr="0042194B">
        <w:rPr>
          <w:rFonts w:ascii="Arial" w:hAnsi="Arial" w:cs="Arial"/>
          <w:color w:val="000000"/>
        </w:rPr>
        <w:t>(</w:t>
      </w:r>
      <w:proofErr w:type="spellStart"/>
      <w:r w:rsidRPr="0042194B">
        <w:rPr>
          <w:rFonts w:ascii="Arial" w:hAnsi="Arial" w:cs="Arial"/>
          <w:b/>
          <w:i/>
          <w:color w:val="000000"/>
        </w:rPr>
        <w:t>Rs</w:t>
      </w:r>
      <w:proofErr w:type="spellEnd"/>
      <w:r w:rsidRPr="0042194B">
        <w:rPr>
          <w:rFonts w:ascii="Arial" w:hAnsi="Arial" w:cs="Arial"/>
          <w:b/>
          <w:i/>
          <w:color w:val="000000"/>
        </w:rPr>
        <w:t>. in lacs</w:t>
      </w:r>
      <w:r w:rsidRPr="0042194B">
        <w:rPr>
          <w:rFonts w:ascii="Arial" w:hAnsi="Arial" w:cs="Arial"/>
          <w:b/>
          <w:color w:val="000000"/>
        </w:rPr>
        <w:t>)</w:t>
      </w:r>
    </w:p>
    <w:p w:rsidR="0042194B" w:rsidRPr="0042194B" w:rsidDel="00DC5B18" w:rsidRDefault="0042194B" w:rsidP="00DC5B18">
      <w:pPr>
        <w:rPr>
          <w:del w:id="3876" w:author="Saseendran, Arun" w:date="2017-05-15T17:36:00Z"/>
          <w:rFonts w:ascii="Arial" w:hAnsi="Arial" w:cs="Arial"/>
          <w:u w:val="single"/>
        </w:rPr>
        <w:pPrChange w:id="3877" w:author="Saseendran, Arun" w:date="2017-05-15T17:36:00Z">
          <w:pPr/>
        </w:pPrChange>
      </w:pPr>
    </w:p>
    <w:tbl>
      <w:tblPr>
        <w:tblStyle w:val="TableGrid"/>
        <w:tblW w:w="0" w:type="auto"/>
        <w:tblLook w:val="04A0" w:firstRow="1" w:lastRow="0" w:firstColumn="1" w:lastColumn="0" w:noHBand="0" w:noVBand="1"/>
      </w:tblPr>
      <w:tblGrid>
        <w:gridCol w:w="1611"/>
        <w:gridCol w:w="1101"/>
        <w:gridCol w:w="1076"/>
        <w:gridCol w:w="1075"/>
        <w:gridCol w:w="1075"/>
        <w:gridCol w:w="1075"/>
        <w:gridCol w:w="876"/>
        <w:gridCol w:w="1409"/>
      </w:tblGrid>
      <w:tr w:rsidR="0042194B" w:rsidRPr="0042194B" w:rsidDel="00DC5B18" w:rsidTr="001071A0">
        <w:trPr>
          <w:del w:id="3878" w:author="Saseendran, Arun" w:date="2017-05-15T17:36:00Z"/>
        </w:trPr>
        <w:tc>
          <w:tcPr>
            <w:tcW w:w="1525" w:type="dxa"/>
          </w:tcPr>
          <w:p w:rsidR="0042194B" w:rsidRPr="0042194B" w:rsidDel="00DC5B18" w:rsidRDefault="0042194B" w:rsidP="00DC5B18">
            <w:pPr>
              <w:rPr>
                <w:del w:id="3879" w:author="Saseendran, Arun" w:date="2017-05-15T17:36:00Z"/>
                <w:rFonts w:ascii="Arial" w:hAnsi="Arial" w:cs="Arial"/>
                <w:u w:val="single"/>
              </w:rPr>
              <w:pPrChange w:id="3880" w:author="Saseendran, Arun" w:date="2017-05-15T17:36:00Z">
                <w:pPr/>
              </w:pPrChange>
            </w:pPr>
            <w:del w:id="3881" w:author="Saseendran, Arun" w:date="2017-05-15T17:36:00Z">
              <w:r w:rsidRPr="0042194B" w:rsidDel="00DC5B18">
                <w:rPr>
                  <w:rFonts w:ascii="Arial" w:hAnsi="Arial" w:cs="Arial"/>
                  <w:b/>
                  <w:bCs/>
                </w:rPr>
                <w:delText>Head of Expenditure</w:delText>
              </w:r>
            </w:del>
          </w:p>
        </w:tc>
        <w:tc>
          <w:tcPr>
            <w:tcW w:w="1101" w:type="dxa"/>
          </w:tcPr>
          <w:p w:rsidR="0042194B" w:rsidRPr="0042194B" w:rsidDel="00DC5B18" w:rsidRDefault="0042194B" w:rsidP="00DC5B18">
            <w:pPr>
              <w:rPr>
                <w:del w:id="3882" w:author="Saseendran, Arun" w:date="2017-05-15T17:36:00Z"/>
                <w:rFonts w:ascii="Arial" w:hAnsi="Arial" w:cs="Arial"/>
                <w:b/>
                <w:u w:val="single"/>
              </w:rPr>
              <w:pPrChange w:id="3883" w:author="Saseendran, Arun" w:date="2017-05-15T17:36:00Z">
                <w:pPr/>
              </w:pPrChange>
            </w:pPr>
            <w:del w:id="3884" w:author="Saseendran, Arun" w:date="2017-05-15T17:36:00Z">
              <w:r w:rsidRPr="0042194B" w:rsidDel="00DC5B18">
                <w:rPr>
                  <w:rFonts w:ascii="Arial" w:hAnsi="Arial" w:cs="Arial"/>
                  <w:b/>
                  <w:u w:val="single"/>
                </w:rPr>
                <w:delText>1</w:delText>
              </w:r>
              <w:r w:rsidRPr="0042194B" w:rsidDel="00DC5B18">
                <w:rPr>
                  <w:rFonts w:ascii="Arial" w:hAnsi="Arial" w:cs="Arial"/>
                  <w:b/>
                  <w:u w:val="single"/>
                  <w:vertAlign w:val="superscript"/>
                </w:rPr>
                <w:delText>st</w:delText>
              </w:r>
              <w:r w:rsidRPr="0042194B" w:rsidDel="00DC5B18">
                <w:rPr>
                  <w:rFonts w:ascii="Arial" w:hAnsi="Arial" w:cs="Arial"/>
                  <w:b/>
                  <w:u w:val="single"/>
                </w:rPr>
                <w:delText xml:space="preserve"> Month</w:delText>
              </w:r>
            </w:del>
          </w:p>
        </w:tc>
        <w:tc>
          <w:tcPr>
            <w:tcW w:w="1076" w:type="dxa"/>
          </w:tcPr>
          <w:p w:rsidR="0042194B" w:rsidRPr="0042194B" w:rsidDel="00DC5B18" w:rsidRDefault="0042194B" w:rsidP="00DC5B18">
            <w:pPr>
              <w:rPr>
                <w:del w:id="3885" w:author="Saseendran, Arun" w:date="2017-05-15T17:36:00Z"/>
                <w:rFonts w:ascii="Arial" w:hAnsi="Arial" w:cs="Arial"/>
                <w:b/>
                <w:u w:val="single"/>
              </w:rPr>
              <w:pPrChange w:id="3886" w:author="Saseendran, Arun" w:date="2017-05-15T17:36:00Z">
                <w:pPr/>
              </w:pPrChange>
            </w:pPr>
            <w:del w:id="3887" w:author="Saseendran, Arun" w:date="2017-05-15T17:36:00Z">
              <w:r w:rsidRPr="0042194B" w:rsidDel="00DC5B18">
                <w:rPr>
                  <w:rFonts w:ascii="Arial" w:hAnsi="Arial" w:cs="Arial"/>
                  <w:b/>
                  <w:u w:val="single"/>
                </w:rPr>
                <w:delText>2</w:delText>
              </w:r>
              <w:r w:rsidRPr="0042194B" w:rsidDel="00DC5B18">
                <w:rPr>
                  <w:rFonts w:ascii="Arial" w:hAnsi="Arial" w:cs="Arial"/>
                  <w:b/>
                  <w:u w:val="single"/>
                  <w:vertAlign w:val="superscript"/>
                </w:rPr>
                <w:delText>nd</w:delText>
              </w:r>
              <w:r w:rsidRPr="0042194B" w:rsidDel="00DC5B18">
                <w:rPr>
                  <w:rFonts w:ascii="Arial" w:hAnsi="Arial" w:cs="Arial"/>
                  <w:b/>
                  <w:u w:val="single"/>
                </w:rPr>
                <w:delText xml:space="preserve"> Month</w:delText>
              </w:r>
            </w:del>
          </w:p>
        </w:tc>
        <w:tc>
          <w:tcPr>
            <w:tcW w:w="1075" w:type="dxa"/>
          </w:tcPr>
          <w:p w:rsidR="0042194B" w:rsidRPr="0042194B" w:rsidDel="00DC5B18" w:rsidRDefault="0042194B" w:rsidP="00DC5B18">
            <w:pPr>
              <w:rPr>
                <w:del w:id="3888" w:author="Saseendran, Arun" w:date="2017-05-15T17:36:00Z"/>
                <w:rFonts w:ascii="Arial" w:hAnsi="Arial" w:cs="Arial"/>
                <w:b/>
                <w:u w:val="single"/>
              </w:rPr>
              <w:pPrChange w:id="3889" w:author="Saseendran, Arun" w:date="2017-05-15T17:36:00Z">
                <w:pPr/>
              </w:pPrChange>
            </w:pPr>
            <w:del w:id="3890" w:author="Saseendran, Arun" w:date="2017-05-15T17:36:00Z">
              <w:r w:rsidRPr="0042194B" w:rsidDel="00DC5B18">
                <w:rPr>
                  <w:rFonts w:ascii="Arial" w:hAnsi="Arial" w:cs="Arial"/>
                  <w:b/>
                  <w:u w:val="single"/>
                </w:rPr>
                <w:delText>3</w:delText>
              </w:r>
              <w:r w:rsidRPr="0042194B" w:rsidDel="00DC5B18">
                <w:rPr>
                  <w:rFonts w:ascii="Arial" w:hAnsi="Arial" w:cs="Arial"/>
                  <w:b/>
                  <w:u w:val="single"/>
                  <w:vertAlign w:val="superscript"/>
                </w:rPr>
                <w:delText>rd</w:delText>
              </w:r>
              <w:r w:rsidRPr="0042194B" w:rsidDel="00DC5B18">
                <w:rPr>
                  <w:rFonts w:ascii="Arial" w:hAnsi="Arial" w:cs="Arial"/>
                  <w:b/>
                  <w:u w:val="single"/>
                </w:rPr>
                <w:delText xml:space="preserve"> Month</w:delText>
              </w:r>
            </w:del>
          </w:p>
        </w:tc>
        <w:tc>
          <w:tcPr>
            <w:tcW w:w="1075" w:type="dxa"/>
          </w:tcPr>
          <w:p w:rsidR="0042194B" w:rsidRPr="0042194B" w:rsidDel="00DC5B18" w:rsidRDefault="0042194B" w:rsidP="00DC5B18">
            <w:pPr>
              <w:rPr>
                <w:del w:id="3891" w:author="Saseendran, Arun" w:date="2017-05-15T17:36:00Z"/>
                <w:rFonts w:ascii="Arial" w:hAnsi="Arial" w:cs="Arial"/>
                <w:b/>
                <w:u w:val="single"/>
              </w:rPr>
              <w:pPrChange w:id="3892" w:author="Saseendran, Arun" w:date="2017-05-15T17:36:00Z">
                <w:pPr/>
              </w:pPrChange>
            </w:pPr>
            <w:del w:id="3893" w:author="Saseendran, Arun" w:date="2017-05-15T17:36:00Z">
              <w:r w:rsidRPr="0042194B" w:rsidDel="00DC5B18">
                <w:rPr>
                  <w:rFonts w:ascii="Arial" w:hAnsi="Arial" w:cs="Arial"/>
                  <w:b/>
                  <w:u w:val="single"/>
                </w:rPr>
                <w:delText>4</w:delText>
              </w:r>
              <w:r w:rsidRPr="0042194B" w:rsidDel="00DC5B18">
                <w:rPr>
                  <w:rFonts w:ascii="Arial" w:hAnsi="Arial" w:cs="Arial"/>
                  <w:b/>
                  <w:u w:val="single"/>
                  <w:vertAlign w:val="superscript"/>
                </w:rPr>
                <w:delText>th</w:delText>
              </w:r>
              <w:r w:rsidRPr="0042194B" w:rsidDel="00DC5B18">
                <w:rPr>
                  <w:rFonts w:ascii="Arial" w:hAnsi="Arial" w:cs="Arial"/>
                  <w:b/>
                  <w:u w:val="single"/>
                </w:rPr>
                <w:delText xml:space="preserve"> Month</w:delText>
              </w:r>
            </w:del>
          </w:p>
        </w:tc>
        <w:tc>
          <w:tcPr>
            <w:tcW w:w="1075" w:type="dxa"/>
          </w:tcPr>
          <w:p w:rsidR="0042194B" w:rsidRPr="0042194B" w:rsidDel="00DC5B18" w:rsidRDefault="0042194B" w:rsidP="00DC5B18">
            <w:pPr>
              <w:rPr>
                <w:del w:id="3894" w:author="Saseendran, Arun" w:date="2017-05-15T17:36:00Z"/>
                <w:rFonts w:ascii="Arial" w:hAnsi="Arial" w:cs="Arial"/>
                <w:b/>
                <w:u w:val="single"/>
              </w:rPr>
              <w:pPrChange w:id="3895" w:author="Saseendran, Arun" w:date="2017-05-15T17:36:00Z">
                <w:pPr/>
              </w:pPrChange>
            </w:pPr>
            <w:del w:id="3896" w:author="Saseendran, Arun" w:date="2017-05-15T17:36:00Z">
              <w:r w:rsidRPr="0042194B" w:rsidDel="00DC5B18">
                <w:rPr>
                  <w:rFonts w:ascii="Arial" w:hAnsi="Arial" w:cs="Arial"/>
                  <w:b/>
                  <w:u w:val="single"/>
                </w:rPr>
                <w:delText>5</w:delText>
              </w:r>
              <w:r w:rsidRPr="0042194B" w:rsidDel="00DC5B18">
                <w:rPr>
                  <w:rFonts w:ascii="Arial" w:hAnsi="Arial" w:cs="Arial"/>
                  <w:b/>
                  <w:u w:val="single"/>
                  <w:vertAlign w:val="superscript"/>
                </w:rPr>
                <w:delText>th</w:delText>
              </w:r>
              <w:r w:rsidRPr="0042194B" w:rsidDel="00DC5B18">
                <w:rPr>
                  <w:rFonts w:ascii="Arial" w:hAnsi="Arial" w:cs="Arial"/>
                  <w:b/>
                  <w:u w:val="single"/>
                </w:rPr>
                <w:delText xml:space="preserve"> Month</w:delText>
              </w:r>
            </w:del>
          </w:p>
        </w:tc>
        <w:tc>
          <w:tcPr>
            <w:tcW w:w="839" w:type="dxa"/>
          </w:tcPr>
          <w:p w:rsidR="0042194B" w:rsidRPr="0042194B" w:rsidDel="00DC5B18" w:rsidRDefault="0042194B" w:rsidP="00DC5B18">
            <w:pPr>
              <w:rPr>
                <w:del w:id="3897" w:author="Saseendran, Arun" w:date="2017-05-15T17:36:00Z"/>
                <w:rFonts w:ascii="Arial" w:hAnsi="Arial" w:cs="Arial"/>
                <w:b/>
                <w:u w:val="single"/>
              </w:rPr>
              <w:pPrChange w:id="3898" w:author="Saseendran, Arun" w:date="2017-05-15T17:36:00Z">
                <w:pPr/>
              </w:pPrChange>
            </w:pPr>
            <w:del w:id="3899" w:author="Saseendran, Arun" w:date="2017-05-15T17:36:00Z">
              <w:r w:rsidRPr="0042194B" w:rsidDel="00DC5B18">
                <w:rPr>
                  <w:rFonts w:ascii="Arial" w:hAnsi="Arial" w:cs="Arial"/>
                  <w:b/>
                  <w:u w:val="single"/>
                </w:rPr>
                <w:delText>6</w:delText>
              </w:r>
              <w:r w:rsidRPr="0042194B" w:rsidDel="00DC5B18">
                <w:rPr>
                  <w:rFonts w:ascii="Arial" w:hAnsi="Arial" w:cs="Arial"/>
                  <w:b/>
                  <w:u w:val="single"/>
                  <w:vertAlign w:val="superscript"/>
                </w:rPr>
                <w:delText>th</w:delText>
              </w:r>
              <w:r w:rsidRPr="0042194B" w:rsidDel="00DC5B18">
                <w:rPr>
                  <w:rFonts w:ascii="Arial" w:hAnsi="Arial" w:cs="Arial"/>
                  <w:b/>
                  <w:u w:val="single"/>
                </w:rPr>
                <w:delText xml:space="preserve"> Month</w:delText>
              </w:r>
            </w:del>
          </w:p>
        </w:tc>
        <w:tc>
          <w:tcPr>
            <w:tcW w:w="1409" w:type="dxa"/>
          </w:tcPr>
          <w:p w:rsidR="0042194B" w:rsidRPr="0042194B" w:rsidDel="00DC5B18" w:rsidRDefault="0042194B" w:rsidP="00DC5B18">
            <w:pPr>
              <w:rPr>
                <w:del w:id="3900" w:author="Saseendran, Arun" w:date="2017-05-15T17:36:00Z"/>
                <w:rFonts w:ascii="Arial" w:hAnsi="Arial" w:cs="Arial"/>
                <w:b/>
                <w:u w:val="single"/>
              </w:rPr>
              <w:pPrChange w:id="3901" w:author="Saseendran, Arun" w:date="2017-05-15T17:36:00Z">
                <w:pPr/>
              </w:pPrChange>
            </w:pPr>
            <w:del w:id="3902" w:author="Saseendran, Arun" w:date="2017-05-15T17:36:00Z">
              <w:r w:rsidRPr="0042194B" w:rsidDel="00DC5B18">
                <w:rPr>
                  <w:rFonts w:ascii="Arial" w:hAnsi="Arial" w:cs="Arial"/>
                  <w:b/>
                  <w:u w:val="single"/>
                </w:rPr>
                <w:delText>Total</w:delText>
              </w:r>
            </w:del>
          </w:p>
        </w:tc>
      </w:tr>
      <w:tr w:rsidR="0042194B" w:rsidRPr="0042194B" w:rsidDel="00DC5B18" w:rsidTr="001071A0">
        <w:trPr>
          <w:del w:id="3903" w:author="Saseendran, Arun" w:date="2017-05-15T17:36:00Z"/>
        </w:trPr>
        <w:tc>
          <w:tcPr>
            <w:tcW w:w="1525" w:type="dxa"/>
          </w:tcPr>
          <w:p w:rsidR="0042194B" w:rsidRPr="0042194B" w:rsidDel="00DC5B18" w:rsidRDefault="0042194B" w:rsidP="00DC5B18">
            <w:pPr>
              <w:rPr>
                <w:del w:id="3904" w:author="Saseendran, Arun" w:date="2017-05-15T17:36:00Z"/>
                <w:rFonts w:ascii="Arial" w:hAnsi="Arial" w:cs="Arial"/>
                <w:u w:val="single"/>
              </w:rPr>
              <w:pPrChange w:id="3905" w:author="Saseendran, Arun" w:date="2017-05-15T17:36:00Z">
                <w:pPr/>
              </w:pPrChange>
            </w:pPr>
          </w:p>
        </w:tc>
        <w:tc>
          <w:tcPr>
            <w:tcW w:w="7650" w:type="dxa"/>
            <w:gridSpan w:val="7"/>
          </w:tcPr>
          <w:p w:rsidR="0042194B" w:rsidRPr="0042194B" w:rsidDel="00DC5B18" w:rsidRDefault="0042194B" w:rsidP="00DC5B18">
            <w:pPr>
              <w:rPr>
                <w:del w:id="3906" w:author="Saseendran, Arun" w:date="2017-05-15T17:36:00Z"/>
                <w:rFonts w:ascii="Arial" w:hAnsi="Arial" w:cs="Arial"/>
                <w:b/>
                <w:u w:val="single"/>
              </w:rPr>
              <w:pPrChange w:id="3907" w:author="Saseendran, Arun" w:date="2017-05-15T17:36:00Z">
                <w:pPr>
                  <w:jc w:val="center"/>
                </w:pPr>
              </w:pPrChange>
            </w:pPr>
            <w:del w:id="3908" w:author="Saseendran, Arun" w:date="2017-05-15T17:36:00Z">
              <w:r w:rsidRPr="0042194B" w:rsidDel="00DC5B18">
                <w:rPr>
                  <w:rFonts w:ascii="Arial" w:hAnsi="Arial" w:cs="Arial"/>
                  <w:b/>
                  <w:u w:val="single"/>
                </w:rPr>
                <w:delText>Recurring</w:delText>
              </w:r>
            </w:del>
          </w:p>
        </w:tc>
      </w:tr>
      <w:tr w:rsidR="0042194B" w:rsidRPr="0042194B" w:rsidDel="00DC5B18" w:rsidTr="001071A0">
        <w:trPr>
          <w:del w:id="3909" w:author="Saseendran, Arun" w:date="2017-05-15T17:36:00Z"/>
        </w:trPr>
        <w:tc>
          <w:tcPr>
            <w:tcW w:w="1525" w:type="dxa"/>
          </w:tcPr>
          <w:p w:rsidR="0042194B" w:rsidRPr="0042194B" w:rsidDel="00DC5B18" w:rsidRDefault="0042194B" w:rsidP="00DC5B18">
            <w:pPr>
              <w:rPr>
                <w:del w:id="3910" w:author="Saseendran, Arun" w:date="2017-05-15T17:36:00Z"/>
                <w:rFonts w:ascii="Arial" w:hAnsi="Arial" w:cs="Arial"/>
                <w:u w:val="single"/>
              </w:rPr>
              <w:pPrChange w:id="3911" w:author="Saseendran, Arun" w:date="2017-05-15T17:36:00Z">
                <w:pPr/>
              </w:pPrChange>
            </w:pPr>
            <w:del w:id="3912" w:author="Saseendran, Arun" w:date="2017-05-15T17:36:00Z">
              <w:r w:rsidRPr="0042194B" w:rsidDel="00DC5B18">
                <w:rPr>
                  <w:rFonts w:ascii="Arial" w:hAnsi="Arial" w:cs="Arial"/>
                </w:rPr>
                <w:delText>Travel</w:delText>
              </w:r>
            </w:del>
          </w:p>
        </w:tc>
        <w:tc>
          <w:tcPr>
            <w:tcW w:w="1101" w:type="dxa"/>
          </w:tcPr>
          <w:p w:rsidR="0042194B" w:rsidRPr="0042194B" w:rsidDel="00DC5B18" w:rsidRDefault="0042194B" w:rsidP="00DC5B18">
            <w:pPr>
              <w:rPr>
                <w:del w:id="3913" w:author="Saseendran, Arun" w:date="2017-05-15T17:36:00Z"/>
                <w:rFonts w:ascii="Arial" w:hAnsi="Arial" w:cs="Arial"/>
                <w:u w:val="single"/>
              </w:rPr>
              <w:pPrChange w:id="3914" w:author="Saseendran, Arun" w:date="2017-05-15T17:36:00Z">
                <w:pPr/>
              </w:pPrChange>
            </w:pPr>
          </w:p>
        </w:tc>
        <w:tc>
          <w:tcPr>
            <w:tcW w:w="1076" w:type="dxa"/>
          </w:tcPr>
          <w:p w:rsidR="0042194B" w:rsidRPr="0042194B" w:rsidDel="00DC5B18" w:rsidRDefault="0042194B" w:rsidP="00DC5B18">
            <w:pPr>
              <w:rPr>
                <w:del w:id="3915" w:author="Saseendran, Arun" w:date="2017-05-15T17:36:00Z"/>
                <w:rFonts w:ascii="Arial" w:hAnsi="Arial" w:cs="Arial"/>
                <w:u w:val="single"/>
              </w:rPr>
              <w:pPrChange w:id="3916" w:author="Saseendran, Arun" w:date="2017-05-15T17:36:00Z">
                <w:pPr/>
              </w:pPrChange>
            </w:pPr>
          </w:p>
        </w:tc>
        <w:tc>
          <w:tcPr>
            <w:tcW w:w="1075" w:type="dxa"/>
          </w:tcPr>
          <w:p w:rsidR="0042194B" w:rsidRPr="0042194B" w:rsidDel="00DC5B18" w:rsidRDefault="0042194B" w:rsidP="00DC5B18">
            <w:pPr>
              <w:rPr>
                <w:del w:id="3917" w:author="Saseendran, Arun" w:date="2017-05-15T17:36:00Z"/>
                <w:rFonts w:ascii="Arial" w:hAnsi="Arial" w:cs="Arial"/>
                <w:u w:val="single"/>
              </w:rPr>
              <w:pPrChange w:id="3918" w:author="Saseendran, Arun" w:date="2017-05-15T17:36:00Z">
                <w:pPr/>
              </w:pPrChange>
            </w:pPr>
          </w:p>
        </w:tc>
        <w:tc>
          <w:tcPr>
            <w:tcW w:w="1075" w:type="dxa"/>
          </w:tcPr>
          <w:p w:rsidR="0042194B" w:rsidRPr="0042194B" w:rsidDel="00DC5B18" w:rsidRDefault="0042194B" w:rsidP="00DC5B18">
            <w:pPr>
              <w:rPr>
                <w:del w:id="3919" w:author="Saseendran, Arun" w:date="2017-05-15T17:36:00Z"/>
                <w:rFonts w:ascii="Arial" w:hAnsi="Arial" w:cs="Arial"/>
                <w:u w:val="single"/>
              </w:rPr>
              <w:pPrChange w:id="3920" w:author="Saseendran, Arun" w:date="2017-05-15T17:36:00Z">
                <w:pPr/>
              </w:pPrChange>
            </w:pPr>
          </w:p>
        </w:tc>
        <w:tc>
          <w:tcPr>
            <w:tcW w:w="1075" w:type="dxa"/>
          </w:tcPr>
          <w:p w:rsidR="0042194B" w:rsidRPr="0042194B" w:rsidDel="00DC5B18" w:rsidRDefault="0042194B" w:rsidP="00DC5B18">
            <w:pPr>
              <w:rPr>
                <w:del w:id="3921" w:author="Saseendran, Arun" w:date="2017-05-15T17:36:00Z"/>
                <w:rFonts w:ascii="Arial" w:hAnsi="Arial" w:cs="Arial"/>
                <w:u w:val="single"/>
              </w:rPr>
              <w:pPrChange w:id="3922" w:author="Saseendran, Arun" w:date="2017-05-15T17:36:00Z">
                <w:pPr/>
              </w:pPrChange>
            </w:pPr>
          </w:p>
        </w:tc>
        <w:tc>
          <w:tcPr>
            <w:tcW w:w="839" w:type="dxa"/>
          </w:tcPr>
          <w:p w:rsidR="0042194B" w:rsidRPr="0042194B" w:rsidDel="00DC5B18" w:rsidRDefault="0042194B" w:rsidP="00DC5B18">
            <w:pPr>
              <w:rPr>
                <w:del w:id="3923" w:author="Saseendran, Arun" w:date="2017-05-15T17:36:00Z"/>
                <w:rFonts w:ascii="Arial" w:hAnsi="Arial" w:cs="Arial"/>
                <w:u w:val="single"/>
              </w:rPr>
              <w:pPrChange w:id="3924" w:author="Saseendran, Arun" w:date="2017-05-15T17:36:00Z">
                <w:pPr/>
              </w:pPrChange>
            </w:pPr>
          </w:p>
        </w:tc>
        <w:tc>
          <w:tcPr>
            <w:tcW w:w="1409" w:type="dxa"/>
          </w:tcPr>
          <w:p w:rsidR="0042194B" w:rsidRPr="0042194B" w:rsidDel="00DC5B18" w:rsidRDefault="0042194B" w:rsidP="00DC5B18">
            <w:pPr>
              <w:rPr>
                <w:del w:id="3925" w:author="Saseendran, Arun" w:date="2017-05-15T17:36:00Z"/>
                <w:rFonts w:ascii="Arial" w:hAnsi="Arial" w:cs="Arial"/>
                <w:u w:val="single"/>
              </w:rPr>
              <w:pPrChange w:id="3926" w:author="Saseendran, Arun" w:date="2017-05-15T17:36:00Z">
                <w:pPr/>
              </w:pPrChange>
            </w:pPr>
          </w:p>
        </w:tc>
      </w:tr>
      <w:tr w:rsidR="0042194B" w:rsidRPr="0042194B" w:rsidDel="00DC5B18" w:rsidTr="001071A0">
        <w:trPr>
          <w:del w:id="3927" w:author="Saseendran, Arun" w:date="2017-05-15T17:36:00Z"/>
        </w:trPr>
        <w:tc>
          <w:tcPr>
            <w:tcW w:w="1525" w:type="dxa"/>
          </w:tcPr>
          <w:p w:rsidR="0042194B" w:rsidRPr="0042194B" w:rsidDel="00DC5B18" w:rsidRDefault="0042194B" w:rsidP="00DC5B18">
            <w:pPr>
              <w:rPr>
                <w:del w:id="3928" w:author="Saseendran, Arun" w:date="2017-05-15T17:36:00Z"/>
                <w:rFonts w:ascii="Arial" w:hAnsi="Arial" w:cs="Arial"/>
                <w:u w:val="single"/>
              </w:rPr>
              <w:pPrChange w:id="3929" w:author="Saseendran, Arun" w:date="2017-05-15T17:36:00Z">
                <w:pPr/>
              </w:pPrChange>
            </w:pPr>
            <w:del w:id="3930" w:author="Saseendran, Arun" w:date="2017-05-15T17:36:00Z">
              <w:r w:rsidRPr="0042194B" w:rsidDel="00DC5B18">
                <w:rPr>
                  <w:rFonts w:ascii="Arial" w:hAnsi="Arial" w:cs="Arial"/>
                </w:rPr>
                <w:delText>Contingencies</w:delText>
              </w:r>
            </w:del>
          </w:p>
        </w:tc>
        <w:tc>
          <w:tcPr>
            <w:tcW w:w="1101" w:type="dxa"/>
          </w:tcPr>
          <w:p w:rsidR="0042194B" w:rsidRPr="0042194B" w:rsidDel="00DC5B18" w:rsidRDefault="0042194B" w:rsidP="00DC5B18">
            <w:pPr>
              <w:rPr>
                <w:del w:id="3931" w:author="Saseendran, Arun" w:date="2017-05-15T17:36:00Z"/>
                <w:rFonts w:ascii="Arial" w:hAnsi="Arial" w:cs="Arial"/>
                <w:u w:val="single"/>
              </w:rPr>
              <w:pPrChange w:id="3932" w:author="Saseendran, Arun" w:date="2017-05-15T17:36:00Z">
                <w:pPr/>
              </w:pPrChange>
            </w:pPr>
          </w:p>
        </w:tc>
        <w:tc>
          <w:tcPr>
            <w:tcW w:w="1076" w:type="dxa"/>
          </w:tcPr>
          <w:p w:rsidR="0042194B" w:rsidRPr="0042194B" w:rsidDel="00DC5B18" w:rsidRDefault="0042194B" w:rsidP="00DC5B18">
            <w:pPr>
              <w:rPr>
                <w:del w:id="3933" w:author="Saseendran, Arun" w:date="2017-05-15T17:36:00Z"/>
                <w:rFonts w:ascii="Arial" w:hAnsi="Arial" w:cs="Arial"/>
                <w:u w:val="single"/>
              </w:rPr>
              <w:pPrChange w:id="3934" w:author="Saseendran, Arun" w:date="2017-05-15T17:36:00Z">
                <w:pPr/>
              </w:pPrChange>
            </w:pPr>
          </w:p>
        </w:tc>
        <w:tc>
          <w:tcPr>
            <w:tcW w:w="1075" w:type="dxa"/>
          </w:tcPr>
          <w:p w:rsidR="0042194B" w:rsidRPr="0042194B" w:rsidDel="00DC5B18" w:rsidRDefault="0042194B" w:rsidP="00DC5B18">
            <w:pPr>
              <w:rPr>
                <w:del w:id="3935" w:author="Saseendran, Arun" w:date="2017-05-15T17:36:00Z"/>
                <w:rFonts w:ascii="Arial" w:hAnsi="Arial" w:cs="Arial"/>
                <w:u w:val="single"/>
              </w:rPr>
              <w:pPrChange w:id="3936" w:author="Saseendran, Arun" w:date="2017-05-15T17:36:00Z">
                <w:pPr/>
              </w:pPrChange>
            </w:pPr>
          </w:p>
        </w:tc>
        <w:tc>
          <w:tcPr>
            <w:tcW w:w="1075" w:type="dxa"/>
          </w:tcPr>
          <w:p w:rsidR="0042194B" w:rsidRPr="0042194B" w:rsidDel="00DC5B18" w:rsidRDefault="0042194B" w:rsidP="00DC5B18">
            <w:pPr>
              <w:rPr>
                <w:del w:id="3937" w:author="Saseendran, Arun" w:date="2017-05-15T17:36:00Z"/>
                <w:rFonts w:ascii="Arial" w:hAnsi="Arial" w:cs="Arial"/>
                <w:u w:val="single"/>
              </w:rPr>
              <w:pPrChange w:id="3938" w:author="Saseendran, Arun" w:date="2017-05-15T17:36:00Z">
                <w:pPr/>
              </w:pPrChange>
            </w:pPr>
          </w:p>
        </w:tc>
        <w:tc>
          <w:tcPr>
            <w:tcW w:w="1075" w:type="dxa"/>
          </w:tcPr>
          <w:p w:rsidR="0042194B" w:rsidRPr="0042194B" w:rsidDel="00DC5B18" w:rsidRDefault="0042194B" w:rsidP="00DC5B18">
            <w:pPr>
              <w:rPr>
                <w:del w:id="3939" w:author="Saseendran, Arun" w:date="2017-05-15T17:36:00Z"/>
                <w:rFonts w:ascii="Arial" w:hAnsi="Arial" w:cs="Arial"/>
                <w:u w:val="single"/>
              </w:rPr>
              <w:pPrChange w:id="3940" w:author="Saseendran, Arun" w:date="2017-05-15T17:36:00Z">
                <w:pPr/>
              </w:pPrChange>
            </w:pPr>
          </w:p>
        </w:tc>
        <w:tc>
          <w:tcPr>
            <w:tcW w:w="839" w:type="dxa"/>
          </w:tcPr>
          <w:p w:rsidR="0042194B" w:rsidRPr="0042194B" w:rsidDel="00DC5B18" w:rsidRDefault="0042194B" w:rsidP="00DC5B18">
            <w:pPr>
              <w:rPr>
                <w:del w:id="3941" w:author="Saseendran, Arun" w:date="2017-05-15T17:36:00Z"/>
                <w:rFonts w:ascii="Arial" w:hAnsi="Arial" w:cs="Arial"/>
                <w:u w:val="single"/>
              </w:rPr>
              <w:pPrChange w:id="3942" w:author="Saseendran, Arun" w:date="2017-05-15T17:36:00Z">
                <w:pPr/>
              </w:pPrChange>
            </w:pPr>
          </w:p>
        </w:tc>
        <w:tc>
          <w:tcPr>
            <w:tcW w:w="1409" w:type="dxa"/>
          </w:tcPr>
          <w:p w:rsidR="0042194B" w:rsidRPr="0042194B" w:rsidDel="00DC5B18" w:rsidRDefault="0042194B" w:rsidP="00DC5B18">
            <w:pPr>
              <w:rPr>
                <w:del w:id="3943" w:author="Saseendran, Arun" w:date="2017-05-15T17:36:00Z"/>
                <w:rFonts w:ascii="Arial" w:hAnsi="Arial" w:cs="Arial"/>
                <w:u w:val="single"/>
              </w:rPr>
              <w:pPrChange w:id="3944" w:author="Saseendran, Arun" w:date="2017-05-15T17:36:00Z">
                <w:pPr/>
              </w:pPrChange>
            </w:pPr>
          </w:p>
        </w:tc>
      </w:tr>
      <w:tr w:rsidR="0042194B" w:rsidRPr="0042194B" w:rsidDel="00DC5B18" w:rsidTr="001071A0">
        <w:trPr>
          <w:del w:id="3945" w:author="Saseendran, Arun" w:date="2017-05-15T17:36:00Z"/>
        </w:trPr>
        <w:tc>
          <w:tcPr>
            <w:tcW w:w="1525" w:type="dxa"/>
          </w:tcPr>
          <w:p w:rsidR="0042194B" w:rsidRPr="0042194B" w:rsidDel="00DC5B18" w:rsidRDefault="0042194B" w:rsidP="00DC5B18">
            <w:pPr>
              <w:rPr>
                <w:del w:id="3946" w:author="Saseendran, Arun" w:date="2017-05-15T17:36:00Z"/>
                <w:rFonts w:ascii="Arial" w:hAnsi="Arial" w:cs="Arial"/>
                <w:u w:val="single"/>
              </w:rPr>
              <w:pPrChange w:id="3947" w:author="Saseendran, Arun" w:date="2017-05-15T17:36:00Z">
                <w:pPr/>
              </w:pPrChange>
            </w:pPr>
            <w:del w:id="3948" w:author="Saseendran, Arun" w:date="2017-05-15T17:36:00Z">
              <w:r w:rsidRPr="0042194B" w:rsidDel="00DC5B18">
                <w:rPr>
                  <w:rFonts w:ascii="Arial" w:hAnsi="Arial" w:cs="Arial"/>
                </w:rPr>
                <w:delText>Other research expenditure (e.g. Outsourcing)</w:delText>
              </w:r>
            </w:del>
          </w:p>
        </w:tc>
        <w:tc>
          <w:tcPr>
            <w:tcW w:w="1101" w:type="dxa"/>
          </w:tcPr>
          <w:p w:rsidR="0042194B" w:rsidRPr="0042194B" w:rsidDel="00DC5B18" w:rsidRDefault="0042194B" w:rsidP="00DC5B18">
            <w:pPr>
              <w:rPr>
                <w:del w:id="3949" w:author="Saseendran, Arun" w:date="2017-05-15T17:36:00Z"/>
                <w:rFonts w:ascii="Arial" w:hAnsi="Arial" w:cs="Arial"/>
                <w:u w:val="single"/>
              </w:rPr>
              <w:pPrChange w:id="3950" w:author="Saseendran, Arun" w:date="2017-05-15T17:36:00Z">
                <w:pPr/>
              </w:pPrChange>
            </w:pPr>
          </w:p>
        </w:tc>
        <w:tc>
          <w:tcPr>
            <w:tcW w:w="1076" w:type="dxa"/>
          </w:tcPr>
          <w:p w:rsidR="0042194B" w:rsidRPr="0042194B" w:rsidDel="00DC5B18" w:rsidRDefault="0042194B" w:rsidP="00DC5B18">
            <w:pPr>
              <w:rPr>
                <w:del w:id="3951" w:author="Saseendran, Arun" w:date="2017-05-15T17:36:00Z"/>
                <w:rFonts w:ascii="Arial" w:hAnsi="Arial" w:cs="Arial"/>
                <w:u w:val="single"/>
              </w:rPr>
              <w:pPrChange w:id="3952" w:author="Saseendran, Arun" w:date="2017-05-15T17:36:00Z">
                <w:pPr/>
              </w:pPrChange>
            </w:pPr>
          </w:p>
        </w:tc>
        <w:tc>
          <w:tcPr>
            <w:tcW w:w="1075" w:type="dxa"/>
          </w:tcPr>
          <w:p w:rsidR="0042194B" w:rsidRPr="0042194B" w:rsidDel="00DC5B18" w:rsidRDefault="0042194B" w:rsidP="00DC5B18">
            <w:pPr>
              <w:rPr>
                <w:del w:id="3953" w:author="Saseendran, Arun" w:date="2017-05-15T17:36:00Z"/>
                <w:rFonts w:ascii="Arial" w:hAnsi="Arial" w:cs="Arial"/>
                <w:u w:val="single"/>
              </w:rPr>
              <w:pPrChange w:id="3954" w:author="Saseendran, Arun" w:date="2017-05-15T17:36:00Z">
                <w:pPr/>
              </w:pPrChange>
            </w:pPr>
          </w:p>
        </w:tc>
        <w:tc>
          <w:tcPr>
            <w:tcW w:w="1075" w:type="dxa"/>
          </w:tcPr>
          <w:p w:rsidR="0042194B" w:rsidRPr="0042194B" w:rsidDel="00DC5B18" w:rsidRDefault="0042194B" w:rsidP="00DC5B18">
            <w:pPr>
              <w:rPr>
                <w:del w:id="3955" w:author="Saseendran, Arun" w:date="2017-05-15T17:36:00Z"/>
                <w:rFonts w:ascii="Arial" w:hAnsi="Arial" w:cs="Arial"/>
                <w:u w:val="single"/>
              </w:rPr>
              <w:pPrChange w:id="3956" w:author="Saseendran, Arun" w:date="2017-05-15T17:36:00Z">
                <w:pPr/>
              </w:pPrChange>
            </w:pPr>
          </w:p>
        </w:tc>
        <w:tc>
          <w:tcPr>
            <w:tcW w:w="1075" w:type="dxa"/>
          </w:tcPr>
          <w:p w:rsidR="0042194B" w:rsidRPr="0042194B" w:rsidDel="00DC5B18" w:rsidRDefault="0042194B" w:rsidP="00DC5B18">
            <w:pPr>
              <w:rPr>
                <w:del w:id="3957" w:author="Saseendran, Arun" w:date="2017-05-15T17:36:00Z"/>
                <w:rFonts w:ascii="Arial" w:hAnsi="Arial" w:cs="Arial"/>
                <w:u w:val="single"/>
              </w:rPr>
              <w:pPrChange w:id="3958" w:author="Saseendran, Arun" w:date="2017-05-15T17:36:00Z">
                <w:pPr/>
              </w:pPrChange>
            </w:pPr>
          </w:p>
        </w:tc>
        <w:tc>
          <w:tcPr>
            <w:tcW w:w="839" w:type="dxa"/>
          </w:tcPr>
          <w:p w:rsidR="0042194B" w:rsidRPr="0042194B" w:rsidDel="00DC5B18" w:rsidRDefault="0042194B" w:rsidP="00DC5B18">
            <w:pPr>
              <w:rPr>
                <w:del w:id="3959" w:author="Saseendran, Arun" w:date="2017-05-15T17:36:00Z"/>
                <w:rFonts w:ascii="Arial" w:hAnsi="Arial" w:cs="Arial"/>
                <w:u w:val="single"/>
              </w:rPr>
              <w:pPrChange w:id="3960" w:author="Saseendran, Arun" w:date="2017-05-15T17:36:00Z">
                <w:pPr/>
              </w:pPrChange>
            </w:pPr>
          </w:p>
        </w:tc>
        <w:tc>
          <w:tcPr>
            <w:tcW w:w="1409" w:type="dxa"/>
          </w:tcPr>
          <w:p w:rsidR="0042194B" w:rsidRPr="0042194B" w:rsidDel="00DC5B18" w:rsidRDefault="0042194B" w:rsidP="00DC5B18">
            <w:pPr>
              <w:rPr>
                <w:del w:id="3961" w:author="Saseendran, Arun" w:date="2017-05-15T17:36:00Z"/>
                <w:rFonts w:ascii="Arial" w:hAnsi="Arial" w:cs="Arial"/>
                <w:u w:val="single"/>
              </w:rPr>
              <w:pPrChange w:id="3962" w:author="Saseendran, Arun" w:date="2017-05-15T17:36:00Z">
                <w:pPr/>
              </w:pPrChange>
            </w:pPr>
          </w:p>
        </w:tc>
      </w:tr>
      <w:tr w:rsidR="0042194B" w:rsidRPr="0042194B" w:rsidDel="00DC5B18" w:rsidTr="001071A0">
        <w:trPr>
          <w:del w:id="3963" w:author="Saseendran, Arun" w:date="2017-05-15T17:36:00Z"/>
        </w:trPr>
        <w:tc>
          <w:tcPr>
            <w:tcW w:w="1525" w:type="dxa"/>
          </w:tcPr>
          <w:p w:rsidR="0042194B" w:rsidRPr="0042194B" w:rsidDel="00DC5B18" w:rsidRDefault="0042194B" w:rsidP="00DC5B18">
            <w:pPr>
              <w:rPr>
                <w:del w:id="3964" w:author="Saseendran, Arun" w:date="2017-05-15T17:36:00Z"/>
                <w:rFonts w:ascii="Arial" w:hAnsi="Arial" w:cs="Arial"/>
                <w:u w:val="single"/>
              </w:rPr>
              <w:pPrChange w:id="3965" w:author="Saseendran, Arun" w:date="2017-05-15T17:36:00Z">
                <w:pPr/>
              </w:pPrChange>
            </w:pPr>
          </w:p>
        </w:tc>
        <w:tc>
          <w:tcPr>
            <w:tcW w:w="7650" w:type="dxa"/>
            <w:gridSpan w:val="7"/>
          </w:tcPr>
          <w:p w:rsidR="0042194B" w:rsidRPr="0042194B" w:rsidDel="00DC5B18" w:rsidRDefault="0042194B" w:rsidP="00DC5B18">
            <w:pPr>
              <w:rPr>
                <w:del w:id="3966" w:author="Saseendran, Arun" w:date="2017-05-15T17:36:00Z"/>
                <w:rFonts w:ascii="Arial" w:hAnsi="Arial" w:cs="Arial"/>
                <w:b/>
                <w:u w:val="single"/>
              </w:rPr>
              <w:pPrChange w:id="3967" w:author="Saseendran, Arun" w:date="2017-05-15T17:36:00Z">
                <w:pPr>
                  <w:jc w:val="center"/>
                </w:pPr>
              </w:pPrChange>
            </w:pPr>
            <w:del w:id="3968" w:author="Saseendran, Arun" w:date="2017-05-15T17:36:00Z">
              <w:r w:rsidRPr="0042194B" w:rsidDel="00DC5B18">
                <w:rPr>
                  <w:rFonts w:ascii="Arial" w:hAnsi="Arial" w:cs="Arial"/>
                  <w:b/>
                  <w:u w:val="single"/>
                </w:rPr>
                <w:delText>Non-recurring</w:delText>
              </w:r>
            </w:del>
          </w:p>
        </w:tc>
      </w:tr>
      <w:tr w:rsidR="0042194B" w:rsidRPr="0042194B" w:rsidDel="00DC5B18" w:rsidTr="001071A0">
        <w:trPr>
          <w:del w:id="3969" w:author="Saseendran, Arun" w:date="2017-05-15T17:36:00Z"/>
        </w:trPr>
        <w:tc>
          <w:tcPr>
            <w:tcW w:w="1525" w:type="dxa"/>
          </w:tcPr>
          <w:p w:rsidR="0042194B" w:rsidRPr="0042194B" w:rsidDel="00DC5B18" w:rsidRDefault="0042194B" w:rsidP="00DC5B18">
            <w:pPr>
              <w:rPr>
                <w:del w:id="3970" w:author="Saseendran, Arun" w:date="2017-05-15T17:36:00Z"/>
                <w:rFonts w:ascii="Arial" w:hAnsi="Arial" w:cs="Arial"/>
                <w:u w:val="single"/>
              </w:rPr>
              <w:pPrChange w:id="3971" w:author="Saseendran, Arun" w:date="2017-05-15T17:36:00Z">
                <w:pPr/>
              </w:pPrChange>
            </w:pPr>
            <w:del w:id="3972" w:author="Saseendran, Arun" w:date="2017-05-15T17:36:00Z">
              <w:r w:rsidRPr="0042194B" w:rsidDel="00DC5B18">
                <w:rPr>
                  <w:rFonts w:ascii="Arial" w:hAnsi="Arial" w:cs="Arial"/>
                </w:rPr>
                <w:delText>Equipment and accessories</w:delText>
              </w:r>
            </w:del>
          </w:p>
        </w:tc>
        <w:tc>
          <w:tcPr>
            <w:tcW w:w="1101" w:type="dxa"/>
          </w:tcPr>
          <w:p w:rsidR="0042194B" w:rsidRPr="0042194B" w:rsidDel="00DC5B18" w:rsidRDefault="0042194B" w:rsidP="00DC5B18">
            <w:pPr>
              <w:rPr>
                <w:del w:id="3973" w:author="Saseendran, Arun" w:date="2017-05-15T17:36:00Z"/>
                <w:rFonts w:ascii="Arial" w:hAnsi="Arial" w:cs="Arial"/>
                <w:u w:val="single"/>
              </w:rPr>
              <w:pPrChange w:id="3974" w:author="Saseendran, Arun" w:date="2017-05-15T17:36:00Z">
                <w:pPr/>
              </w:pPrChange>
            </w:pPr>
          </w:p>
        </w:tc>
        <w:tc>
          <w:tcPr>
            <w:tcW w:w="1076" w:type="dxa"/>
          </w:tcPr>
          <w:p w:rsidR="0042194B" w:rsidRPr="0042194B" w:rsidDel="00DC5B18" w:rsidRDefault="0042194B" w:rsidP="00DC5B18">
            <w:pPr>
              <w:rPr>
                <w:del w:id="3975" w:author="Saseendran, Arun" w:date="2017-05-15T17:36:00Z"/>
                <w:rFonts w:ascii="Arial" w:hAnsi="Arial" w:cs="Arial"/>
                <w:u w:val="single"/>
              </w:rPr>
              <w:pPrChange w:id="3976" w:author="Saseendran, Arun" w:date="2017-05-15T17:36:00Z">
                <w:pPr/>
              </w:pPrChange>
            </w:pPr>
          </w:p>
        </w:tc>
        <w:tc>
          <w:tcPr>
            <w:tcW w:w="1075" w:type="dxa"/>
          </w:tcPr>
          <w:p w:rsidR="0042194B" w:rsidRPr="0042194B" w:rsidDel="00DC5B18" w:rsidRDefault="0042194B" w:rsidP="00DC5B18">
            <w:pPr>
              <w:rPr>
                <w:del w:id="3977" w:author="Saseendran, Arun" w:date="2017-05-15T17:36:00Z"/>
                <w:rFonts w:ascii="Arial" w:hAnsi="Arial" w:cs="Arial"/>
                <w:u w:val="single"/>
              </w:rPr>
              <w:pPrChange w:id="3978" w:author="Saseendran, Arun" w:date="2017-05-15T17:36:00Z">
                <w:pPr/>
              </w:pPrChange>
            </w:pPr>
          </w:p>
        </w:tc>
        <w:tc>
          <w:tcPr>
            <w:tcW w:w="1075" w:type="dxa"/>
          </w:tcPr>
          <w:p w:rsidR="0042194B" w:rsidRPr="0042194B" w:rsidDel="00DC5B18" w:rsidRDefault="0042194B" w:rsidP="00DC5B18">
            <w:pPr>
              <w:rPr>
                <w:del w:id="3979" w:author="Saseendran, Arun" w:date="2017-05-15T17:36:00Z"/>
                <w:rFonts w:ascii="Arial" w:hAnsi="Arial" w:cs="Arial"/>
                <w:u w:val="single"/>
              </w:rPr>
              <w:pPrChange w:id="3980" w:author="Saseendran, Arun" w:date="2017-05-15T17:36:00Z">
                <w:pPr/>
              </w:pPrChange>
            </w:pPr>
          </w:p>
        </w:tc>
        <w:tc>
          <w:tcPr>
            <w:tcW w:w="1075" w:type="dxa"/>
          </w:tcPr>
          <w:p w:rsidR="0042194B" w:rsidRPr="0042194B" w:rsidDel="00DC5B18" w:rsidRDefault="0042194B" w:rsidP="00DC5B18">
            <w:pPr>
              <w:rPr>
                <w:del w:id="3981" w:author="Saseendran, Arun" w:date="2017-05-15T17:36:00Z"/>
                <w:rFonts w:ascii="Arial" w:hAnsi="Arial" w:cs="Arial"/>
                <w:u w:val="single"/>
              </w:rPr>
              <w:pPrChange w:id="3982" w:author="Saseendran, Arun" w:date="2017-05-15T17:36:00Z">
                <w:pPr/>
              </w:pPrChange>
            </w:pPr>
          </w:p>
        </w:tc>
        <w:tc>
          <w:tcPr>
            <w:tcW w:w="839" w:type="dxa"/>
          </w:tcPr>
          <w:p w:rsidR="0042194B" w:rsidRPr="0042194B" w:rsidDel="00DC5B18" w:rsidRDefault="0042194B" w:rsidP="00DC5B18">
            <w:pPr>
              <w:rPr>
                <w:del w:id="3983" w:author="Saseendran, Arun" w:date="2017-05-15T17:36:00Z"/>
                <w:rFonts w:ascii="Arial" w:hAnsi="Arial" w:cs="Arial"/>
                <w:u w:val="single"/>
              </w:rPr>
              <w:pPrChange w:id="3984" w:author="Saseendran, Arun" w:date="2017-05-15T17:36:00Z">
                <w:pPr/>
              </w:pPrChange>
            </w:pPr>
          </w:p>
        </w:tc>
        <w:tc>
          <w:tcPr>
            <w:tcW w:w="1409" w:type="dxa"/>
          </w:tcPr>
          <w:p w:rsidR="0042194B" w:rsidRPr="0042194B" w:rsidDel="00DC5B18" w:rsidRDefault="0042194B" w:rsidP="00DC5B18">
            <w:pPr>
              <w:rPr>
                <w:del w:id="3985" w:author="Saseendran, Arun" w:date="2017-05-15T17:36:00Z"/>
                <w:rFonts w:ascii="Arial" w:hAnsi="Arial" w:cs="Arial"/>
                <w:u w:val="single"/>
              </w:rPr>
              <w:pPrChange w:id="3986" w:author="Saseendran, Arun" w:date="2017-05-15T17:36:00Z">
                <w:pPr/>
              </w:pPrChange>
            </w:pPr>
          </w:p>
        </w:tc>
      </w:tr>
      <w:tr w:rsidR="0042194B" w:rsidRPr="0042194B" w:rsidDel="00DC5B18" w:rsidTr="001071A0">
        <w:trPr>
          <w:del w:id="3987" w:author="Saseendran, Arun" w:date="2017-05-15T17:36:00Z"/>
        </w:trPr>
        <w:tc>
          <w:tcPr>
            <w:tcW w:w="1525" w:type="dxa"/>
          </w:tcPr>
          <w:p w:rsidR="0042194B" w:rsidRPr="0042194B" w:rsidDel="00DC5B18" w:rsidRDefault="0042194B" w:rsidP="00DC5B18">
            <w:pPr>
              <w:rPr>
                <w:del w:id="3988" w:author="Saseendran, Arun" w:date="2017-05-15T17:36:00Z"/>
                <w:rFonts w:ascii="Arial" w:hAnsi="Arial" w:cs="Arial"/>
              </w:rPr>
              <w:pPrChange w:id="3989" w:author="Saseendran, Arun" w:date="2017-05-15T17:36:00Z">
                <w:pPr/>
              </w:pPrChange>
            </w:pPr>
            <w:del w:id="3990" w:author="Saseendran, Arun" w:date="2017-05-15T17:36:00Z">
              <w:r w:rsidRPr="0042194B" w:rsidDel="00DC5B18">
                <w:rPr>
                  <w:rFonts w:ascii="Arial" w:hAnsi="Arial" w:cs="Arial"/>
                </w:rPr>
                <w:delText>Licensing cost (for using proprietary technology, if any)</w:delText>
              </w:r>
            </w:del>
          </w:p>
        </w:tc>
        <w:tc>
          <w:tcPr>
            <w:tcW w:w="1101" w:type="dxa"/>
          </w:tcPr>
          <w:p w:rsidR="0042194B" w:rsidRPr="0042194B" w:rsidDel="00DC5B18" w:rsidRDefault="0042194B" w:rsidP="00DC5B18">
            <w:pPr>
              <w:rPr>
                <w:del w:id="3991" w:author="Saseendran, Arun" w:date="2017-05-15T17:36:00Z"/>
                <w:rFonts w:ascii="Arial" w:hAnsi="Arial" w:cs="Arial"/>
                <w:u w:val="single"/>
              </w:rPr>
              <w:pPrChange w:id="3992" w:author="Saseendran, Arun" w:date="2017-05-15T17:36:00Z">
                <w:pPr/>
              </w:pPrChange>
            </w:pPr>
          </w:p>
        </w:tc>
        <w:tc>
          <w:tcPr>
            <w:tcW w:w="1076" w:type="dxa"/>
          </w:tcPr>
          <w:p w:rsidR="0042194B" w:rsidRPr="0042194B" w:rsidDel="00DC5B18" w:rsidRDefault="0042194B" w:rsidP="00DC5B18">
            <w:pPr>
              <w:rPr>
                <w:del w:id="3993" w:author="Saseendran, Arun" w:date="2017-05-15T17:36:00Z"/>
                <w:rFonts w:ascii="Arial" w:hAnsi="Arial" w:cs="Arial"/>
                <w:u w:val="single"/>
              </w:rPr>
              <w:pPrChange w:id="3994" w:author="Saseendran, Arun" w:date="2017-05-15T17:36:00Z">
                <w:pPr/>
              </w:pPrChange>
            </w:pPr>
          </w:p>
        </w:tc>
        <w:tc>
          <w:tcPr>
            <w:tcW w:w="1075" w:type="dxa"/>
          </w:tcPr>
          <w:p w:rsidR="0042194B" w:rsidRPr="0042194B" w:rsidDel="00DC5B18" w:rsidRDefault="0042194B" w:rsidP="00DC5B18">
            <w:pPr>
              <w:rPr>
                <w:del w:id="3995" w:author="Saseendran, Arun" w:date="2017-05-15T17:36:00Z"/>
                <w:rFonts w:ascii="Arial" w:hAnsi="Arial" w:cs="Arial"/>
                <w:u w:val="single"/>
              </w:rPr>
              <w:pPrChange w:id="3996" w:author="Saseendran, Arun" w:date="2017-05-15T17:36:00Z">
                <w:pPr/>
              </w:pPrChange>
            </w:pPr>
          </w:p>
        </w:tc>
        <w:tc>
          <w:tcPr>
            <w:tcW w:w="1075" w:type="dxa"/>
          </w:tcPr>
          <w:p w:rsidR="0042194B" w:rsidRPr="0042194B" w:rsidDel="00DC5B18" w:rsidRDefault="0042194B" w:rsidP="00DC5B18">
            <w:pPr>
              <w:rPr>
                <w:del w:id="3997" w:author="Saseendran, Arun" w:date="2017-05-15T17:36:00Z"/>
                <w:rFonts w:ascii="Arial" w:hAnsi="Arial" w:cs="Arial"/>
                <w:u w:val="single"/>
              </w:rPr>
              <w:pPrChange w:id="3998" w:author="Saseendran, Arun" w:date="2017-05-15T17:36:00Z">
                <w:pPr/>
              </w:pPrChange>
            </w:pPr>
          </w:p>
        </w:tc>
        <w:tc>
          <w:tcPr>
            <w:tcW w:w="1075" w:type="dxa"/>
          </w:tcPr>
          <w:p w:rsidR="0042194B" w:rsidRPr="0042194B" w:rsidDel="00DC5B18" w:rsidRDefault="0042194B" w:rsidP="00DC5B18">
            <w:pPr>
              <w:rPr>
                <w:del w:id="3999" w:author="Saseendran, Arun" w:date="2017-05-15T17:36:00Z"/>
                <w:rFonts w:ascii="Arial" w:hAnsi="Arial" w:cs="Arial"/>
                <w:u w:val="single"/>
              </w:rPr>
              <w:pPrChange w:id="4000" w:author="Saseendran, Arun" w:date="2017-05-15T17:36:00Z">
                <w:pPr/>
              </w:pPrChange>
            </w:pPr>
          </w:p>
        </w:tc>
        <w:tc>
          <w:tcPr>
            <w:tcW w:w="839" w:type="dxa"/>
          </w:tcPr>
          <w:p w:rsidR="0042194B" w:rsidRPr="0042194B" w:rsidDel="00DC5B18" w:rsidRDefault="0042194B" w:rsidP="00DC5B18">
            <w:pPr>
              <w:rPr>
                <w:del w:id="4001" w:author="Saseendran, Arun" w:date="2017-05-15T17:36:00Z"/>
                <w:rFonts w:ascii="Arial" w:hAnsi="Arial" w:cs="Arial"/>
                <w:u w:val="single"/>
              </w:rPr>
              <w:pPrChange w:id="4002" w:author="Saseendran, Arun" w:date="2017-05-15T17:36:00Z">
                <w:pPr/>
              </w:pPrChange>
            </w:pPr>
          </w:p>
        </w:tc>
        <w:tc>
          <w:tcPr>
            <w:tcW w:w="1409" w:type="dxa"/>
          </w:tcPr>
          <w:p w:rsidR="0042194B" w:rsidRPr="0042194B" w:rsidDel="00DC5B18" w:rsidRDefault="0042194B" w:rsidP="00DC5B18">
            <w:pPr>
              <w:rPr>
                <w:del w:id="4003" w:author="Saseendran, Arun" w:date="2017-05-15T17:36:00Z"/>
                <w:rFonts w:ascii="Arial" w:hAnsi="Arial" w:cs="Arial"/>
                <w:u w:val="single"/>
              </w:rPr>
              <w:pPrChange w:id="4004" w:author="Saseendran, Arun" w:date="2017-05-15T17:36:00Z">
                <w:pPr/>
              </w:pPrChange>
            </w:pPr>
          </w:p>
        </w:tc>
      </w:tr>
      <w:tr w:rsidR="0042194B" w:rsidRPr="0042194B" w:rsidDel="00DC5B18" w:rsidTr="001071A0">
        <w:trPr>
          <w:del w:id="4005" w:author="Saseendran, Arun" w:date="2017-05-15T17:36:00Z"/>
        </w:trPr>
        <w:tc>
          <w:tcPr>
            <w:tcW w:w="1525" w:type="dxa"/>
          </w:tcPr>
          <w:p w:rsidR="0042194B" w:rsidRPr="0042194B" w:rsidDel="00DC5B18" w:rsidRDefault="0042194B" w:rsidP="00DC5B18">
            <w:pPr>
              <w:rPr>
                <w:del w:id="4006" w:author="Saseendran, Arun" w:date="2017-05-15T17:36:00Z"/>
                <w:rFonts w:ascii="Arial" w:hAnsi="Arial" w:cs="Arial"/>
                <w:b/>
                <w:u w:val="single"/>
              </w:rPr>
              <w:pPrChange w:id="4007" w:author="Saseendran, Arun" w:date="2017-05-15T17:36:00Z">
                <w:pPr/>
              </w:pPrChange>
            </w:pPr>
            <w:del w:id="4008" w:author="Saseendran, Arun" w:date="2017-05-15T17:36:00Z">
              <w:r w:rsidRPr="0042194B" w:rsidDel="00DC5B18">
                <w:rPr>
                  <w:rFonts w:ascii="Arial" w:hAnsi="Arial" w:cs="Arial"/>
                  <w:b/>
                  <w:u w:val="single"/>
                </w:rPr>
                <w:delText>Total</w:delText>
              </w:r>
            </w:del>
          </w:p>
        </w:tc>
        <w:tc>
          <w:tcPr>
            <w:tcW w:w="1101" w:type="dxa"/>
          </w:tcPr>
          <w:p w:rsidR="0042194B" w:rsidRPr="0042194B" w:rsidDel="00DC5B18" w:rsidRDefault="0042194B" w:rsidP="00DC5B18">
            <w:pPr>
              <w:rPr>
                <w:del w:id="4009" w:author="Saseendran, Arun" w:date="2017-05-15T17:36:00Z"/>
                <w:rFonts w:ascii="Arial" w:hAnsi="Arial" w:cs="Arial"/>
                <w:u w:val="single"/>
              </w:rPr>
              <w:pPrChange w:id="4010" w:author="Saseendran, Arun" w:date="2017-05-15T17:36:00Z">
                <w:pPr/>
              </w:pPrChange>
            </w:pPr>
          </w:p>
        </w:tc>
        <w:tc>
          <w:tcPr>
            <w:tcW w:w="1076" w:type="dxa"/>
          </w:tcPr>
          <w:p w:rsidR="0042194B" w:rsidRPr="0042194B" w:rsidDel="00DC5B18" w:rsidRDefault="0042194B" w:rsidP="00DC5B18">
            <w:pPr>
              <w:rPr>
                <w:del w:id="4011" w:author="Saseendran, Arun" w:date="2017-05-15T17:36:00Z"/>
                <w:rFonts w:ascii="Arial" w:hAnsi="Arial" w:cs="Arial"/>
                <w:u w:val="single"/>
              </w:rPr>
              <w:pPrChange w:id="4012" w:author="Saseendran, Arun" w:date="2017-05-15T17:36:00Z">
                <w:pPr/>
              </w:pPrChange>
            </w:pPr>
          </w:p>
        </w:tc>
        <w:tc>
          <w:tcPr>
            <w:tcW w:w="1075" w:type="dxa"/>
          </w:tcPr>
          <w:p w:rsidR="0042194B" w:rsidRPr="0042194B" w:rsidDel="00DC5B18" w:rsidRDefault="0042194B" w:rsidP="00DC5B18">
            <w:pPr>
              <w:rPr>
                <w:del w:id="4013" w:author="Saseendran, Arun" w:date="2017-05-15T17:36:00Z"/>
                <w:rFonts w:ascii="Arial" w:hAnsi="Arial" w:cs="Arial"/>
                <w:u w:val="single"/>
              </w:rPr>
              <w:pPrChange w:id="4014" w:author="Saseendran, Arun" w:date="2017-05-15T17:36:00Z">
                <w:pPr/>
              </w:pPrChange>
            </w:pPr>
          </w:p>
        </w:tc>
        <w:tc>
          <w:tcPr>
            <w:tcW w:w="1075" w:type="dxa"/>
          </w:tcPr>
          <w:p w:rsidR="0042194B" w:rsidRPr="0042194B" w:rsidDel="00DC5B18" w:rsidRDefault="0042194B" w:rsidP="00DC5B18">
            <w:pPr>
              <w:rPr>
                <w:del w:id="4015" w:author="Saseendran, Arun" w:date="2017-05-15T17:36:00Z"/>
                <w:rFonts w:ascii="Arial" w:hAnsi="Arial" w:cs="Arial"/>
                <w:u w:val="single"/>
              </w:rPr>
              <w:pPrChange w:id="4016" w:author="Saseendran, Arun" w:date="2017-05-15T17:36:00Z">
                <w:pPr/>
              </w:pPrChange>
            </w:pPr>
          </w:p>
        </w:tc>
        <w:tc>
          <w:tcPr>
            <w:tcW w:w="1075" w:type="dxa"/>
          </w:tcPr>
          <w:p w:rsidR="0042194B" w:rsidRPr="0042194B" w:rsidDel="00DC5B18" w:rsidRDefault="0042194B" w:rsidP="00DC5B18">
            <w:pPr>
              <w:rPr>
                <w:del w:id="4017" w:author="Saseendran, Arun" w:date="2017-05-15T17:36:00Z"/>
                <w:rFonts w:ascii="Arial" w:hAnsi="Arial" w:cs="Arial"/>
                <w:u w:val="single"/>
              </w:rPr>
              <w:pPrChange w:id="4018" w:author="Saseendran, Arun" w:date="2017-05-15T17:36:00Z">
                <w:pPr/>
              </w:pPrChange>
            </w:pPr>
          </w:p>
        </w:tc>
        <w:tc>
          <w:tcPr>
            <w:tcW w:w="839" w:type="dxa"/>
          </w:tcPr>
          <w:p w:rsidR="0042194B" w:rsidRPr="0042194B" w:rsidDel="00DC5B18" w:rsidRDefault="0042194B" w:rsidP="00DC5B18">
            <w:pPr>
              <w:rPr>
                <w:del w:id="4019" w:author="Saseendran, Arun" w:date="2017-05-15T17:36:00Z"/>
                <w:rFonts w:ascii="Arial" w:hAnsi="Arial" w:cs="Arial"/>
                <w:u w:val="single"/>
              </w:rPr>
              <w:pPrChange w:id="4020" w:author="Saseendran, Arun" w:date="2017-05-15T17:36:00Z">
                <w:pPr/>
              </w:pPrChange>
            </w:pPr>
          </w:p>
        </w:tc>
        <w:tc>
          <w:tcPr>
            <w:tcW w:w="1409" w:type="dxa"/>
          </w:tcPr>
          <w:p w:rsidR="0042194B" w:rsidRPr="0042194B" w:rsidDel="00DC5B18" w:rsidRDefault="0042194B" w:rsidP="00DC5B18">
            <w:pPr>
              <w:rPr>
                <w:del w:id="4021" w:author="Saseendran, Arun" w:date="2017-05-15T17:36:00Z"/>
                <w:rFonts w:ascii="Arial" w:hAnsi="Arial" w:cs="Arial"/>
                <w:u w:val="single"/>
              </w:rPr>
              <w:pPrChange w:id="4022" w:author="Saseendran, Arun" w:date="2017-05-15T17:36:00Z">
                <w:pPr/>
              </w:pPrChange>
            </w:pPr>
          </w:p>
        </w:tc>
      </w:tr>
    </w:tbl>
    <w:p w:rsidR="0042194B" w:rsidRPr="0042194B" w:rsidDel="00DC5B18" w:rsidRDefault="0042194B" w:rsidP="00DC5B18">
      <w:pPr>
        <w:rPr>
          <w:del w:id="4023" w:author="Saseendran, Arun" w:date="2017-05-15T17:36:00Z"/>
          <w:rFonts w:ascii="Arial" w:hAnsi="Arial" w:cs="Arial"/>
          <w:u w:val="single"/>
        </w:rPr>
        <w:pPrChange w:id="4024" w:author="Saseendran, Arun" w:date="2017-05-15T17:36:00Z">
          <w:pPr/>
        </w:pPrChange>
      </w:pPr>
    </w:p>
    <w:tbl>
      <w:tblPr>
        <w:tblW w:w="9240" w:type="dxa"/>
        <w:tblInd w:w="-10" w:type="dxa"/>
        <w:tblLook w:val="04A0" w:firstRow="1" w:lastRow="0" w:firstColumn="1" w:lastColumn="0" w:noHBand="0" w:noVBand="1"/>
      </w:tblPr>
      <w:tblGrid>
        <w:gridCol w:w="5700"/>
        <w:gridCol w:w="1000"/>
        <w:gridCol w:w="1060"/>
        <w:gridCol w:w="1040"/>
        <w:gridCol w:w="1040"/>
        <w:gridCol w:w="1040"/>
        <w:gridCol w:w="1040"/>
        <w:gridCol w:w="1100"/>
      </w:tblGrid>
      <w:tr w:rsidR="00DC5B18" w:rsidRPr="00DC5B18" w:rsidTr="00DC5B18">
        <w:trPr>
          <w:trHeight w:val="300"/>
          <w:ins w:id="4025" w:author="Saseendran, Arun" w:date="2017-05-15T17:37:00Z"/>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DC5B18" w:rsidRPr="00DC5B18" w:rsidRDefault="00DC5B18" w:rsidP="00DC5B18">
            <w:pPr>
              <w:spacing w:after="0" w:line="240" w:lineRule="auto"/>
              <w:rPr>
                <w:ins w:id="4026" w:author="Saseendran, Arun" w:date="2017-05-15T17:37:00Z"/>
                <w:rFonts w:ascii="Calibri" w:eastAsia="Times New Roman" w:hAnsi="Calibri" w:cs="Times New Roman"/>
                <w:color w:val="000000"/>
                <w:sz w:val="18"/>
                <w:szCs w:val="18"/>
                <w:lang w:val="en-US"/>
              </w:rPr>
            </w:pPr>
            <w:ins w:id="4027" w:author="Saseendran, Arun" w:date="2017-05-15T17:37:00Z">
              <w:r w:rsidRPr="00DC5B18">
                <w:rPr>
                  <w:rFonts w:ascii="Calibri" w:eastAsia="Times New Roman" w:hAnsi="Calibri" w:cs="Times New Roman"/>
                  <w:color w:val="000000"/>
                  <w:sz w:val="18"/>
                  <w:szCs w:val="18"/>
                  <w:lang w:val="en-US"/>
                </w:rPr>
                <w:t>Head of Expenditure</w:t>
              </w:r>
            </w:ins>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rPr>
                <w:ins w:id="4028" w:author="Saseendran, Arun" w:date="2017-05-15T17:37:00Z"/>
                <w:rFonts w:ascii="Calibri" w:eastAsia="Times New Roman" w:hAnsi="Calibri" w:cs="Times New Roman"/>
                <w:color w:val="000000"/>
                <w:sz w:val="18"/>
                <w:szCs w:val="18"/>
                <w:lang w:val="en-US"/>
              </w:rPr>
            </w:pPr>
            <w:ins w:id="4029" w:author="Saseendran, Arun" w:date="2017-05-15T17:37:00Z">
              <w:r w:rsidRPr="00DC5B18">
                <w:rPr>
                  <w:rFonts w:ascii="Calibri" w:eastAsia="Times New Roman" w:hAnsi="Calibri" w:cs="Times New Roman"/>
                  <w:color w:val="000000"/>
                  <w:sz w:val="18"/>
                  <w:szCs w:val="18"/>
                  <w:lang w:val="en-US"/>
                </w:rPr>
                <w:t>1st Month</w:t>
              </w:r>
            </w:ins>
          </w:p>
        </w:tc>
        <w:tc>
          <w:tcPr>
            <w:tcW w:w="106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rPr>
                <w:ins w:id="4030" w:author="Saseendran, Arun" w:date="2017-05-15T17:37:00Z"/>
                <w:rFonts w:ascii="Calibri" w:eastAsia="Times New Roman" w:hAnsi="Calibri" w:cs="Times New Roman"/>
                <w:color w:val="000000"/>
                <w:sz w:val="18"/>
                <w:szCs w:val="18"/>
                <w:lang w:val="en-US"/>
              </w:rPr>
            </w:pPr>
            <w:ins w:id="4031" w:author="Saseendran, Arun" w:date="2017-05-15T17:37:00Z">
              <w:r w:rsidRPr="00DC5B18">
                <w:rPr>
                  <w:rFonts w:ascii="Calibri" w:eastAsia="Times New Roman" w:hAnsi="Calibri" w:cs="Times New Roman"/>
                  <w:color w:val="000000"/>
                  <w:sz w:val="18"/>
                  <w:szCs w:val="18"/>
                  <w:lang w:val="en-US"/>
                </w:rPr>
                <w:t>2nd Month</w:t>
              </w:r>
            </w:ins>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rPr>
                <w:ins w:id="4032" w:author="Saseendran, Arun" w:date="2017-05-15T17:37:00Z"/>
                <w:rFonts w:ascii="Calibri" w:eastAsia="Times New Roman" w:hAnsi="Calibri" w:cs="Times New Roman"/>
                <w:color w:val="000000"/>
                <w:sz w:val="18"/>
                <w:szCs w:val="18"/>
                <w:lang w:val="en-US"/>
              </w:rPr>
            </w:pPr>
            <w:ins w:id="4033" w:author="Saseendran, Arun" w:date="2017-05-15T17:37:00Z">
              <w:r w:rsidRPr="00DC5B18">
                <w:rPr>
                  <w:rFonts w:ascii="Calibri" w:eastAsia="Times New Roman" w:hAnsi="Calibri" w:cs="Times New Roman"/>
                  <w:color w:val="000000"/>
                  <w:sz w:val="18"/>
                  <w:szCs w:val="18"/>
                  <w:lang w:val="en-US"/>
                </w:rPr>
                <w:t>3rd Month</w:t>
              </w:r>
            </w:ins>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rPr>
                <w:ins w:id="4034" w:author="Saseendran, Arun" w:date="2017-05-15T17:37:00Z"/>
                <w:rFonts w:ascii="Calibri" w:eastAsia="Times New Roman" w:hAnsi="Calibri" w:cs="Times New Roman"/>
                <w:color w:val="000000"/>
                <w:sz w:val="18"/>
                <w:szCs w:val="18"/>
                <w:lang w:val="en-US"/>
              </w:rPr>
            </w:pPr>
            <w:ins w:id="4035" w:author="Saseendran, Arun" w:date="2017-05-15T17:37:00Z">
              <w:r w:rsidRPr="00DC5B18">
                <w:rPr>
                  <w:rFonts w:ascii="Calibri" w:eastAsia="Times New Roman" w:hAnsi="Calibri" w:cs="Times New Roman"/>
                  <w:color w:val="000000"/>
                  <w:sz w:val="18"/>
                  <w:szCs w:val="18"/>
                  <w:lang w:val="en-US"/>
                </w:rPr>
                <w:t>4th Month</w:t>
              </w:r>
            </w:ins>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rPr>
                <w:ins w:id="4036" w:author="Saseendran, Arun" w:date="2017-05-15T17:37:00Z"/>
                <w:rFonts w:ascii="Calibri" w:eastAsia="Times New Roman" w:hAnsi="Calibri" w:cs="Times New Roman"/>
                <w:color w:val="000000"/>
                <w:sz w:val="18"/>
                <w:szCs w:val="18"/>
                <w:lang w:val="en-US"/>
              </w:rPr>
            </w:pPr>
            <w:ins w:id="4037" w:author="Saseendran, Arun" w:date="2017-05-15T17:37:00Z">
              <w:r w:rsidRPr="00DC5B18">
                <w:rPr>
                  <w:rFonts w:ascii="Calibri" w:eastAsia="Times New Roman" w:hAnsi="Calibri" w:cs="Times New Roman"/>
                  <w:color w:val="000000"/>
                  <w:sz w:val="18"/>
                  <w:szCs w:val="18"/>
                  <w:lang w:val="en-US"/>
                </w:rPr>
                <w:t>5th Month</w:t>
              </w:r>
            </w:ins>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rPr>
                <w:ins w:id="4038" w:author="Saseendran, Arun" w:date="2017-05-15T17:37:00Z"/>
                <w:rFonts w:ascii="Calibri" w:eastAsia="Times New Roman" w:hAnsi="Calibri" w:cs="Times New Roman"/>
                <w:color w:val="000000"/>
                <w:sz w:val="18"/>
                <w:szCs w:val="18"/>
                <w:lang w:val="en-US"/>
              </w:rPr>
            </w:pPr>
            <w:ins w:id="4039" w:author="Saseendran, Arun" w:date="2017-05-15T17:37:00Z">
              <w:r w:rsidRPr="00DC5B18">
                <w:rPr>
                  <w:rFonts w:ascii="Calibri" w:eastAsia="Times New Roman" w:hAnsi="Calibri" w:cs="Times New Roman"/>
                  <w:color w:val="000000"/>
                  <w:sz w:val="18"/>
                  <w:szCs w:val="18"/>
                  <w:lang w:val="en-US"/>
                </w:rPr>
                <w:t>6th Month</w:t>
              </w:r>
            </w:ins>
          </w:p>
        </w:tc>
        <w:tc>
          <w:tcPr>
            <w:tcW w:w="110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rPr>
                <w:ins w:id="4040" w:author="Saseendran, Arun" w:date="2017-05-15T17:37:00Z"/>
                <w:rFonts w:ascii="Calibri" w:eastAsia="Times New Roman" w:hAnsi="Calibri" w:cs="Times New Roman"/>
                <w:b/>
                <w:bCs/>
                <w:color w:val="000000"/>
                <w:sz w:val="18"/>
                <w:szCs w:val="18"/>
                <w:lang w:val="en-US"/>
              </w:rPr>
            </w:pPr>
            <w:ins w:id="4041" w:author="Saseendran, Arun" w:date="2017-05-15T17:37:00Z">
              <w:r w:rsidRPr="00DC5B18">
                <w:rPr>
                  <w:rFonts w:ascii="Calibri" w:eastAsia="Times New Roman" w:hAnsi="Calibri" w:cs="Times New Roman"/>
                  <w:b/>
                  <w:bCs/>
                  <w:color w:val="000000"/>
                  <w:sz w:val="18"/>
                  <w:szCs w:val="18"/>
                  <w:lang w:val="en-US"/>
                </w:rPr>
                <w:t>Total</w:t>
              </w:r>
            </w:ins>
          </w:p>
        </w:tc>
      </w:tr>
      <w:tr w:rsidR="00DC5B18" w:rsidRPr="00DC5B18" w:rsidTr="00DC5B18">
        <w:trPr>
          <w:trHeight w:val="300"/>
          <w:ins w:id="4042" w:author="Saseendran, Arun" w:date="2017-05-15T17:37:00Z"/>
        </w:trPr>
        <w:tc>
          <w:tcPr>
            <w:tcW w:w="1920" w:type="dxa"/>
            <w:tcBorders>
              <w:top w:val="nil"/>
              <w:left w:val="single" w:sz="8" w:space="0" w:color="auto"/>
              <w:bottom w:val="single" w:sz="8" w:space="0" w:color="auto"/>
              <w:right w:val="single" w:sz="8" w:space="0" w:color="auto"/>
            </w:tcBorders>
            <w:shd w:val="clear" w:color="auto" w:fill="auto"/>
            <w:vAlign w:val="bottom"/>
            <w:hideMark/>
          </w:tcPr>
          <w:p w:rsidR="00DC5B18" w:rsidRPr="00DC5B18" w:rsidRDefault="00DC5B18" w:rsidP="00DC5B18">
            <w:pPr>
              <w:spacing w:after="0" w:line="240" w:lineRule="auto"/>
              <w:rPr>
                <w:ins w:id="4043" w:author="Saseendran, Arun" w:date="2017-05-15T17:37:00Z"/>
                <w:rFonts w:ascii="Calibri" w:eastAsia="Times New Roman" w:hAnsi="Calibri" w:cs="Times New Roman"/>
                <w:color w:val="000000"/>
                <w:sz w:val="18"/>
                <w:szCs w:val="18"/>
                <w:lang w:val="en-US"/>
              </w:rPr>
            </w:pPr>
            <w:ins w:id="4044" w:author="Saseendran, Arun" w:date="2017-05-15T17:37:00Z">
              <w:r w:rsidRPr="00DC5B18">
                <w:rPr>
                  <w:rFonts w:ascii="Calibri" w:eastAsia="Times New Roman" w:hAnsi="Calibri" w:cs="Times New Roman"/>
                  <w:color w:val="000000"/>
                  <w:sz w:val="18"/>
                  <w:szCs w:val="18"/>
                  <w:lang w:val="en-US"/>
                </w:rPr>
                <w:t> </w:t>
              </w:r>
            </w:ins>
          </w:p>
        </w:tc>
        <w:tc>
          <w:tcPr>
            <w:tcW w:w="7320" w:type="dxa"/>
            <w:gridSpan w:val="7"/>
            <w:tcBorders>
              <w:top w:val="single" w:sz="8" w:space="0" w:color="auto"/>
              <w:left w:val="nil"/>
              <w:bottom w:val="single" w:sz="8" w:space="0" w:color="auto"/>
              <w:right w:val="single" w:sz="8" w:space="0" w:color="000000"/>
            </w:tcBorders>
            <w:shd w:val="clear" w:color="auto" w:fill="auto"/>
            <w:noWrap/>
            <w:vAlign w:val="bottom"/>
            <w:hideMark/>
          </w:tcPr>
          <w:p w:rsidR="00DC5B18" w:rsidRPr="00DC5B18" w:rsidRDefault="00DC5B18" w:rsidP="00DC5B18">
            <w:pPr>
              <w:spacing w:after="0" w:line="240" w:lineRule="auto"/>
              <w:jc w:val="center"/>
              <w:rPr>
                <w:ins w:id="4045" w:author="Saseendran, Arun" w:date="2017-05-15T17:37:00Z"/>
                <w:rFonts w:ascii="Calibri" w:eastAsia="Times New Roman" w:hAnsi="Calibri" w:cs="Times New Roman"/>
                <w:color w:val="000000"/>
                <w:sz w:val="18"/>
                <w:szCs w:val="18"/>
                <w:lang w:val="en-US"/>
              </w:rPr>
            </w:pPr>
            <w:ins w:id="4046" w:author="Saseendran, Arun" w:date="2017-05-15T17:37:00Z">
              <w:r w:rsidRPr="00DC5B18">
                <w:rPr>
                  <w:rFonts w:ascii="Calibri" w:eastAsia="Times New Roman" w:hAnsi="Calibri" w:cs="Times New Roman"/>
                  <w:color w:val="000000"/>
                  <w:sz w:val="18"/>
                  <w:szCs w:val="18"/>
                  <w:lang w:val="en-US"/>
                </w:rPr>
                <w:t>Recurring</w:t>
              </w:r>
            </w:ins>
          </w:p>
        </w:tc>
      </w:tr>
      <w:tr w:rsidR="00DC5B18" w:rsidRPr="00DC5B18" w:rsidTr="00DC5B18">
        <w:trPr>
          <w:trHeight w:val="492"/>
          <w:ins w:id="4047" w:author="Saseendran, Arun" w:date="2017-05-15T17:37:00Z"/>
        </w:trPr>
        <w:tc>
          <w:tcPr>
            <w:tcW w:w="1920" w:type="dxa"/>
            <w:tcBorders>
              <w:top w:val="nil"/>
              <w:left w:val="single" w:sz="8" w:space="0" w:color="auto"/>
              <w:bottom w:val="single" w:sz="4" w:space="0" w:color="auto"/>
              <w:right w:val="single" w:sz="8" w:space="0" w:color="auto"/>
            </w:tcBorders>
            <w:shd w:val="clear" w:color="auto" w:fill="auto"/>
            <w:vAlign w:val="bottom"/>
            <w:hideMark/>
          </w:tcPr>
          <w:p w:rsidR="00DC5B18" w:rsidRPr="00DC5B18" w:rsidRDefault="00DC5B18" w:rsidP="00DC5B18">
            <w:pPr>
              <w:spacing w:after="0" w:line="240" w:lineRule="auto"/>
              <w:rPr>
                <w:ins w:id="4048" w:author="Saseendran, Arun" w:date="2017-05-15T17:37:00Z"/>
                <w:rFonts w:ascii="Calibri" w:eastAsia="Times New Roman" w:hAnsi="Calibri" w:cs="Times New Roman"/>
                <w:color w:val="000000"/>
                <w:sz w:val="18"/>
                <w:szCs w:val="18"/>
                <w:lang w:val="en-US"/>
              </w:rPr>
            </w:pPr>
            <w:ins w:id="4049" w:author="Saseendran, Arun" w:date="2017-05-15T17:37:00Z">
              <w:r w:rsidRPr="00DC5B18">
                <w:rPr>
                  <w:rFonts w:ascii="Calibri" w:eastAsia="Times New Roman" w:hAnsi="Calibri" w:cs="Times New Roman"/>
                  <w:color w:val="000000"/>
                  <w:sz w:val="18"/>
                  <w:szCs w:val="18"/>
                  <w:lang w:val="en-US"/>
                </w:rPr>
                <w:t>Travel (Client Meetings &amp; Review</w:t>
              </w:r>
            </w:ins>
          </w:p>
        </w:tc>
        <w:tc>
          <w:tcPr>
            <w:tcW w:w="100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50" w:author="Saseendran, Arun" w:date="2017-05-15T17:37:00Z"/>
                <w:rFonts w:ascii="Calibri" w:eastAsia="Times New Roman" w:hAnsi="Calibri" w:cs="Times New Roman"/>
                <w:color w:val="000000"/>
                <w:sz w:val="18"/>
                <w:szCs w:val="18"/>
                <w:lang w:val="en-US"/>
              </w:rPr>
            </w:pPr>
            <w:ins w:id="4051" w:author="Saseendran, Arun" w:date="2017-05-15T17:37:00Z">
              <w:r w:rsidRPr="00DC5B18">
                <w:rPr>
                  <w:rFonts w:ascii="Calibri" w:eastAsia="Times New Roman" w:hAnsi="Calibri" w:cs="Times New Roman"/>
                  <w:color w:val="000000"/>
                  <w:sz w:val="18"/>
                  <w:szCs w:val="18"/>
                  <w:lang w:val="en-US"/>
                </w:rPr>
                <w:t>1</w:t>
              </w:r>
            </w:ins>
          </w:p>
        </w:tc>
        <w:tc>
          <w:tcPr>
            <w:tcW w:w="106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52" w:author="Saseendran, Arun" w:date="2017-05-15T17:37:00Z"/>
                <w:rFonts w:ascii="Calibri" w:eastAsia="Times New Roman" w:hAnsi="Calibri" w:cs="Times New Roman"/>
                <w:color w:val="000000"/>
                <w:sz w:val="18"/>
                <w:szCs w:val="18"/>
                <w:lang w:val="en-US"/>
              </w:rPr>
            </w:pPr>
            <w:ins w:id="4053" w:author="Saseendran, Arun" w:date="2017-05-15T17:37:00Z">
              <w:r w:rsidRPr="00DC5B18">
                <w:rPr>
                  <w:rFonts w:ascii="Calibri" w:eastAsia="Times New Roman" w:hAnsi="Calibri" w:cs="Times New Roman"/>
                  <w:color w:val="000000"/>
                  <w:sz w:val="18"/>
                  <w:szCs w:val="18"/>
                  <w:lang w:val="en-US"/>
                </w:rPr>
                <w:t>0.1</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54" w:author="Saseendran, Arun" w:date="2017-05-15T17:37:00Z"/>
                <w:rFonts w:ascii="Calibri" w:eastAsia="Times New Roman" w:hAnsi="Calibri" w:cs="Times New Roman"/>
                <w:color w:val="000000"/>
                <w:sz w:val="18"/>
                <w:szCs w:val="18"/>
                <w:lang w:val="en-US"/>
              </w:rPr>
            </w:pPr>
            <w:ins w:id="4055" w:author="Saseendran, Arun" w:date="2017-05-15T17:37:00Z">
              <w:r w:rsidRPr="00DC5B18">
                <w:rPr>
                  <w:rFonts w:ascii="Calibri" w:eastAsia="Times New Roman" w:hAnsi="Calibri" w:cs="Times New Roman"/>
                  <w:color w:val="000000"/>
                  <w:sz w:val="18"/>
                  <w:szCs w:val="18"/>
                  <w:lang w:val="en-US"/>
                </w:rPr>
                <w:t>0.1</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56" w:author="Saseendran, Arun" w:date="2017-05-15T17:37:00Z"/>
                <w:rFonts w:ascii="Calibri" w:eastAsia="Times New Roman" w:hAnsi="Calibri" w:cs="Times New Roman"/>
                <w:color w:val="000000"/>
                <w:sz w:val="18"/>
                <w:szCs w:val="18"/>
                <w:lang w:val="en-US"/>
              </w:rPr>
            </w:pPr>
            <w:ins w:id="4057" w:author="Saseendran, Arun" w:date="2017-05-15T17:37:00Z">
              <w:r w:rsidRPr="00DC5B18">
                <w:rPr>
                  <w:rFonts w:ascii="Calibri" w:eastAsia="Times New Roman" w:hAnsi="Calibri" w:cs="Times New Roman"/>
                  <w:color w:val="000000"/>
                  <w:sz w:val="18"/>
                  <w:szCs w:val="18"/>
                  <w:lang w:val="en-US"/>
                </w:rPr>
                <w:t>0.1</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58" w:author="Saseendran, Arun" w:date="2017-05-15T17:37:00Z"/>
                <w:rFonts w:ascii="Calibri" w:eastAsia="Times New Roman" w:hAnsi="Calibri" w:cs="Times New Roman"/>
                <w:color w:val="000000"/>
                <w:sz w:val="18"/>
                <w:szCs w:val="18"/>
                <w:lang w:val="en-US"/>
              </w:rPr>
            </w:pPr>
            <w:ins w:id="4059" w:author="Saseendran, Arun" w:date="2017-05-15T17:37:00Z">
              <w:r w:rsidRPr="00DC5B18">
                <w:rPr>
                  <w:rFonts w:ascii="Calibri" w:eastAsia="Times New Roman" w:hAnsi="Calibri" w:cs="Times New Roman"/>
                  <w:color w:val="000000"/>
                  <w:sz w:val="18"/>
                  <w:szCs w:val="18"/>
                  <w:lang w:val="en-US"/>
                </w:rPr>
                <w:t>0.1</w:t>
              </w:r>
            </w:ins>
          </w:p>
        </w:tc>
        <w:tc>
          <w:tcPr>
            <w:tcW w:w="1040" w:type="dxa"/>
            <w:tcBorders>
              <w:top w:val="nil"/>
              <w:left w:val="nil"/>
              <w:bottom w:val="single" w:sz="4" w:space="0" w:color="auto"/>
              <w:right w:val="nil"/>
            </w:tcBorders>
            <w:shd w:val="clear" w:color="auto" w:fill="auto"/>
            <w:noWrap/>
            <w:vAlign w:val="bottom"/>
            <w:hideMark/>
          </w:tcPr>
          <w:p w:rsidR="00DC5B18" w:rsidRPr="00DC5B18" w:rsidRDefault="00DC5B18" w:rsidP="00DC5B18">
            <w:pPr>
              <w:spacing w:after="0" w:line="240" w:lineRule="auto"/>
              <w:jc w:val="right"/>
              <w:rPr>
                <w:ins w:id="4060" w:author="Saseendran, Arun" w:date="2017-05-15T17:37:00Z"/>
                <w:rFonts w:ascii="Calibri" w:eastAsia="Times New Roman" w:hAnsi="Calibri" w:cs="Times New Roman"/>
                <w:color w:val="000000"/>
                <w:sz w:val="18"/>
                <w:szCs w:val="18"/>
                <w:lang w:val="en-US"/>
              </w:rPr>
            </w:pPr>
            <w:ins w:id="4061" w:author="Saseendran, Arun" w:date="2017-05-15T17:37:00Z">
              <w:r w:rsidRPr="00DC5B18">
                <w:rPr>
                  <w:rFonts w:ascii="Calibri" w:eastAsia="Times New Roman" w:hAnsi="Calibri" w:cs="Times New Roman"/>
                  <w:color w:val="000000"/>
                  <w:sz w:val="18"/>
                  <w:szCs w:val="18"/>
                  <w:lang w:val="en-US"/>
                </w:rPr>
                <w:t>0.8</w:t>
              </w:r>
            </w:ins>
          </w:p>
        </w:tc>
        <w:tc>
          <w:tcPr>
            <w:tcW w:w="1100" w:type="dxa"/>
            <w:tcBorders>
              <w:top w:val="nil"/>
              <w:left w:val="single" w:sz="8" w:space="0" w:color="auto"/>
              <w:bottom w:val="single" w:sz="4"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062" w:author="Saseendran, Arun" w:date="2017-05-15T17:37:00Z"/>
                <w:rFonts w:ascii="Calibri" w:eastAsia="Times New Roman" w:hAnsi="Calibri" w:cs="Times New Roman"/>
                <w:color w:val="000000"/>
                <w:sz w:val="18"/>
                <w:szCs w:val="18"/>
                <w:lang w:val="en-US"/>
              </w:rPr>
            </w:pPr>
            <w:ins w:id="4063" w:author="Saseendran, Arun" w:date="2017-05-15T17:37:00Z">
              <w:r w:rsidRPr="00DC5B18">
                <w:rPr>
                  <w:rFonts w:ascii="Calibri" w:eastAsia="Times New Roman" w:hAnsi="Calibri" w:cs="Times New Roman"/>
                  <w:color w:val="000000"/>
                  <w:sz w:val="18"/>
                  <w:szCs w:val="18"/>
                  <w:lang w:val="en-US"/>
                </w:rPr>
                <w:t>2.2</w:t>
              </w:r>
            </w:ins>
          </w:p>
        </w:tc>
      </w:tr>
      <w:tr w:rsidR="00DC5B18" w:rsidRPr="00DC5B18" w:rsidTr="00DC5B18">
        <w:trPr>
          <w:trHeight w:val="288"/>
          <w:ins w:id="4064" w:author="Saseendran, Arun" w:date="2017-05-15T17:37:00Z"/>
        </w:trPr>
        <w:tc>
          <w:tcPr>
            <w:tcW w:w="1920" w:type="dxa"/>
            <w:tcBorders>
              <w:top w:val="nil"/>
              <w:left w:val="single" w:sz="8" w:space="0" w:color="auto"/>
              <w:bottom w:val="single" w:sz="4" w:space="0" w:color="auto"/>
              <w:right w:val="single" w:sz="8" w:space="0" w:color="auto"/>
            </w:tcBorders>
            <w:shd w:val="clear" w:color="auto" w:fill="auto"/>
            <w:vAlign w:val="bottom"/>
            <w:hideMark/>
          </w:tcPr>
          <w:p w:rsidR="00DC5B18" w:rsidRPr="00DC5B18" w:rsidRDefault="00DC5B18" w:rsidP="00DC5B18">
            <w:pPr>
              <w:spacing w:after="0" w:line="240" w:lineRule="auto"/>
              <w:rPr>
                <w:ins w:id="4065" w:author="Saseendran, Arun" w:date="2017-05-15T17:37:00Z"/>
                <w:rFonts w:ascii="Calibri" w:eastAsia="Times New Roman" w:hAnsi="Calibri" w:cs="Times New Roman"/>
                <w:color w:val="000000"/>
                <w:sz w:val="18"/>
                <w:szCs w:val="18"/>
                <w:lang w:val="en-US"/>
              </w:rPr>
            </w:pPr>
            <w:ins w:id="4066" w:author="Saseendran, Arun" w:date="2017-05-15T17:37:00Z">
              <w:r w:rsidRPr="00DC5B18">
                <w:rPr>
                  <w:rFonts w:ascii="Calibri" w:eastAsia="Times New Roman" w:hAnsi="Calibri" w:cs="Times New Roman"/>
                  <w:color w:val="000000"/>
                  <w:sz w:val="18"/>
                  <w:szCs w:val="18"/>
                  <w:lang w:val="en-US"/>
                </w:rPr>
                <w:t>Contingencies</w:t>
              </w:r>
            </w:ins>
          </w:p>
        </w:tc>
        <w:tc>
          <w:tcPr>
            <w:tcW w:w="100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67" w:author="Saseendran, Arun" w:date="2017-05-15T17:37:00Z"/>
                <w:rFonts w:ascii="Calibri" w:eastAsia="Times New Roman" w:hAnsi="Calibri" w:cs="Times New Roman"/>
                <w:color w:val="000000"/>
                <w:sz w:val="18"/>
                <w:szCs w:val="18"/>
                <w:lang w:val="en-US"/>
              </w:rPr>
            </w:pPr>
            <w:ins w:id="4068" w:author="Saseendran, Arun" w:date="2017-05-15T17:37:00Z">
              <w:r w:rsidRPr="00DC5B18">
                <w:rPr>
                  <w:rFonts w:ascii="Calibri" w:eastAsia="Times New Roman" w:hAnsi="Calibri" w:cs="Times New Roman"/>
                  <w:color w:val="000000"/>
                  <w:sz w:val="18"/>
                  <w:szCs w:val="18"/>
                  <w:lang w:val="en-US"/>
                </w:rPr>
                <w:t>0.15</w:t>
              </w:r>
            </w:ins>
          </w:p>
        </w:tc>
        <w:tc>
          <w:tcPr>
            <w:tcW w:w="106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69" w:author="Saseendran, Arun" w:date="2017-05-15T17:37:00Z"/>
                <w:rFonts w:ascii="Calibri" w:eastAsia="Times New Roman" w:hAnsi="Calibri" w:cs="Times New Roman"/>
                <w:color w:val="000000"/>
                <w:sz w:val="18"/>
                <w:szCs w:val="18"/>
                <w:lang w:val="en-US"/>
              </w:rPr>
            </w:pPr>
            <w:ins w:id="4070" w:author="Saseendran, Arun" w:date="2017-05-15T17:37:00Z">
              <w:r w:rsidRPr="00DC5B18">
                <w:rPr>
                  <w:rFonts w:ascii="Calibri" w:eastAsia="Times New Roman" w:hAnsi="Calibri" w:cs="Times New Roman"/>
                  <w:color w:val="000000"/>
                  <w:sz w:val="18"/>
                  <w:szCs w:val="18"/>
                  <w:lang w:val="en-US"/>
                </w:rPr>
                <w:t>0.15</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71" w:author="Saseendran, Arun" w:date="2017-05-15T17:37:00Z"/>
                <w:rFonts w:ascii="Calibri" w:eastAsia="Times New Roman" w:hAnsi="Calibri" w:cs="Times New Roman"/>
                <w:color w:val="000000"/>
                <w:sz w:val="18"/>
                <w:szCs w:val="18"/>
                <w:lang w:val="en-US"/>
              </w:rPr>
            </w:pPr>
            <w:ins w:id="4072" w:author="Saseendran, Arun" w:date="2017-05-15T17:37:00Z">
              <w:r w:rsidRPr="00DC5B18">
                <w:rPr>
                  <w:rFonts w:ascii="Calibri" w:eastAsia="Times New Roman" w:hAnsi="Calibri" w:cs="Times New Roman"/>
                  <w:color w:val="000000"/>
                  <w:sz w:val="18"/>
                  <w:szCs w:val="18"/>
                  <w:lang w:val="en-US"/>
                </w:rPr>
                <w:t>0.15</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73" w:author="Saseendran, Arun" w:date="2017-05-15T17:37:00Z"/>
                <w:rFonts w:ascii="Calibri" w:eastAsia="Times New Roman" w:hAnsi="Calibri" w:cs="Times New Roman"/>
                <w:color w:val="000000"/>
                <w:sz w:val="18"/>
                <w:szCs w:val="18"/>
                <w:lang w:val="en-US"/>
              </w:rPr>
            </w:pPr>
            <w:ins w:id="4074" w:author="Saseendran, Arun" w:date="2017-05-15T17:37:00Z">
              <w:r w:rsidRPr="00DC5B18">
                <w:rPr>
                  <w:rFonts w:ascii="Calibri" w:eastAsia="Times New Roman" w:hAnsi="Calibri" w:cs="Times New Roman"/>
                  <w:color w:val="000000"/>
                  <w:sz w:val="18"/>
                  <w:szCs w:val="18"/>
                  <w:lang w:val="en-US"/>
                </w:rPr>
                <w:t>0.15</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75" w:author="Saseendran, Arun" w:date="2017-05-15T17:37:00Z"/>
                <w:rFonts w:ascii="Calibri" w:eastAsia="Times New Roman" w:hAnsi="Calibri" w:cs="Times New Roman"/>
                <w:color w:val="000000"/>
                <w:sz w:val="18"/>
                <w:szCs w:val="18"/>
                <w:lang w:val="en-US"/>
              </w:rPr>
            </w:pPr>
            <w:ins w:id="4076" w:author="Saseendran, Arun" w:date="2017-05-15T17:37:00Z">
              <w:r w:rsidRPr="00DC5B18">
                <w:rPr>
                  <w:rFonts w:ascii="Calibri" w:eastAsia="Times New Roman" w:hAnsi="Calibri" w:cs="Times New Roman"/>
                  <w:color w:val="000000"/>
                  <w:sz w:val="18"/>
                  <w:szCs w:val="18"/>
                  <w:lang w:val="en-US"/>
                </w:rPr>
                <w:t>0.15</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jc w:val="right"/>
              <w:rPr>
                <w:ins w:id="4077" w:author="Saseendran, Arun" w:date="2017-05-15T17:37:00Z"/>
                <w:rFonts w:ascii="Calibri" w:eastAsia="Times New Roman" w:hAnsi="Calibri" w:cs="Times New Roman"/>
                <w:color w:val="000000"/>
                <w:sz w:val="18"/>
                <w:szCs w:val="18"/>
                <w:lang w:val="en-US"/>
              </w:rPr>
            </w:pPr>
            <w:ins w:id="4078" w:author="Saseendran, Arun" w:date="2017-05-15T17:37:00Z">
              <w:r w:rsidRPr="00DC5B18">
                <w:rPr>
                  <w:rFonts w:ascii="Calibri" w:eastAsia="Times New Roman" w:hAnsi="Calibri" w:cs="Times New Roman"/>
                  <w:color w:val="000000"/>
                  <w:sz w:val="18"/>
                  <w:szCs w:val="18"/>
                  <w:lang w:val="en-US"/>
                </w:rPr>
                <w:t>0.15</w:t>
              </w:r>
            </w:ins>
          </w:p>
        </w:tc>
        <w:tc>
          <w:tcPr>
            <w:tcW w:w="1100" w:type="dxa"/>
            <w:tcBorders>
              <w:top w:val="nil"/>
              <w:left w:val="single" w:sz="8" w:space="0" w:color="auto"/>
              <w:bottom w:val="single" w:sz="4"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079" w:author="Saseendran, Arun" w:date="2017-05-15T17:37:00Z"/>
                <w:rFonts w:ascii="Calibri" w:eastAsia="Times New Roman" w:hAnsi="Calibri" w:cs="Times New Roman"/>
                <w:color w:val="000000"/>
                <w:sz w:val="18"/>
                <w:szCs w:val="18"/>
                <w:lang w:val="en-US"/>
              </w:rPr>
            </w:pPr>
            <w:ins w:id="4080" w:author="Saseendran, Arun" w:date="2017-05-15T17:37:00Z">
              <w:r w:rsidRPr="00DC5B18">
                <w:rPr>
                  <w:rFonts w:ascii="Calibri" w:eastAsia="Times New Roman" w:hAnsi="Calibri" w:cs="Times New Roman"/>
                  <w:color w:val="000000"/>
                  <w:sz w:val="18"/>
                  <w:szCs w:val="18"/>
                  <w:lang w:val="en-US"/>
                </w:rPr>
                <w:t>0.9</w:t>
              </w:r>
            </w:ins>
          </w:p>
        </w:tc>
      </w:tr>
      <w:tr w:rsidR="00DC5B18" w:rsidRPr="00DC5B18" w:rsidTr="00DC5B18">
        <w:trPr>
          <w:trHeight w:val="1452"/>
          <w:ins w:id="4081" w:author="Saseendran, Arun" w:date="2017-05-15T17:37:00Z"/>
        </w:trPr>
        <w:tc>
          <w:tcPr>
            <w:tcW w:w="1920" w:type="dxa"/>
            <w:tcBorders>
              <w:top w:val="nil"/>
              <w:left w:val="single" w:sz="8" w:space="0" w:color="auto"/>
              <w:bottom w:val="nil"/>
              <w:right w:val="single" w:sz="8" w:space="0" w:color="auto"/>
            </w:tcBorders>
            <w:shd w:val="clear" w:color="auto" w:fill="auto"/>
            <w:vAlign w:val="bottom"/>
            <w:hideMark/>
          </w:tcPr>
          <w:p w:rsidR="00DC5B18" w:rsidRPr="00DC5B18" w:rsidRDefault="00DC5B18" w:rsidP="00DC5B18">
            <w:pPr>
              <w:spacing w:after="0" w:line="240" w:lineRule="auto"/>
              <w:rPr>
                <w:ins w:id="4082" w:author="Saseendran, Arun" w:date="2017-05-15T17:37:00Z"/>
                <w:rFonts w:ascii="Calibri" w:eastAsia="Times New Roman" w:hAnsi="Calibri" w:cs="Times New Roman"/>
                <w:color w:val="000000"/>
                <w:sz w:val="18"/>
                <w:szCs w:val="18"/>
                <w:lang w:val="en-US"/>
              </w:rPr>
            </w:pPr>
            <w:ins w:id="4083" w:author="Saseendran, Arun" w:date="2017-05-15T17:37:00Z">
              <w:r w:rsidRPr="00DC5B18">
                <w:rPr>
                  <w:rFonts w:ascii="Calibri" w:eastAsia="Times New Roman" w:hAnsi="Calibri" w:cs="Times New Roman"/>
                  <w:color w:val="000000"/>
                  <w:sz w:val="18"/>
                  <w:szCs w:val="18"/>
                  <w:lang w:val="en-US"/>
                </w:rPr>
                <w:t>Compute Resources (http://s3.amazonaws.com/calculator/index.html#r=IAD&amp;s=EC2&amp;key=calc-69E91777-4BE6-4539-BCD5-C2A50A70E8F7)</w:t>
              </w:r>
            </w:ins>
          </w:p>
        </w:tc>
        <w:tc>
          <w:tcPr>
            <w:tcW w:w="1000" w:type="dxa"/>
            <w:tcBorders>
              <w:top w:val="nil"/>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084" w:author="Saseendran, Arun" w:date="2017-05-15T17:37:00Z"/>
                <w:rFonts w:ascii="Calibri" w:eastAsia="Times New Roman" w:hAnsi="Calibri" w:cs="Times New Roman"/>
                <w:color w:val="000000"/>
                <w:sz w:val="18"/>
                <w:szCs w:val="18"/>
                <w:lang w:val="en-US"/>
              </w:rPr>
            </w:pPr>
            <w:ins w:id="4085" w:author="Saseendran, Arun" w:date="2017-05-15T17:37:00Z">
              <w:r w:rsidRPr="00DC5B18">
                <w:rPr>
                  <w:rFonts w:ascii="Calibri" w:eastAsia="Times New Roman" w:hAnsi="Calibri" w:cs="Times New Roman"/>
                  <w:color w:val="000000"/>
                  <w:sz w:val="18"/>
                  <w:szCs w:val="18"/>
                  <w:lang w:val="en-US"/>
                </w:rPr>
                <w:t>0.3</w:t>
              </w:r>
            </w:ins>
          </w:p>
        </w:tc>
        <w:tc>
          <w:tcPr>
            <w:tcW w:w="1060" w:type="dxa"/>
            <w:tcBorders>
              <w:top w:val="nil"/>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086" w:author="Saseendran, Arun" w:date="2017-05-15T17:37:00Z"/>
                <w:rFonts w:ascii="Calibri" w:eastAsia="Times New Roman" w:hAnsi="Calibri" w:cs="Times New Roman"/>
                <w:color w:val="000000"/>
                <w:sz w:val="18"/>
                <w:szCs w:val="18"/>
                <w:lang w:val="en-US"/>
              </w:rPr>
            </w:pPr>
            <w:ins w:id="4087" w:author="Saseendran, Arun" w:date="2017-05-15T17:37:00Z">
              <w:r w:rsidRPr="00DC5B18">
                <w:rPr>
                  <w:rFonts w:ascii="Calibri" w:eastAsia="Times New Roman" w:hAnsi="Calibri" w:cs="Times New Roman"/>
                  <w:color w:val="000000"/>
                  <w:sz w:val="18"/>
                  <w:szCs w:val="18"/>
                  <w:lang w:val="en-US"/>
                </w:rPr>
                <w:t>0.3</w:t>
              </w:r>
            </w:ins>
          </w:p>
        </w:tc>
        <w:tc>
          <w:tcPr>
            <w:tcW w:w="1040" w:type="dxa"/>
            <w:tcBorders>
              <w:top w:val="nil"/>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088" w:author="Saseendran, Arun" w:date="2017-05-15T17:37:00Z"/>
                <w:rFonts w:ascii="Calibri" w:eastAsia="Times New Roman" w:hAnsi="Calibri" w:cs="Times New Roman"/>
                <w:color w:val="000000"/>
                <w:sz w:val="18"/>
                <w:szCs w:val="18"/>
                <w:lang w:val="en-US"/>
              </w:rPr>
            </w:pPr>
            <w:ins w:id="4089" w:author="Saseendran, Arun" w:date="2017-05-15T17:37:00Z">
              <w:r w:rsidRPr="00DC5B18">
                <w:rPr>
                  <w:rFonts w:ascii="Calibri" w:eastAsia="Times New Roman" w:hAnsi="Calibri" w:cs="Times New Roman"/>
                  <w:color w:val="000000"/>
                  <w:sz w:val="18"/>
                  <w:szCs w:val="18"/>
                  <w:lang w:val="en-US"/>
                </w:rPr>
                <w:t>0.3</w:t>
              </w:r>
            </w:ins>
          </w:p>
        </w:tc>
        <w:tc>
          <w:tcPr>
            <w:tcW w:w="1040" w:type="dxa"/>
            <w:tcBorders>
              <w:top w:val="nil"/>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090" w:author="Saseendran, Arun" w:date="2017-05-15T17:37:00Z"/>
                <w:rFonts w:ascii="Calibri" w:eastAsia="Times New Roman" w:hAnsi="Calibri" w:cs="Times New Roman"/>
                <w:color w:val="000000"/>
                <w:sz w:val="18"/>
                <w:szCs w:val="18"/>
                <w:lang w:val="en-US"/>
              </w:rPr>
            </w:pPr>
            <w:ins w:id="4091" w:author="Saseendran, Arun" w:date="2017-05-15T17:37:00Z">
              <w:r w:rsidRPr="00DC5B18">
                <w:rPr>
                  <w:rFonts w:ascii="Calibri" w:eastAsia="Times New Roman" w:hAnsi="Calibri" w:cs="Times New Roman"/>
                  <w:color w:val="000000"/>
                  <w:sz w:val="18"/>
                  <w:szCs w:val="18"/>
                  <w:lang w:val="en-US"/>
                </w:rPr>
                <w:t>0.3</w:t>
              </w:r>
            </w:ins>
          </w:p>
        </w:tc>
        <w:tc>
          <w:tcPr>
            <w:tcW w:w="1040" w:type="dxa"/>
            <w:tcBorders>
              <w:top w:val="nil"/>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092" w:author="Saseendran, Arun" w:date="2017-05-15T17:37:00Z"/>
                <w:rFonts w:ascii="Calibri" w:eastAsia="Times New Roman" w:hAnsi="Calibri" w:cs="Times New Roman"/>
                <w:color w:val="000000"/>
                <w:sz w:val="18"/>
                <w:szCs w:val="18"/>
                <w:lang w:val="en-US"/>
              </w:rPr>
            </w:pPr>
            <w:ins w:id="4093" w:author="Saseendran, Arun" w:date="2017-05-15T17:37:00Z">
              <w:r w:rsidRPr="00DC5B18">
                <w:rPr>
                  <w:rFonts w:ascii="Calibri" w:eastAsia="Times New Roman" w:hAnsi="Calibri" w:cs="Times New Roman"/>
                  <w:color w:val="000000"/>
                  <w:sz w:val="18"/>
                  <w:szCs w:val="18"/>
                  <w:lang w:val="en-US"/>
                </w:rPr>
                <w:t>0.3</w:t>
              </w:r>
            </w:ins>
          </w:p>
        </w:tc>
        <w:tc>
          <w:tcPr>
            <w:tcW w:w="1040" w:type="dxa"/>
            <w:tcBorders>
              <w:top w:val="nil"/>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094" w:author="Saseendran, Arun" w:date="2017-05-15T17:37:00Z"/>
                <w:rFonts w:ascii="Calibri" w:eastAsia="Times New Roman" w:hAnsi="Calibri" w:cs="Times New Roman"/>
                <w:color w:val="000000"/>
                <w:sz w:val="18"/>
                <w:szCs w:val="18"/>
                <w:lang w:val="en-US"/>
              </w:rPr>
            </w:pPr>
            <w:ins w:id="4095" w:author="Saseendran, Arun" w:date="2017-05-15T17:37:00Z">
              <w:r w:rsidRPr="00DC5B18">
                <w:rPr>
                  <w:rFonts w:ascii="Calibri" w:eastAsia="Times New Roman" w:hAnsi="Calibri" w:cs="Times New Roman"/>
                  <w:color w:val="000000"/>
                  <w:sz w:val="18"/>
                  <w:szCs w:val="18"/>
                  <w:lang w:val="en-US"/>
                </w:rPr>
                <w:t>0.3</w:t>
              </w:r>
            </w:ins>
          </w:p>
        </w:tc>
        <w:tc>
          <w:tcPr>
            <w:tcW w:w="1100" w:type="dxa"/>
            <w:tcBorders>
              <w:top w:val="nil"/>
              <w:left w:val="single" w:sz="8" w:space="0" w:color="auto"/>
              <w:bottom w:val="single" w:sz="4" w:space="0" w:color="auto"/>
              <w:right w:val="single" w:sz="8" w:space="0" w:color="auto"/>
            </w:tcBorders>
            <w:shd w:val="clear" w:color="auto" w:fill="auto"/>
            <w:noWrap/>
            <w:vAlign w:val="center"/>
            <w:hideMark/>
          </w:tcPr>
          <w:p w:rsidR="00DC5B18" w:rsidRPr="00DC5B18" w:rsidRDefault="00DC5B18" w:rsidP="00DC5B18">
            <w:pPr>
              <w:spacing w:after="0" w:line="240" w:lineRule="auto"/>
              <w:jc w:val="right"/>
              <w:rPr>
                <w:ins w:id="4096" w:author="Saseendran, Arun" w:date="2017-05-15T17:37:00Z"/>
                <w:rFonts w:ascii="Calibri" w:eastAsia="Times New Roman" w:hAnsi="Calibri" w:cs="Times New Roman"/>
                <w:color w:val="000000"/>
                <w:sz w:val="18"/>
                <w:szCs w:val="18"/>
                <w:lang w:val="en-US"/>
              </w:rPr>
            </w:pPr>
            <w:ins w:id="4097" w:author="Saseendran, Arun" w:date="2017-05-15T17:37:00Z">
              <w:r w:rsidRPr="00DC5B18">
                <w:rPr>
                  <w:rFonts w:ascii="Calibri" w:eastAsia="Times New Roman" w:hAnsi="Calibri" w:cs="Times New Roman"/>
                  <w:color w:val="000000"/>
                  <w:sz w:val="18"/>
                  <w:szCs w:val="18"/>
                  <w:lang w:val="en-US"/>
                </w:rPr>
                <w:t>1.8</w:t>
              </w:r>
            </w:ins>
          </w:p>
        </w:tc>
      </w:tr>
      <w:tr w:rsidR="00DC5B18" w:rsidRPr="00DC5B18" w:rsidTr="00DC5B18">
        <w:trPr>
          <w:trHeight w:val="504"/>
          <w:ins w:id="4098" w:author="Saseendran, Arun" w:date="2017-05-15T17:37:00Z"/>
        </w:trPr>
        <w:tc>
          <w:tcPr>
            <w:tcW w:w="1920" w:type="dxa"/>
            <w:tcBorders>
              <w:top w:val="single" w:sz="4" w:space="0" w:color="auto"/>
              <w:left w:val="single" w:sz="8" w:space="0" w:color="auto"/>
              <w:bottom w:val="single" w:sz="8" w:space="0" w:color="auto"/>
              <w:right w:val="single" w:sz="8" w:space="0" w:color="auto"/>
            </w:tcBorders>
            <w:shd w:val="clear" w:color="auto" w:fill="auto"/>
            <w:vAlign w:val="bottom"/>
            <w:hideMark/>
          </w:tcPr>
          <w:p w:rsidR="00DC5B18" w:rsidRPr="00DC5B18" w:rsidRDefault="00DC5B18" w:rsidP="00DC5B18">
            <w:pPr>
              <w:spacing w:after="0" w:line="240" w:lineRule="auto"/>
              <w:rPr>
                <w:ins w:id="4099" w:author="Saseendran, Arun" w:date="2017-05-15T17:37:00Z"/>
                <w:rFonts w:ascii="Calibri" w:eastAsia="Times New Roman" w:hAnsi="Calibri" w:cs="Times New Roman"/>
                <w:color w:val="000000"/>
                <w:sz w:val="18"/>
                <w:szCs w:val="18"/>
                <w:lang w:val="en-US"/>
              </w:rPr>
            </w:pPr>
            <w:ins w:id="4100" w:author="Saseendran, Arun" w:date="2017-05-15T17:37:00Z">
              <w:r w:rsidRPr="00DC5B18">
                <w:rPr>
                  <w:rFonts w:ascii="Calibri" w:eastAsia="Times New Roman" w:hAnsi="Calibri" w:cs="Times New Roman"/>
                  <w:color w:val="000000"/>
                  <w:sz w:val="18"/>
                  <w:szCs w:val="18"/>
                </w:rPr>
                <w:t>Other research expenditure - Stipend</w:t>
              </w:r>
            </w:ins>
          </w:p>
        </w:tc>
        <w:tc>
          <w:tcPr>
            <w:tcW w:w="1000" w:type="dxa"/>
            <w:tcBorders>
              <w:top w:val="single" w:sz="4" w:space="0" w:color="auto"/>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101" w:author="Saseendran, Arun" w:date="2017-05-15T17:37:00Z"/>
                <w:rFonts w:ascii="Calibri" w:eastAsia="Times New Roman" w:hAnsi="Calibri" w:cs="Times New Roman"/>
                <w:color w:val="000000"/>
                <w:sz w:val="18"/>
                <w:szCs w:val="18"/>
                <w:lang w:val="en-US"/>
              </w:rPr>
            </w:pPr>
            <w:ins w:id="4102" w:author="Saseendran, Arun" w:date="2017-05-15T17:37:00Z">
              <w:r w:rsidRPr="00DC5B18">
                <w:rPr>
                  <w:rFonts w:ascii="Calibri" w:eastAsia="Times New Roman" w:hAnsi="Calibri" w:cs="Times New Roman"/>
                  <w:color w:val="000000"/>
                  <w:sz w:val="18"/>
                  <w:szCs w:val="18"/>
                  <w:lang w:val="en-US"/>
                </w:rPr>
                <w:t>0.72</w:t>
              </w:r>
            </w:ins>
          </w:p>
        </w:tc>
        <w:tc>
          <w:tcPr>
            <w:tcW w:w="1060" w:type="dxa"/>
            <w:tcBorders>
              <w:top w:val="single" w:sz="4" w:space="0" w:color="auto"/>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103" w:author="Saseendran, Arun" w:date="2017-05-15T17:37:00Z"/>
                <w:rFonts w:ascii="Calibri" w:eastAsia="Times New Roman" w:hAnsi="Calibri" w:cs="Times New Roman"/>
                <w:color w:val="000000"/>
                <w:sz w:val="18"/>
                <w:szCs w:val="18"/>
                <w:lang w:val="en-US"/>
              </w:rPr>
            </w:pPr>
            <w:ins w:id="4104" w:author="Saseendran, Arun" w:date="2017-05-15T17:37:00Z">
              <w:r w:rsidRPr="00DC5B18">
                <w:rPr>
                  <w:rFonts w:ascii="Calibri" w:eastAsia="Times New Roman" w:hAnsi="Calibri" w:cs="Times New Roman"/>
                  <w:color w:val="000000"/>
                  <w:sz w:val="18"/>
                  <w:szCs w:val="18"/>
                  <w:lang w:val="en-US"/>
                </w:rPr>
                <w:t>0.72</w:t>
              </w:r>
            </w:ins>
          </w:p>
        </w:tc>
        <w:tc>
          <w:tcPr>
            <w:tcW w:w="1040" w:type="dxa"/>
            <w:tcBorders>
              <w:top w:val="single" w:sz="4" w:space="0" w:color="auto"/>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105" w:author="Saseendran, Arun" w:date="2017-05-15T17:37:00Z"/>
                <w:rFonts w:ascii="Calibri" w:eastAsia="Times New Roman" w:hAnsi="Calibri" w:cs="Times New Roman"/>
                <w:color w:val="000000"/>
                <w:sz w:val="18"/>
                <w:szCs w:val="18"/>
                <w:lang w:val="en-US"/>
              </w:rPr>
            </w:pPr>
            <w:ins w:id="4106" w:author="Saseendran, Arun" w:date="2017-05-15T17:37:00Z">
              <w:r w:rsidRPr="00DC5B18">
                <w:rPr>
                  <w:rFonts w:ascii="Calibri" w:eastAsia="Times New Roman" w:hAnsi="Calibri" w:cs="Times New Roman"/>
                  <w:color w:val="000000"/>
                  <w:sz w:val="18"/>
                  <w:szCs w:val="18"/>
                  <w:lang w:val="en-US"/>
                </w:rPr>
                <w:t>0.72</w:t>
              </w:r>
            </w:ins>
          </w:p>
        </w:tc>
        <w:tc>
          <w:tcPr>
            <w:tcW w:w="1040" w:type="dxa"/>
            <w:tcBorders>
              <w:top w:val="single" w:sz="4" w:space="0" w:color="auto"/>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107" w:author="Saseendran, Arun" w:date="2017-05-15T17:37:00Z"/>
                <w:rFonts w:ascii="Calibri" w:eastAsia="Times New Roman" w:hAnsi="Calibri" w:cs="Times New Roman"/>
                <w:color w:val="000000"/>
                <w:sz w:val="18"/>
                <w:szCs w:val="18"/>
                <w:lang w:val="en-US"/>
              </w:rPr>
            </w:pPr>
            <w:ins w:id="4108" w:author="Saseendran, Arun" w:date="2017-05-15T17:37:00Z">
              <w:r w:rsidRPr="00DC5B18">
                <w:rPr>
                  <w:rFonts w:ascii="Calibri" w:eastAsia="Times New Roman" w:hAnsi="Calibri" w:cs="Times New Roman"/>
                  <w:color w:val="000000"/>
                  <w:sz w:val="18"/>
                  <w:szCs w:val="18"/>
                  <w:lang w:val="en-US"/>
                </w:rPr>
                <w:t>0.72</w:t>
              </w:r>
            </w:ins>
          </w:p>
        </w:tc>
        <w:tc>
          <w:tcPr>
            <w:tcW w:w="1040" w:type="dxa"/>
            <w:tcBorders>
              <w:top w:val="single" w:sz="4" w:space="0" w:color="auto"/>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109" w:author="Saseendran, Arun" w:date="2017-05-15T17:37:00Z"/>
                <w:rFonts w:ascii="Calibri" w:eastAsia="Times New Roman" w:hAnsi="Calibri" w:cs="Times New Roman"/>
                <w:color w:val="000000"/>
                <w:sz w:val="18"/>
                <w:szCs w:val="18"/>
                <w:lang w:val="en-US"/>
              </w:rPr>
            </w:pPr>
            <w:ins w:id="4110" w:author="Saseendran, Arun" w:date="2017-05-15T17:37:00Z">
              <w:r w:rsidRPr="00DC5B18">
                <w:rPr>
                  <w:rFonts w:ascii="Calibri" w:eastAsia="Times New Roman" w:hAnsi="Calibri" w:cs="Times New Roman"/>
                  <w:color w:val="000000"/>
                  <w:sz w:val="18"/>
                  <w:szCs w:val="18"/>
                  <w:lang w:val="en-US"/>
                </w:rPr>
                <w:t>0.72</w:t>
              </w:r>
            </w:ins>
          </w:p>
        </w:tc>
        <w:tc>
          <w:tcPr>
            <w:tcW w:w="1040" w:type="dxa"/>
            <w:tcBorders>
              <w:top w:val="single" w:sz="4" w:space="0" w:color="auto"/>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111" w:author="Saseendran, Arun" w:date="2017-05-15T17:37:00Z"/>
                <w:rFonts w:ascii="Calibri" w:eastAsia="Times New Roman" w:hAnsi="Calibri" w:cs="Times New Roman"/>
                <w:color w:val="000000"/>
                <w:sz w:val="18"/>
                <w:szCs w:val="18"/>
                <w:lang w:val="en-US"/>
              </w:rPr>
            </w:pPr>
            <w:ins w:id="4112" w:author="Saseendran, Arun" w:date="2017-05-15T17:37:00Z">
              <w:r w:rsidRPr="00DC5B18">
                <w:rPr>
                  <w:rFonts w:ascii="Calibri" w:eastAsia="Times New Roman" w:hAnsi="Calibri" w:cs="Times New Roman"/>
                  <w:color w:val="000000"/>
                  <w:sz w:val="18"/>
                  <w:szCs w:val="18"/>
                  <w:lang w:val="en-US"/>
                </w:rPr>
                <w:t>0.72</w:t>
              </w:r>
            </w:ins>
          </w:p>
        </w:tc>
        <w:tc>
          <w:tcPr>
            <w:tcW w:w="1100" w:type="dxa"/>
            <w:tcBorders>
              <w:top w:val="nil"/>
              <w:left w:val="single" w:sz="8" w:space="0" w:color="auto"/>
              <w:bottom w:val="single" w:sz="8" w:space="0" w:color="auto"/>
              <w:right w:val="single" w:sz="8" w:space="0" w:color="auto"/>
            </w:tcBorders>
            <w:shd w:val="clear" w:color="auto" w:fill="auto"/>
            <w:noWrap/>
            <w:vAlign w:val="center"/>
            <w:hideMark/>
          </w:tcPr>
          <w:p w:rsidR="00DC5B18" w:rsidRPr="00DC5B18" w:rsidRDefault="00DC5B18" w:rsidP="00DC5B18">
            <w:pPr>
              <w:spacing w:after="0" w:line="240" w:lineRule="auto"/>
              <w:jc w:val="right"/>
              <w:rPr>
                <w:ins w:id="4113" w:author="Saseendran, Arun" w:date="2017-05-15T17:37:00Z"/>
                <w:rFonts w:ascii="Calibri" w:eastAsia="Times New Roman" w:hAnsi="Calibri" w:cs="Times New Roman"/>
                <w:color w:val="000000"/>
                <w:sz w:val="18"/>
                <w:szCs w:val="18"/>
                <w:lang w:val="en-US"/>
              </w:rPr>
            </w:pPr>
            <w:ins w:id="4114" w:author="Saseendran, Arun" w:date="2017-05-15T17:37:00Z">
              <w:r w:rsidRPr="00DC5B18">
                <w:rPr>
                  <w:rFonts w:ascii="Calibri" w:eastAsia="Times New Roman" w:hAnsi="Calibri" w:cs="Times New Roman"/>
                  <w:color w:val="000000"/>
                  <w:sz w:val="18"/>
                  <w:szCs w:val="18"/>
                  <w:lang w:val="en-US"/>
                </w:rPr>
                <w:t>4.32</w:t>
              </w:r>
            </w:ins>
          </w:p>
        </w:tc>
      </w:tr>
      <w:tr w:rsidR="00DC5B18" w:rsidRPr="00DC5B18" w:rsidTr="00DC5B18">
        <w:trPr>
          <w:trHeight w:val="300"/>
          <w:ins w:id="4115" w:author="Saseendran, Arun" w:date="2017-05-15T17:37:00Z"/>
        </w:trPr>
        <w:tc>
          <w:tcPr>
            <w:tcW w:w="1920" w:type="dxa"/>
            <w:tcBorders>
              <w:top w:val="nil"/>
              <w:left w:val="single" w:sz="8" w:space="0" w:color="auto"/>
              <w:bottom w:val="nil"/>
              <w:right w:val="single" w:sz="8" w:space="0" w:color="auto"/>
            </w:tcBorders>
            <w:shd w:val="clear" w:color="auto" w:fill="auto"/>
            <w:vAlign w:val="bottom"/>
            <w:hideMark/>
          </w:tcPr>
          <w:p w:rsidR="00DC5B18" w:rsidRPr="00DC5B18" w:rsidRDefault="00DC5B18" w:rsidP="00DC5B18">
            <w:pPr>
              <w:spacing w:after="0" w:line="240" w:lineRule="auto"/>
              <w:rPr>
                <w:ins w:id="4116" w:author="Saseendran, Arun" w:date="2017-05-15T17:37:00Z"/>
                <w:rFonts w:ascii="Calibri" w:eastAsia="Times New Roman" w:hAnsi="Calibri" w:cs="Times New Roman"/>
                <w:color w:val="000000"/>
                <w:sz w:val="18"/>
                <w:szCs w:val="18"/>
                <w:lang w:val="en-US"/>
              </w:rPr>
            </w:pPr>
            <w:ins w:id="4117" w:author="Saseendran, Arun" w:date="2017-05-15T17:37:00Z">
              <w:r w:rsidRPr="00DC5B18">
                <w:rPr>
                  <w:rFonts w:ascii="Calibri" w:eastAsia="Times New Roman" w:hAnsi="Calibri" w:cs="Times New Roman"/>
                  <w:color w:val="000000"/>
                  <w:sz w:val="18"/>
                  <w:szCs w:val="18"/>
                  <w:lang w:val="en-US"/>
                </w:rPr>
                <w:t> </w:t>
              </w:r>
            </w:ins>
          </w:p>
        </w:tc>
        <w:tc>
          <w:tcPr>
            <w:tcW w:w="7320" w:type="dxa"/>
            <w:gridSpan w:val="7"/>
            <w:tcBorders>
              <w:top w:val="single" w:sz="8" w:space="0" w:color="auto"/>
              <w:left w:val="nil"/>
              <w:bottom w:val="single" w:sz="8" w:space="0" w:color="auto"/>
              <w:right w:val="single" w:sz="8" w:space="0" w:color="000000"/>
            </w:tcBorders>
            <w:shd w:val="clear" w:color="auto" w:fill="auto"/>
            <w:noWrap/>
            <w:vAlign w:val="bottom"/>
            <w:hideMark/>
          </w:tcPr>
          <w:p w:rsidR="00DC5B18" w:rsidRPr="00DC5B18" w:rsidRDefault="00DC5B18" w:rsidP="00DC5B18">
            <w:pPr>
              <w:spacing w:after="0" w:line="240" w:lineRule="auto"/>
              <w:jc w:val="center"/>
              <w:rPr>
                <w:ins w:id="4118" w:author="Saseendran, Arun" w:date="2017-05-15T17:37:00Z"/>
                <w:rFonts w:ascii="Calibri" w:eastAsia="Times New Roman" w:hAnsi="Calibri" w:cs="Times New Roman"/>
                <w:color w:val="000000"/>
                <w:sz w:val="18"/>
                <w:szCs w:val="18"/>
                <w:lang w:val="en-US"/>
              </w:rPr>
            </w:pPr>
            <w:ins w:id="4119" w:author="Saseendran, Arun" w:date="2017-05-15T17:37:00Z">
              <w:r w:rsidRPr="00DC5B18">
                <w:rPr>
                  <w:rFonts w:ascii="Calibri" w:eastAsia="Times New Roman" w:hAnsi="Calibri" w:cs="Times New Roman"/>
                  <w:color w:val="000000"/>
                  <w:sz w:val="18"/>
                  <w:szCs w:val="18"/>
                  <w:lang w:val="en-US"/>
                </w:rPr>
                <w:t>Non-Recurring</w:t>
              </w:r>
            </w:ins>
          </w:p>
        </w:tc>
      </w:tr>
      <w:tr w:rsidR="00DC5B18" w:rsidRPr="00DC5B18" w:rsidTr="00DC5B18">
        <w:trPr>
          <w:trHeight w:val="732"/>
          <w:ins w:id="4120" w:author="Saseendran, Arun" w:date="2017-05-15T17:37:00Z"/>
        </w:trPr>
        <w:tc>
          <w:tcPr>
            <w:tcW w:w="1920" w:type="dxa"/>
            <w:tcBorders>
              <w:top w:val="single" w:sz="8" w:space="0" w:color="auto"/>
              <w:left w:val="single" w:sz="8" w:space="0" w:color="auto"/>
              <w:bottom w:val="single" w:sz="4" w:space="0" w:color="auto"/>
              <w:right w:val="single" w:sz="8" w:space="0" w:color="auto"/>
            </w:tcBorders>
            <w:shd w:val="clear" w:color="auto" w:fill="auto"/>
            <w:vAlign w:val="bottom"/>
            <w:hideMark/>
          </w:tcPr>
          <w:p w:rsidR="00DC5B18" w:rsidRPr="00DC5B18" w:rsidRDefault="00DC5B18" w:rsidP="00DC5B18">
            <w:pPr>
              <w:spacing w:after="0" w:line="240" w:lineRule="auto"/>
              <w:rPr>
                <w:ins w:id="4121" w:author="Saseendran, Arun" w:date="2017-05-15T17:37:00Z"/>
                <w:rFonts w:ascii="Calibri" w:eastAsia="Times New Roman" w:hAnsi="Calibri" w:cs="Times New Roman"/>
                <w:color w:val="000000"/>
                <w:sz w:val="18"/>
                <w:szCs w:val="18"/>
                <w:lang w:val="en-US"/>
              </w:rPr>
            </w:pPr>
            <w:ins w:id="4122" w:author="Saseendran, Arun" w:date="2017-05-15T17:37:00Z">
              <w:r w:rsidRPr="00DC5B18">
                <w:rPr>
                  <w:rFonts w:ascii="Calibri" w:eastAsia="Times New Roman" w:hAnsi="Calibri" w:cs="Times New Roman"/>
                  <w:color w:val="000000"/>
                  <w:sz w:val="18"/>
                  <w:szCs w:val="18"/>
                </w:rPr>
                <w:t>Equipment and accessories (Network, Peripherals)</w:t>
              </w:r>
            </w:ins>
          </w:p>
        </w:tc>
        <w:tc>
          <w:tcPr>
            <w:tcW w:w="1000" w:type="dxa"/>
            <w:tcBorders>
              <w:top w:val="nil"/>
              <w:left w:val="nil"/>
              <w:bottom w:val="single" w:sz="4" w:space="0" w:color="auto"/>
              <w:right w:val="single" w:sz="4" w:space="0" w:color="auto"/>
            </w:tcBorders>
            <w:shd w:val="clear" w:color="auto" w:fill="auto"/>
            <w:noWrap/>
            <w:vAlign w:val="center"/>
            <w:hideMark/>
          </w:tcPr>
          <w:p w:rsidR="00DC5B18" w:rsidRPr="00DC5B18" w:rsidRDefault="00DC5B18" w:rsidP="00DC5B18">
            <w:pPr>
              <w:spacing w:after="0" w:line="240" w:lineRule="auto"/>
              <w:jc w:val="right"/>
              <w:rPr>
                <w:ins w:id="4123" w:author="Saseendran, Arun" w:date="2017-05-15T17:37:00Z"/>
                <w:rFonts w:ascii="Calibri" w:eastAsia="Times New Roman" w:hAnsi="Calibri" w:cs="Times New Roman"/>
                <w:color w:val="000000"/>
                <w:sz w:val="18"/>
                <w:szCs w:val="18"/>
                <w:lang w:val="en-US"/>
              </w:rPr>
            </w:pPr>
            <w:ins w:id="4124" w:author="Saseendran, Arun" w:date="2017-05-15T17:37:00Z">
              <w:r w:rsidRPr="00DC5B18">
                <w:rPr>
                  <w:rFonts w:ascii="Calibri" w:eastAsia="Times New Roman" w:hAnsi="Calibri" w:cs="Times New Roman"/>
                  <w:color w:val="000000"/>
                  <w:sz w:val="18"/>
                  <w:szCs w:val="18"/>
                  <w:lang w:val="en-US"/>
                </w:rPr>
                <w:t>2</w:t>
              </w:r>
            </w:ins>
          </w:p>
        </w:tc>
        <w:tc>
          <w:tcPr>
            <w:tcW w:w="106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rPr>
                <w:ins w:id="4125" w:author="Saseendran, Arun" w:date="2017-05-15T17:37:00Z"/>
                <w:rFonts w:ascii="Calibri" w:eastAsia="Times New Roman" w:hAnsi="Calibri" w:cs="Times New Roman"/>
                <w:color w:val="000000"/>
                <w:sz w:val="18"/>
                <w:szCs w:val="18"/>
                <w:lang w:val="en-US"/>
              </w:rPr>
            </w:pPr>
            <w:ins w:id="4126" w:author="Saseendran, Arun" w:date="2017-05-15T17:37:00Z">
              <w:r w:rsidRPr="00DC5B18">
                <w:rPr>
                  <w:rFonts w:ascii="Calibri" w:eastAsia="Times New Roman" w:hAnsi="Calibri" w:cs="Times New Roman"/>
                  <w:color w:val="000000"/>
                  <w:sz w:val="18"/>
                  <w:szCs w:val="18"/>
                  <w:lang w:val="en-US"/>
                </w:rPr>
                <w:t> </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rPr>
                <w:ins w:id="4127" w:author="Saseendran, Arun" w:date="2017-05-15T17:37:00Z"/>
                <w:rFonts w:ascii="Calibri" w:eastAsia="Times New Roman" w:hAnsi="Calibri" w:cs="Times New Roman"/>
                <w:color w:val="000000"/>
                <w:sz w:val="18"/>
                <w:szCs w:val="18"/>
                <w:lang w:val="en-US"/>
              </w:rPr>
            </w:pPr>
            <w:ins w:id="4128" w:author="Saseendran, Arun" w:date="2017-05-15T17:37:00Z">
              <w:r w:rsidRPr="00DC5B18">
                <w:rPr>
                  <w:rFonts w:ascii="Calibri" w:eastAsia="Times New Roman" w:hAnsi="Calibri" w:cs="Times New Roman"/>
                  <w:color w:val="000000"/>
                  <w:sz w:val="18"/>
                  <w:szCs w:val="18"/>
                  <w:lang w:val="en-US"/>
                </w:rPr>
                <w:t> </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rPr>
                <w:ins w:id="4129" w:author="Saseendran, Arun" w:date="2017-05-15T17:37:00Z"/>
                <w:rFonts w:ascii="Calibri" w:eastAsia="Times New Roman" w:hAnsi="Calibri" w:cs="Times New Roman"/>
                <w:color w:val="000000"/>
                <w:sz w:val="18"/>
                <w:szCs w:val="18"/>
                <w:lang w:val="en-US"/>
              </w:rPr>
            </w:pPr>
            <w:ins w:id="4130" w:author="Saseendran, Arun" w:date="2017-05-15T17:37:00Z">
              <w:r w:rsidRPr="00DC5B18">
                <w:rPr>
                  <w:rFonts w:ascii="Calibri" w:eastAsia="Times New Roman" w:hAnsi="Calibri" w:cs="Times New Roman"/>
                  <w:color w:val="000000"/>
                  <w:sz w:val="18"/>
                  <w:szCs w:val="18"/>
                  <w:lang w:val="en-US"/>
                </w:rPr>
                <w:t> </w:t>
              </w:r>
            </w:ins>
          </w:p>
        </w:tc>
        <w:tc>
          <w:tcPr>
            <w:tcW w:w="1040" w:type="dxa"/>
            <w:tcBorders>
              <w:top w:val="nil"/>
              <w:left w:val="nil"/>
              <w:bottom w:val="single" w:sz="4" w:space="0" w:color="auto"/>
              <w:right w:val="single" w:sz="4" w:space="0" w:color="auto"/>
            </w:tcBorders>
            <w:shd w:val="clear" w:color="auto" w:fill="auto"/>
            <w:noWrap/>
            <w:vAlign w:val="bottom"/>
            <w:hideMark/>
          </w:tcPr>
          <w:p w:rsidR="00DC5B18" w:rsidRPr="00DC5B18" w:rsidRDefault="00DC5B18" w:rsidP="00DC5B18">
            <w:pPr>
              <w:spacing w:after="0" w:line="240" w:lineRule="auto"/>
              <w:rPr>
                <w:ins w:id="4131" w:author="Saseendran, Arun" w:date="2017-05-15T17:37:00Z"/>
                <w:rFonts w:ascii="Calibri" w:eastAsia="Times New Roman" w:hAnsi="Calibri" w:cs="Times New Roman"/>
                <w:color w:val="000000"/>
                <w:sz w:val="18"/>
                <w:szCs w:val="18"/>
                <w:lang w:val="en-US"/>
              </w:rPr>
            </w:pPr>
            <w:ins w:id="4132" w:author="Saseendran, Arun" w:date="2017-05-15T17:37:00Z">
              <w:r w:rsidRPr="00DC5B18">
                <w:rPr>
                  <w:rFonts w:ascii="Calibri" w:eastAsia="Times New Roman" w:hAnsi="Calibri" w:cs="Times New Roman"/>
                  <w:color w:val="000000"/>
                  <w:sz w:val="18"/>
                  <w:szCs w:val="18"/>
                  <w:lang w:val="en-US"/>
                </w:rPr>
                <w:t> </w:t>
              </w:r>
            </w:ins>
          </w:p>
        </w:tc>
        <w:tc>
          <w:tcPr>
            <w:tcW w:w="1040" w:type="dxa"/>
            <w:tcBorders>
              <w:top w:val="nil"/>
              <w:left w:val="nil"/>
              <w:bottom w:val="single" w:sz="4" w:space="0" w:color="auto"/>
              <w:right w:val="nil"/>
            </w:tcBorders>
            <w:shd w:val="clear" w:color="auto" w:fill="auto"/>
            <w:noWrap/>
            <w:vAlign w:val="bottom"/>
            <w:hideMark/>
          </w:tcPr>
          <w:p w:rsidR="00DC5B18" w:rsidRPr="00DC5B18" w:rsidRDefault="00DC5B18" w:rsidP="00DC5B18">
            <w:pPr>
              <w:spacing w:after="0" w:line="240" w:lineRule="auto"/>
              <w:rPr>
                <w:ins w:id="4133" w:author="Saseendran, Arun" w:date="2017-05-15T17:37:00Z"/>
                <w:rFonts w:ascii="Calibri" w:eastAsia="Times New Roman" w:hAnsi="Calibri" w:cs="Times New Roman"/>
                <w:color w:val="000000"/>
                <w:sz w:val="18"/>
                <w:szCs w:val="18"/>
                <w:lang w:val="en-US"/>
              </w:rPr>
            </w:pPr>
            <w:ins w:id="4134" w:author="Saseendran, Arun" w:date="2017-05-15T17:37:00Z">
              <w:r w:rsidRPr="00DC5B18">
                <w:rPr>
                  <w:rFonts w:ascii="Calibri" w:eastAsia="Times New Roman" w:hAnsi="Calibri" w:cs="Times New Roman"/>
                  <w:color w:val="000000"/>
                  <w:sz w:val="18"/>
                  <w:szCs w:val="18"/>
                  <w:lang w:val="en-US"/>
                </w:rPr>
                <w:t> </w:t>
              </w:r>
            </w:ins>
          </w:p>
        </w:tc>
        <w:tc>
          <w:tcPr>
            <w:tcW w:w="1100" w:type="dxa"/>
            <w:tcBorders>
              <w:top w:val="nil"/>
              <w:left w:val="single" w:sz="8" w:space="0" w:color="auto"/>
              <w:bottom w:val="single" w:sz="4" w:space="0" w:color="auto"/>
              <w:right w:val="single" w:sz="8" w:space="0" w:color="auto"/>
            </w:tcBorders>
            <w:shd w:val="clear" w:color="auto" w:fill="auto"/>
            <w:noWrap/>
            <w:vAlign w:val="center"/>
            <w:hideMark/>
          </w:tcPr>
          <w:p w:rsidR="00DC5B18" w:rsidRPr="00DC5B18" w:rsidRDefault="00DC5B18" w:rsidP="00DC5B18">
            <w:pPr>
              <w:spacing w:after="0" w:line="240" w:lineRule="auto"/>
              <w:jc w:val="right"/>
              <w:rPr>
                <w:ins w:id="4135" w:author="Saseendran, Arun" w:date="2017-05-15T17:37:00Z"/>
                <w:rFonts w:ascii="Calibri" w:eastAsia="Times New Roman" w:hAnsi="Calibri" w:cs="Times New Roman"/>
                <w:color w:val="000000"/>
                <w:sz w:val="18"/>
                <w:szCs w:val="18"/>
                <w:lang w:val="en-US"/>
              </w:rPr>
            </w:pPr>
            <w:ins w:id="4136" w:author="Saseendran, Arun" w:date="2017-05-15T17:37:00Z">
              <w:r w:rsidRPr="00DC5B18">
                <w:rPr>
                  <w:rFonts w:ascii="Calibri" w:eastAsia="Times New Roman" w:hAnsi="Calibri" w:cs="Times New Roman"/>
                  <w:color w:val="000000"/>
                  <w:sz w:val="18"/>
                  <w:szCs w:val="18"/>
                  <w:lang w:val="en-US"/>
                </w:rPr>
                <w:t>2</w:t>
              </w:r>
            </w:ins>
          </w:p>
        </w:tc>
      </w:tr>
      <w:tr w:rsidR="00DC5B18" w:rsidRPr="00DC5B18" w:rsidTr="00DC5B18">
        <w:trPr>
          <w:trHeight w:val="504"/>
          <w:ins w:id="4137" w:author="Saseendran, Arun" w:date="2017-05-15T17:37:00Z"/>
        </w:trPr>
        <w:tc>
          <w:tcPr>
            <w:tcW w:w="1920" w:type="dxa"/>
            <w:tcBorders>
              <w:top w:val="nil"/>
              <w:left w:val="single" w:sz="8" w:space="0" w:color="auto"/>
              <w:bottom w:val="nil"/>
              <w:right w:val="single" w:sz="8" w:space="0" w:color="auto"/>
            </w:tcBorders>
            <w:shd w:val="clear" w:color="auto" w:fill="auto"/>
            <w:vAlign w:val="bottom"/>
            <w:hideMark/>
          </w:tcPr>
          <w:p w:rsidR="00DC5B18" w:rsidRPr="00DC5B18" w:rsidRDefault="00DC5B18" w:rsidP="00DC5B18">
            <w:pPr>
              <w:spacing w:after="0" w:line="240" w:lineRule="auto"/>
              <w:rPr>
                <w:ins w:id="4138" w:author="Saseendran, Arun" w:date="2017-05-15T17:37:00Z"/>
                <w:rFonts w:ascii="Calibri" w:eastAsia="Times New Roman" w:hAnsi="Calibri" w:cs="Times New Roman"/>
                <w:color w:val="000000"/>
                <w:sz w:val="18"/>
                <w:szCs w:val="18"/>
                <w:lang w:val="en-US"/>
              </w:rPr>
            </w:pPr>
            <w:ins w:id="4139" w:author="Saseendran, Arun" w:date="2017-05-15T17:37:00Z">
              <w:r w:rsidRPr="00DC5B18">
                <w:rPr>
                  <w:rFonts w:ascii="Calibri" w:eastAsia="Times New Roman" w:hAnsi="Calibri" w:cs="Times New Roman"/>
                  <w:color w:val="000000"/>
                  <w:sz w:val="18"/>
                  <w:szCs w:val="18"/>
                </w:rPr>
                <w:t xml:space="preserve">Licensing cost (Domains Registrations) </w:t>
              </w:r>
            </w:ins>
          </w:p>
        </w:tc>
        <w:tc>
          <w:tcPr>
            <w:tcW w:w="1000" w:type="dxa"/>
            <w:tcBorders>
              <w:top w:val="nil"/>
              <w:left w:val="nil"/>
              <w:bottom w:val="nil"/>
              <w:right w:val="single" w:sz="4" w:space="0" w:color="auto"/>
            </w:tcBorders>
            <w:shd w:val="clear" w:color="auto" w:fill="auto"/>
            <w:noWrap/>
            <w:vAlign w:val="center"/>
            <w:hideMark/>
          </w:tcPr>
          <w:p w:rsidR="00DC5B18" w:rsidRPr="00DC5B18" w:rsidRDefault="00DC5B18" w:rsidP="00DC5B18">
            <w:pPr>
              <w:spacing w:after="0" w:line="240" w:lineRule="auto"/>
              <w:jc w:val="right"/>
              <w:rPr>
                <w:ins w:id="4140" w:author="Saseendran, Arun" w:date="2017-05-15T17:37:00Z"/>
                <w:rFonts w:ascii="Calibri" w:eastAsia="Times New Roman" w:hAnsi="Calibri" w:cs="Times New Roman"/>
                <w:color w:val="000000"/>
                <w:sz w:val="18"/>
                <w:szCs w:val="18"/>
                <w:lang w:val="en-US"/>
              </w:rPr>
            </w:pPr>
            <w:ins w:id="4141" w:author="Saseendran, Arun" w:date="2017-05-15T17:37:00Z">
              <w:r w:rsidRPr="00DC5B18">
                <w:rPr>
                  <w:rFonts w:ascii="Calibri" w:eastAsia="Times New Roman" w:hAnsi="Calibri" w:cs="Times New Roman"/>
                  <w:color w:val="000000"/>
                  <w:sz w:val="18"/>
                  <w:szCs w:val="18"/>
                  <w:lang w:val="en-US"/>
                </w:rPr>
                <w:t>0.2</w:t>
              </w:r>
            </w:ins>
          </w:p>
        </w:tc>
        <w:tc>
          <w:tcPr>
            <w:tcW w:w="1060" w:type="dxa"/>
            <w:tcBorders>
              <w:top w:val="nil"/>
              <w:left w:val="nil"/>
              <w:bottom w:val="nil"/>
              <w:right w:val="single" w:sz="4" w:space="0" w:color="auto"/>
            </w:tcBorders>
            <w:shd w:val="clear" w:color="auto" w:fill="auto"/>
            <w:noWrap/>
            <w:vAlign w:val="bottom"/>
            <w:hideMark/>
          </w:tcPr>
          <w:p w:rsidR="00DC5B18" w:rsidRPr="00DC5B18" w:rsidRDefault="00DC5B18" w:rsidP="00DC5B18">
            <w:pPr>
              <w:spacing w:after="0" w:line="240" w:lineRule="auto"/>
              <w:rPr>
                <w:ins w:id="4142" w:author="Saseendran, Arun" w:date="2017-05-15T17:37:00Z"/>
                <w:rFonts w:ascii="Calibri" w:eastAsia="Times New Roman" w:hAnsi="Calibri" w:cs="Times New Roman"/>
                <w:color w:val="000000"/>
                <w:sz w:val="18"/>
                <w:szCs w:val="18"/>
                <w:lang w:val="en-US"/>
              </w:rPr>
            </w:pPr>
            <w:ins w:id="4143" w:author="Saseendran, Arun" w:date="2017-05-15T17:37:00Z">
              <w:r w:rsidRPr="00DC5B18">
                <w:rPr>
                  <w:rFonts w:ascii="Calibri" w:eastAsia="Times New Roman" w:hAnsi="Calibri" w:cs="Times New Roman"/>
                  <w:color w:val="000000"/>
                  <w:sz w:val="18"/>
                  <w:szCs w:val="18"/>
                  <w:lang w:val="en-US"/>
                </w:rPr>
                <w:t> </w:t>
              </w:r>
            </w:ins>
          </w:p>
        </w:tc>
        <w:tc>
          <w:tcPr>
            <w:tcW w:w="1040" w:type="dxa"/>
            <w:tcBorders>
              <w:top w:val="nil"/>
              <w:left w:val="nil"/>
              <w:bottom w:val="nil"/>
              <w:right w:val="single" w:sz="4" w:space="0" w:color="auto"/>
            </w:tcBorders>
            <w:shd w:val="clear" w:color="auto" w:fill="auto"/>
            <w:noWrap/>
            <w:vAlign w:val="bottom"/>
            <w:hideMark/>
          </w:tcPr>
          <w:p w:rsidR="00DC5B18" w:rsidRPr="00DC5B18" w:rsidRDefault="00DC5B18" w:rsidP="00DC5B18">
            <w:pPr>
              <w:spacing w:after="0" w:line="240" w:lineRule="auto"/>
              <w:rPr>
                <w:ins w:id="4144" w:author="Saseendran, Arun" w:date="2017-05-15T17:37:00Z"/>
                <w:rFonts w:ascii="Calibri" w:eastAsia="Times New Roman" w:hAnsi="Calibri" w:cs="Times New Roman"/>
                <w:color w:val="000000"/>
                <w:sz w:val="18"/>
                <w:szCs w:val="18"/>
                <w:lang w:val="en-US"/>
              </w:rPr>
            </w:pPr>
            <w:ins w:id="4145" w:author="Saseendran, Arun" w:date="2017-05-15T17:37:00Z">
              <w:r w:rsidRPr="00DC5B18">
                <w:rPr>
                  <w:rFonts w:ascii="Calibri" w:eastAsia="Times New Roman" w:hAnsi="Calibri" w:cs="Times New Roman"/>
                  <w:color w:val="000000"/>
                  <w:sz w:val="18"/>
                  <w:szCs w:val="18"/>
                  <w:lang w:val="en-US"/>
                </w:rPr>
                <w:t> </w:t>
              </w:r>
            </w:ins>
          </w:p>
        </w:tc>
        <w:tc>
          <w:tcPr>
            <w:tcW w:w="1040" w:type="dxa"/>
            <w:tcBorders>
              <w:top w:val="nil"/>
              <w:left w:val="nil"/>
              <w:bottom w:val="nil"/>
              <w:right w:val="single" w:sz="4" w:space="0" w:color="auto"/>
            </w:tcBorders>
            <w:shd w:val="clear" w:color="auto" w:fill="auto"/>
            <w:noWrap/>
            <w:vAlign w:val="bottom"/>
            <w:hideMark/>
          </w:tcPr>
          <w:p w:rsidR="00DC5B18" w:rsidRPr="00DC5B18" w:rsidRDefault="00DC5B18" w:rsidP="00DC5B18">
            <w:pPr>
              <w:spacing w:after="0" w:line="240" w:lineRule="auto"/>
              <w:rPr>
                <w:ins w:id="4146" w:author="Saseendran, Arun" w:date="2017-05-15T17:37:00Z"/>
                <w:rFonts w:ascii="Calibri" w:eastAsia="Times New Roman" w:hAnsi="Calibri" w:cs="Times New Roman"/>
                <w:color w:val="000000"/>
                <w:sz w:val="18"/>
                <w:szCs w:val="18"/>
                <w:lang w:val="en-US"/>
              </w:rPr>
            </w:pPr>
            <w:ins w:id="4147" w:author="Saseendran, Arun" w:date="2017-05-15T17:37:00Z">
              <w:r w:rsidRPr="00DC5B18">
                <w:rPr>
                  <w:rFonts w:ascii="Calibri" w:eastAsia="Times New Roman" w:hAnsi="Calibri" w:cs="Times New Roman"/>
                  <w:color w:val="000000"/>
                  <w:sz w:val="18"/>
                  <w:szCs w:val="18"/>
                  <w:lang w:val="en-US"/>
                </w:rPr>
                <w:t> </w:t>
              </w:r>
            </w:ins>
          </w:p>
        </w:tc>
        <w:tc>
          <w:tcPr>
            <w:tcW w:w="1040" w:type="dxa"/>
            <w:tcBorders>
              <w:top w:val="nil"/>
              <w:left w:val="nil"/>
              <w:bottom w:val="nil"/>
              <w:right w:val="single" w:sz="4" w:space="0" w:color="auto"/>
            </w:tcBorders>
            <w:shd w:val="clear" w:color="auto" w:fill="auto"/>
            <w:noWrap/>
            <w:vAlign w:val="bottom"/>
            <w:hideMark/>
          </w:tcPr>
          <w:p w:rsidR="00DC5B18" w:rsidRPr="00DC5B18" w:rsidRDefault="00DC5B18" w:rsidP="00DC5B18">
            <w:pPr>
              <w:spacing w:after="0" w:line="240" w:lineRule="auto"/>
              <w:rPr>
                <w:ins w:id="4148" w:author="Saseendran, Arun" w:date="2017-05-15T17:37:00Z"/>
                <w:rFonts w:ascii="Calibri" w:eastAsia="Times New Roman" w:hAnsi="Calibri" w:cs="Times New Roman"/>
                <w:color w:val="000000"/>
                <w:sz w:val="18"/>
                <w:szCs w:val="18"/>
                <w:lang w:val="en-US"/>
              </w:rPr>
            </w:pPr>
            <w:ins w:id="4149" w:author="Saseendran, Arun" w:date="2017-05-15T17:37:00Z">
              <w:r w:rsidRPr="00DC5B18">
                <w:rPr>
                  <w:rFonts w:ascii="Calibri" w:eastAsia="Times New Roman" w:hAnsi="Calibri" w:cs="Times New Roman"/>
                  <w:color w:val="000000"/>
                  <w:sz w:val="18"/>
                  <w:szCs w:val="18"/>
                  <w:lang w:val="en-US"/>
                </w:rPr>
                <w:t> </w:t>
              </w:r>
            </w:ins>
          </w:p>
        </w:tc>
        <w:tc>
          <w:tcPr>
            <w:tcW w:w="1040" w:type="dxa"/>
            <w:tcBorders>
              <w:top w:val="nil"/>
              <w:left w:val="nil"/>
              <w:bottom w:val="nil"/>
              <w:right w:val="nil"/>
            </w:tcBorders>
            <w:shd w:val="clear" w:color="auto" w:fill="auto"/>
            <w:noWrap/>
            <w:vAlign w:val="bottom"/>
            <w:hideMark/>
          </w:tcPr>
          <w:p w:rsidR="00DC5B18" w:rsidRPr="00DC5B18" w:rsidRDefault="00DC5B18" w:rsidP="00DC5B18">
            <w:pPr>
              <w:spacing w:after="0" w:line="240" w:lineRule="auto"/>
              <w:rPr>
                <w:ins w:id="4150" w:author="Saseendran, Arun" w:date="2017-05-15T17:37:00Z"/>
                <w:rFonts w:ascii="Calibri" w:eastAsia="Times New Roman" w:hAnsi="Calibri" w:cs="Times New Roman"/>
                <w:color w:val="000000"/>
                <w:sz w:val="18"/>
                <w:szCs w:val="18"/>
                <w:lang w:val="en-US"/>
              </w:rPr>
            </w:pPr>
            <w:ins w:id="4151" w:author="Saseendran, Arun" w:date="2017-05-15T17:37:00Z">
              <w:r w:rsidRPr="00DC5B18">
                <w:rPr>
                  <w:rFonts w:ascii="Calibri" w:eastAsia="Times New Roman" w:hAnsi="Calibri" w:cs="Times New Roman"/>
                  <w:color w:val="000000"/>
                  <w:sz w:val="18"/>
                  <w:szCs w:val="18"/>
                  <w:lang w:val="en-US"/>
                </w:rPr>
                <w:t> </w:t>
              </w:r>
            </w:ins>
          </w:p>
        </w:tc>
        <w:tc>
          <w:tcPr>
            <w:tcW w:w="1100" w:type="dxa"/>
            <w:tcBorders>
              <w:top w:val="nil"/>
              <w:left w:val="single" w:sz="8" w:space="0" w:color="auto"/>
              <w:bottom w:val="nil"/>
              <w:right w:val="single" w:sz="8" w:space="0" w:color="auto"/>
            </w:tcBorders>
            <w:shd w:val="clear" w:color="auto" w:fill="auto"/>
            <w:noWrap/>
            <w:vAlign w:val="bottom"/>
            <w:hideMark/>
          </w:tcPr>
          <w:p w:rsidR="00DC5B18" w:rsidRPr="00DC5B18" w:rsidRDefault="00DC5B18" w:rsidP="00DC5B18">
            <w:pPr>
              <w:spacing w:after="0" w:line="240" w:lineRule="auto"/>
              <w:jc w:val="right"/>
              <w:rPr>
                <w:ins w:id="4152" w:author="Saseendran, Arun" w:date="2017-05-15T17:37:00Z"/>
                <w:rFonts w:ascii="Calibri" w:eastAsia="Times New Roman" w:hAnsi="Calibri" w:cs="Times New Roman"/>
                <w:color w:val="000000"/>
                <w:sz w:val="18"/>
                <w:szCs w:val="18"/>
                <w:lang w:val="en-US"/>
              </w:rPr>
            </w:pPr>
            <w:ins w:id="4153" w:author="Saseendran, Arun" w:date="2017-05-15T17:37:00Z">
              <w:r w:rsidRPr="00DC5B18">
                <w:rPr>
                  <w:rFonts w:ascii="Calibri" w:eastAsia="Times New Roman" w:hAnsi="Calibri" w:cs="Times New Roman"/>
                  <w:color w:val="000000"/>
                  <w:sz w:val="18"/>
                  <w:szCs w:val="18"/>
                  <w:lang w:val="en-US"/>
                </w:rPr>
                <w:t>0.2</w:t>
              </w:r>
            </w:ins>
          </w:p>
        </w:tc>
      </w:tr>
      <w:tr w:rsidR="00DC5B18" w:rsidRPr="00DC5B18" w:rsidTr="00DC5B18">
        <w:trPr>
          <w:trHeight w:val="300"/>
          <w:ins w:id="4154" w:author="Saseendran, Arun" w:date="2017-05-15T17:37:00Z"/>
        </w:trPr>
        <w:tc>
          <w:tcPr>
            <w:tcW w:w="192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DC5B18" w:rsidRPr="00DC5B18" w:rsidRDefault="00DC5B18" w:rsidP="00DC5B18">
            <w:pPr>
              <w:spacing w:after="0" w:line="240" w:lineRule="auto"/>
              <w:rPr>
                <w:ins w:id="4155" w:author="Saseendran, Arun" w:date="2017-05-15T17:37:00Z"/>
                <w:rFonts w:ascii="Calibri" w:eastAsia="Times New Roman" w:hAnsi="Calibri" w:cs="Times New Roman"/>
                <w:b/>
                <w:bCs/>
                <w:color w:val="000000"/>
                <w:sz w:val="18"/>
                <w:szCs w:val="18"/>
                <w:lang w:val="en-US"/>
              </w:rPr>
            </w:pPr>
            <w:ins w:id="4156" w:author="Saseendran, Arun" w:date="2017-05-15T17:37:00Z">
              <w:r w:rsidRPr="00DC5B18">
                <w:rPr>
                  <w:rFonts w:ascii="Calibri" w:eastAsia="Times New Roman" w:hAnsi="Calibri" w:cs="Times New Roman"/>
                  <w:b/>
                  <w:bCs/>
                  <w:color w:val="000000"/>
                  <w:sz w:val="18"/>
                  <w:szCs w:val="18"/>
                  <w:lang w:val="en-US"/>
                </w:rPr>
                <w:t>Total</w:t>
              </w:r>
            </w:ins>
          </w:p>
        </w:tc>
        <w:tc>
          <w:tcPr>
            <w:tcW w:w="100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157" w:author="Saseendran, Arun" w:date="2017-05-15T17:37:00Z"/>
                <w:rFonts w:ascii="Calibri" w:eastAsia="Times New Roman" w:hAnsi="Calibri" w:cs="Times New Roman"/>
                <w:color w:val="000000"/>
                <w:sz w:val="18"/>
                <w:szCs w:val="18"/>
                <w:lang w:val="en-US"/>
              </w:rPr>
            </w:pPr>
            <w:ins w:id="4158" w:author="Saseendran, Arun" w:date="2017-05-15T17:37:00Z">
              <w:r w:rsidRPr="00DC5B18">
                <w:rPr>
                  <w:rFonts w:ascii="Calibri" w:eastAsia="Times New Roman" w:hAnsi="Calibri" w:cs="Times New Roman"/>
                  <w:color w:val="000000"/>
                  <w:sz w:val="18"/>
                  <w:szCs w:val="18"/>
                  <w:lang w:val="en-US"/>
                </w:rPr>
                <w:t>4.37</w:t>
              </w:r>
            </w:ins>
          </w:p>
        </w:tc>
        <w:tc>
          <w:tcPr>
            <w:tcW w:w="106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159" w:author="Saseendran, Arun" w:date="2017-05-15T17:37:00Z"/>
                <w:rFonts w:ascii="Calibri" w:eastAsia="Times New Roman" w:hAnsi="Calibri" w:cs="Times New Roman"/>
                <w:color w:val="000000"/>
                <w:sz w:val="18"/>
                <w:szCs w:val="18"/>
                <w:lang w:val="en-US"/>
              </w:rPr>
            </w:pPr>
            <w:ins w:id="4160" w:author="Saseendran, Arun" w:date="2017-05-15T17:37:00Z">
              <w:r w:rsidRPr="00DC5B18">
                <w:rPr>
                  <w:rFonts w:ascii="Calibri" w:eastAsia="Times New Roman" w:hAnsi="Calibri" w:cs="Times New Roman"/>
                  <w:color w:val="000000"/>
                  <w:sz w:val="18"/>
                  <w:szCs w:val="18"/>
                  <w:lang w:val="en-US"/>
                </w:rPr>
                <w:t>1.27</w:t>
              </w:r>
            </w:ins>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161" w:author="Saseendran, Arun" w:date="2017-05-15T17:37:00Z"/>
                <w:rFonts w:ascii="Calibri" w:eastAsia="Times New Roman" w:hAnsi="Calibri" w:cs="Times New Roman"/>
                <w:color w:val="000000"/>
                <w:sz w:val="18"/>
                <w:szCs w:val="18"/>
                <w:lang w:val="en-US"/>
              </w:rPr>
            </w:pPr>
            <w:ins w:id="4162" w:author="Saseendran, Arun" w:date="2017-05-15T17:37:00Z">
              <w:r w:rsidRPr="00DC5B18">
                <w:rPr>
                  <w:rFonts w:ascii="Calibri" w:eastAsia="Times New Roman" w:hAnsi="Calibri" w:cs="Times New Roman"/>
                  <w:color w:val="000000"/>
                  <w:sz w:val="18"/>
                  <w:szCs w:val="18"/>
                  <w:lang w:val="en-US"/>
                </w:rPr>
                <w:t>1.27</w:t>
              </w:r>
            </w:ins>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163" w:author="Saseendran, Arun" w:date="2017-05-15T17:37:00Z"/>
                <w:rFonts w:ascii="Calibri" w:eastAsia="Times New Roman" w:hAnsi="Calibri" w:cs="Times New Roman"/>
                <w:color w:val="000000"/>
                <w:sz w:val="18"/>
                <w:szCs w:val="18"/>
                <w:lang w:val="en-US"/>
              </w:rPr>
            </w:pPr>
            <w:ins w:id="4164" w:author="Saseendran, Arun" w:date="2017-05-15T17:37:00Z">
              <w:r w:rsidRPr="00DC5B18">
                <w:rPr>
                  <w:rFonts w:ascii="Calibri" w:eastAsia="Times New Roman" w:hAnsi="Calibri" w:cs="Times New Roman"/>
                  <w:color w:val="000000"/>
                  <w:sz w:val="18"/>
                  <w:szCs w:val="18"/>
                  <w:lang w:val="en-US"/>
                </w:rPr>
                <w:t>1.27</w:t>
              </w:r>
            </w:ins>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165" w:author="Saseendran, Arun" w:date="2017-05-15T17:37:00Z"/>
                <w:rFonts w:ascii="Calibri" w:eastAsia="Times New Roman" w:hAnsi="Calibri" w:cs="Times New Roman"/>
                <w:color w:val="000000"/>
                <w:sz w:val="18"/>
                <w:szCs w:val="18"/>
                <w:lang w:val="en-US"/>
              </w:rPr>
            </w:pPr>
            <w:ins w:id="4166" w:author="Saseendran, Arun" w:date="2017-05-15T17:37:00Z">
              <w:r w:rsidRPr="00DC5B18">
                <w:rPr>
                  <w:rFonts w:ascii="Calibri" w:eastAsia="Times New Roman" w:hAnsi="Calibri" w:cs="Times New Roman"/>
                  <w:color w:val="000000"/>
                  <w:sz w:val="18"/>
                  <w:szCs w:val="18"/>
                  <w:lang w:val="en-US"/>
                </w:rPr>
                <w:t>1.27</w:t>
              </w:r>
            </w:ins>
          </w:p>
        </w:tc>
        <w:tc>
          <w:tcPr>
            <w:tcW w:w="104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167" w:author="Saseendran, Arun" w:date="2017-05-15T17:37:00Z"/>
                <w:rFonts w:ascii="Calibri" w:eastAsia="Times New Roman" w:hAnsi="Calibri" w:cs="Times New Roman"/>
                <w:color w:val="000000"/>
                <w:sz w:val="18"/>
                <w:szCs w:val="18"/>
                <w:lang w:val="en-US"/>
              </w:rPr>
            </w:pPr>
            <w:ins w:id="4168" w:author="Saseendran, Arun" w:date="2017-05-15T17:37:00Z">
              <w:r w:rsidRPr="00DC5B18">
                <w:rPr>
                  <w:rFonts w:ascii="Calibri" w:eastAsia="Times New Roman" w:hAnsi="Calibri" w:cs="Times New Roman"/>
                  <w:color w:val="000000"/>
                  <w:sz w:val="18"/>
                  <w:szCs w:val="18"/>
                  <w:lang w:val="en-US"/>
                </w:rPr>
                <w:t>1.97</w:t>
              </w:r>
            </w:ins>
          </w:p>
        </w:tc>
        <w:tc>
          <w:tcPr>
            <w:tcW w:w="1100" w:type="dxa"/>
            <w:tcBorders>
              <w:top w:val="single" w:sz="8" w:space="0" w:color="auto"/>
              <w:left w:val="nil"/>
              <w:bottom w:val="single" w:sz="8" w:space="0" w:color="auto"/>
              <w:right w:val="single" w:sz="8" w:space="0" w:color="auto"/>
            </w:tcBorders>
            <w:shd w:val="clear" w:color="auto" w:fill="auto"/>
            <w:noWrap/>
            <w:vAlign w:val="bottom"/>
            <w:hideMark/>
          </w:tcPr>
          <w:p w:rsidR="00DC5B18" w:rsidRPr="00DC5B18" w:rsidRDefault="00DC5B18" w:rsidP="00DC5B18">
            <w:pPr>
              <w:spacing w:after="0" w:line="240" w:lineRule="auto"/>
              <w:jc w:val="right"/>
              <w:rPr>
                <w:ins w:id="4169" w:author="Saseendran, Arun" w:date="2017-05-15T17:37:00Z"/>
                <w:rFonts w:ascii="Calibri" w:eastAsia="Times New Roman" w:hAnsi="Calibri" w:cs="Times New Roman"/>
                <w:color w:val="000000"/>
                <w:sz w:val="18"/>
                <w:szCs w:val="18"/>
                <w:lang w:val="en-US"/>
              </w:rPr>
            </w:pPr>
            <w:ins w:id="4170" w:author="Saseendran, Arun" w:date="2017-05-15T17:37:00Z">
              <w:r w:rsidRPr="00DC5B18">
                <w:rPr>
                  <w:rFonts w:ascii="Calibri" w:eastAsia="Times New Roman" w:hAnsi="Calibri" w:cs="Times New Roman"/>
                  <w:color w:val="000000"/>
                  <w:sz w:val="18"/>
                  <w:szCs w:val="18"/>
                  <w:lang w:val="en-US"/>
                </w:rPr>
                <w:t>11.42</w:t>
              </w:r>
            </w:ins>
          </w:p>
        </w:tc>
      </w:tr>
    </w:tbl>
    <w:p w:rsidR="00DB3193" w:rsidRPr="0042194B" w:rsidRDefault="00DB3193" w:rsidP="00DC5B18">
      <w:pPr>
        <w:rPr>
          <w:rFonts w:ascii="Arial" w:hAnsi="Arial" w:cs="Arial"/>
        </w:rPr>
        <w:pPrChange w:id="4171" w:author="Saseendran, Arun" w:date="2017-05-15T17:36:00Z">
          <w:pPr>
            <w:autoSpaceDE w:val="0"/>
            <w:autoSpaceDN w:val="0"/>
            <w:adjustRightInd w:val="0"/>
            <w:spacing w:after="0" w:line="360" w:lineRule="auto"/>
            <w:jc w:val="both"/>
          </w:pPr>
        </w:pPrChange>
      </w:pPr>
      <w:bookmarkStart w:id="4172" w:name="_GoBack"/>
      <w:bookmarkEnd w:id="4172"/>
    </w:p>
    <w:sectPr w:rsidR="00DB3193" w:rsidRPr="0042194B" w:rsidSect="001071A0">
      <w:pgSz w:w="16838" w:h="11906" w:orient="landscape"/>
      <w:pgMar w:top="1440" w:right="1440" w:bottom="1440" w:left="994" w:header="706" w:footer="706" w:gutter="0"/>
      <w:cols w:space="708"/>
      <w:docGrid w:linePitch="360"/>
      <w:sectPrChange w:id="4173" w:author="Saseendran, Arun" w:date="2017-05-15T17:15:00Z">
        <w:sectPr w:rsidR="00DB3193" w:rsidRPr="0042194B" w:rsidSect="001071A0">
          <w:pgSz w:w="11906" w:h="16838" w:orient="portrait"/>
          <w:pgMar w:top="1440" w:right="1440" w:bottom="993" w:left="1440" w:header="708" w:footer="708"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522F4"/>
    <w:multiLevelType w:val="hybridMultilevel"/>
    <w:tmpl w:val="2D881B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F3433"/>
    <w:multiLevelType w:val="hybridMultilevel"/>
    <w:tmpl w:val="992A5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DD1094"/>
    <w:multiLevelType w:val="hybridMultilevel"/>
    <w:tmpl w:val="67B89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774AD2"/>
    <w:multiLevelType w:val="hybridMultilevel"/>
    <w:tmpl w:val="222A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B75680"/>
    <w:multiLevelType w:val="hybridMultilevel"/>
    <w:tmpl w:val="32F0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seendran, Arun">
    <w15:presenceInfo w15:providerId="AD" w15:userId="S-1-5-21-854245398-1972579041-362288127-1805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1A"/>
    <w:rsid w:val="000022AA"/>
    <w:rsid w:val="0000358C"/>
    <w:rsid w:val="00007BB7"/>
    <w:rsid w:val="000104CB"/>
    <w:rsid w:val="00013B14"/>
    <w:rsid w:val="00016E5A"/>
    <w:rsid w:val="00040F0A"/>
    <w:rsid w:val="00041598"/>
    <w:rsid w:val="000451DD"/>
    <w:rsid w:val="00047141"/>
    <w:rsid w:val="000521B7"/>
    <w:rsid w:val="00054872"/>
    <w:rsid w:val="00057C8F"/>
    <w:rsid w:val="00066525"/>
    <w:rsid w:val="000700F8"/>
    <w:rsid w:val="00080AC1"/>
    <w:rsid w:val="000A4720"/>
    <w:rsid w:val="000B1EF9"/>
    <w:rsid w:val="000B3842"/>
    <w:rsid w:val="000D4790"/>
    <w:rsid w:val="000F1F9E"/>
    <w:rsid w:val="000F4379"/>
    <w:rsid w:val="001048F2"/>
    <w:rsid w:val="0010670A"/>
    <w:rsid w:val="001071A0"/>
    <w:rsid w:val="0012124A"/>
    <w:rsid w:val="00123117"/>
    <w:rsid w:val="00124DD8"/>
    <w:rsid w:val="00127582"/>
    <w:rsid w:val="001447E2"/>
    <w:rsid w:val="001461CA"/>
    <w:rsid w:val="0014748B"/>
    <w:rsid w:val="00156B6F"/>
    <w:rsid w:val="00162AE8"/>
    <w:rsid w:val="00177581"/>
    <w:rsid w:val="00192FD6"/>
    <w:rsid w:val="001A1727"/>
    <w:rsid w:val="001B5CF4"/>
    <w:rsid w:val="001C079F"/>
    <w:rsid w:val="001D3944"/>
    <w:rsid w:val="001D4581"/>
    <w:rsid w:val="001E2289"/>
    <w:rsid w:val="001E638A"/>
    <w:rsid w:val="001E69EE"/>
    <w:rsid w:val="001E7132"/>
    <w:rsid w:val="002015E6"/>
    <w:rsid w:val="00201BEC"/>
    <w:rsid w:val="00214440"/>
    <w:rsid w:val="002200CE"/>
    <w:rsid w:val="0022154C"/>
    <w:rsid w:val="00224670"/>
    <w:rsid w:val="0023564B"/>
    <w:rsid w:val="00252EC8"/>
    <w:rsid w:val="00260EA1"/>
    <w:rsid w:val="00266126"/>
    <w:rsid w:val="002669D7"/>
    <w:rsid w:val="00267335"/>
    <w:rsid w:val="002733C5"/>
    <w:rsid w:val="00274D98"/>
    <w:rsid w:val="00280EC3"/>
    <w:rsid w:val="002819BC"/>
    <w:rsid w:val="00282470"/>
    <w:rsid w:val="00295A19"/>
    <w:rsid w:val="00297ED3"/>
    <w:rsid w:val="002A7EC9"/>
    <w:rsid w:val="002A7F2E"/>
    <w:rsid w:val="002B2B3C"/>
    <w:rsid w:val="002E033B"/>
    <w:rsid w:val="002E3322"/>
    <w:rsid w:val="002E7CBC"/>
    <w:rsid w:val="002F29A4"/>
    <w:rsid w:val="002F3871"/>
    <w:rsid w:val="00300368"/>
    <w:rsid w:val="00301D15"/>
    <w:rsid w:val="00313A37"/>
    <w:rsid w:val="00317E49"/>
    <w:rsid w:val="00330F8E"/>
    <w:rsid w:val="003410A4"/>
    <w:rsid w:val="00343093"/>
    <w:rsid w:val="003446E8"/>
    <w:rsid w:val="00350528"/>
    <w:rsid w:val="00357A06"/>
    <w:rsid w:val="00362D18"/>
    <w:rsid w:val="00365023"/>
    <w:rsid w:val="003874F7"/>
    <w:rsid w:val="003901F8"/>
    <w:rsid w:val="00397FCD"/>
    <w:rsid w:val="003B52DA"/>
    <w:rsid w:val="003C23EE"/>
    <w:rsid w:val="003C3938"/>
    <w:rsid w:val="003C39F2"/>
    <w:rsid w:val="003D4766"/>
    <w:rsid w:val="003D78AB"/>
    <w:rsid w:val="003E3673"/>
    <w:rsid w:val="003F3A4C"/>
    <w:rsid w:val="0040165B"/>
    <w:rsid w:val="00402C87"/>
    <w:rsid w:val="0042194B"/>
    <w:rsid w:val="004246B8"/>
    <w:rsid w:val="004302A9"/>
    <w:rsid w:val="00460A9D"/>
    <w:rsid w:val="00463406"/>
    <w:rsid w:val="004751BB"/>
    <w:rsid w:val="00475443"/>
    <w:rsid w:val="0048145E"/>
    <w:rsid w:val="00482CA9"/>
    <w:rsid w:val="00491776"/>
    <w:rsid w:val="004B211B"/>
    <w:rsid w:val="004B5D27"/>
    <w:rsid w:val="004B61CA"/>
    <w:rsid w:val="004D3B60"/>
    <w:rsid w:val="004E4105"/>
    <w:rsid w:val="004F0F6B"/>
    <w:rsid w:val="004F7D0C"/>
    <w:rsid w:val="00505937"/>
    <w:rsid w:val="005070FC"/>
    <w:rsid w:val="00520D31"/>
    <w:rsid w:val="0052716A"/>
    <w:rsid w:val="00533C88"/>
    <w:rsid w:val="005417FF"/>
    <w:rsid w:val="00542559"/>
    <w:rsid w:val="005448E3"/>
    <w:rsid w:val="00547704"/>
    <w:rsid w:val="00554187"/>
    <w:rsid w:val="005548E6"/>
    <w:rsid w:val="005675F7"/>
    <w:rsid w:val="00575E10"/>
    <w:rsid w:val="005776C3"/>
    <w:rsid w:val="0059320C"/>
    <w:rsid w:val="005C1D03"/>
    <w:rsid w:val="005F0C85"/>
    <w:rsid w:val="005F1029"/>
    <w:rsid w:val="005F1207"/>
    <w:rsid w:val="005F339C"/>
    <w:rsid w:val="005F7121"/>
    <w:rsid w:val="005F7DBC"/>
    <w:rsid w:val="00612ED6"/>
    <w:rsid w:val="0061573A"/>
    <w:rsid w:val="00617EAC"/>
    <w:rsid w:val="00632577"/>
    <w:rsid w:val="00634329"/>
    <w:rsid w:val="00654667"/>
    <w:rsid w:val="0065586D"/>
    <w:rsid w:val="006673BF"/>
    <w:rsid w:val="006677F7"/>
    <w:rsid w:val="006808E2"/>
    <w:rsid w:val="00695492"/>
    <w:rsid w:val="006A1D71"/>
    <w:rsid w:val="006A6A92"/>
    <w:rsid w:val="006A6A94"/>
    <w:rsid w:val="006A6E5E"/>
    <w:rsid w:val="006C1D43"/>
    <w:rsid w:val="006D15BA"/>
    <w:rsid w:val="006E1762"/>
    <w:rsid w:val="006E30CC"/>
    <w:rsid w:val="006F4729"/>
    <w:rsid w:val="006F6315"/>
    <w:rsid w:val="00710FE7"/>
    <w:rsid w:val="00712E06"/>
    <w:rsid w:val="007143E3"/>
    <w:rsid w:val="0072149F"/>
    <w:rsid w:val="007219F9"/>
    <w:rsid w:val="007273CC"/>
    <w:rsid w:val="0074551B"/>
    <w:rsid w:val="00745B9E"/>
    <w:rsid w:val="00751DDC"/>
    <w:rsid w:val="00760DA0"/>
    <w:rsid w:val="00766078"/>
    <w:rsid w:val="00766246"/>
    <w:rsid w:val="0077361C"/>
    <w:rsid w:val="00786AB4"/>
    <w:rsid w:val="00795095"/>
    <w:rsid w:val="00795D95"/>
    <w:rsid w:val="007B2700"/>
    <w:rsid w:val="007D2F3B"/>
    <w:rsid w:val="007D4D16"/>
    <w:rsid w:val="00802B49"/>
    <w:rsid w:val="008072AB"/>
    <w:rsid w:val="00816D3C"/>
    <w:rsid w:val="0081775A"/>
    <w:rsid w:val="0082470D"/>
    <w:rsid w:val="0083197A"/>
    <w:rsid w:val="00837871"/>
    <w:rsid w:val="008455B8"/>
    <w:rsid w:val="008561BF"/>
    <w:rsid w:val="00861F0A"/>
    <w:rsid w:val="008653DC"/>
    <w:rsid w:val="00880452"/>
    <w:rsid w:val="008851ED"/>
    <w:rsid w:val="00895E31"/>
    <w:rsid w:val="008A74D2"/>
    <w:rsid w:val="008B5AA1"/>
    <w:rsid w:val="008C7A80"/>
    <w:rsid w:val="008D3878"/>
    <w:rsid w:val="008E394E"/>
    <w:rsid w:val="008E3F3D"/>
    <w:rsid w:val="008E56C4"/>
    <w:rsid w:val="008F331F"/>
    <w:rsid w:val="008F6162"/>
    <w:rsid w:val="00906817"/>
    <w:rsid w:val="00907925"/>
    <w:rsid w:val="009164C7"/>
    <w:rsid w:val="009211D9"/>
    <w:rsid w:val="009279F5"/>
    <w:rsid w:val="009435A0"/>
    <w:rsid w:val="00944EF1"/>
    <w:rsid w:val="00961604"/>
    <w:rsid w:val="00973950"/>
    <w:rsid w:val="0097458D"/>
    <w:rsid w:val="00981384"/>
    <w:rsid w:val="009924A9"/>
    <w:rsid w:val="009931F0"/>
    <w:rsid w:val="009A09F6"/>
    <w:rsid w:val="009B67B4"/>
    <w:rsid w:val="009B6B98"/>
    <w:rsid w:val="009B73EE"/>
    <w:rsid w:val="009C1294"/>
    <w:rsid w:val="009C1EB9"/>
    <w:rsid w:val="009E1047"/>
    <w:rsid w:val="009E3832"/>
    <w:rsid w:val="009F6991"/>
    <w:rsid w:val="00A002D2"/>
    <w:rsid w:val="00A05385"/>
    <w:rsid w:val="00A122E3"/>
    <w:rsid w:val="00A132F1"/>
    <w:rsid w:val="00A13EEC"/>
    <w:rsid w:val="00A25E1E"/>
    <w:rsid w:val="00A25E36"/>
    <w:rsid w:val="00A41284"/>
    <w:rsid w:val="00A43440"/>
    <w:rsid w:val="00A5605C"/>
    <w:rsid w:val="00A567BC"/>
    <w:rsid w:val="00A91D98"/>
    <w:rsid w:val="00AA1D88"/>
    <w:rsid w:val="00AA5ED3"/>
    <w:rsid w:val="00AC055F"/>
    <w:rsid w:val="00AC0FC5"/>
    <w:rsid w:val="00AC36CA"/>
    <w:rsid w:val="00AC4F5E"/>
    <w:rsid w:val="00AE002E"/>
    <w:rsid w:val="00AE52EB"/>
    <w:rsid w:val="00AE6605"/>
    <w:rsid w:val="00AF02D5"/>
    <w:rsid w:val="00AF08CC"/>
    <w:rsid w:val="00AF43F7"/>
    <w:rsid w:val="00B01C9C"/>
    <w:rsid w:val="00B117F8"/>
    <w:rsid w:val="00B16F29"/>
    <w:rsid w:val="00B21D9D"/>
    <w:rsid w:val="00B258A5"/>
    <w:rsid w:val="00B260CE"/>
    <w:rsid w:val="00B36855"/>
    <w:rsid w:val="00B533A9"/>
    <w:rsid w:val="00B67F26"/>
    <w:rsid w:val="00B7111A"/>
    <w:rsid w:val="00B756C3"/>
    <w:rsid w:val="00B8337D"/>
    <w:rsid w:val="00B83674"/>
    <w:rsid w:val="00B847EA"/>
    <w:rsid w:val="00B86D5D"/>
    <w:rsid w:val="00B87A39"/>
    <w:rsid w:val="00B91705"/>
    <w:rsid w:val="00B91A33"/>
    <w:rsid w:val="00BA07B0"/>
    <w:rsid w:val="00BA3E43"/>
    <w:rsid w:val="00BA52F1"/>
    <w:rsid w:val="00BB47B6"/>
    <w:rsid w:val="00BB6B2A"/>
    <w:rsid w:val="00BC4B5D"/>
    <w:rsid w:val="00BD6418"/>
    <w:rsid w:val="00BE18E1"/>
    <w:rsid w:val="00BF1251"/>
    <w:rsid w:val="00C0041D"/>
    <w:rsid w:val="00C06642"/>
    <w:rsid w:val="00C075C5"/>
    <w:rsid w:val="00C14813"/>
    <w:rsid w:val="00C16827"/>
    <w:rsid w:val="00C177A9"/>
    <w:rsid w:val="00C20BD9"/>
    <w:rsid w:val="00C3306C"/>
    <w:rsid w:val="00C45A58"/>
    <w:rsid w:val="00C5698E"/>
    <w:rsid w:val="00C6749B"/>
    <w:rsid w:val="00C70AE1"/>
    <w:rsid w:val="00C70C40"/>
    <w:rsid w:val="00C71B2C"/>
    <w:rsid w:val="00C864B0"/>
    <w:rsid w:val="00CA435E"/>
    <w:rsid w:val="00CA788C"/>
    <w:rsid w:val="00CB234E"/>
    <w:rsid w:val="00CB6690"/>
    <w:rsid w:val="00CC2FD8"/>
    <w:rsid w:val="00CC339B"/>
    <w:rsid w:val="00CD76CA"/>
    <w:rsid w:val="00CE0F38"/>
    <w:rsid w:val="00CF3688"/>
    <w:rsid w:val="00CF3DBC"/>
    <w:rsid w:val="00D071CD"/>
    <w:rsid w:val="00D13963"/>
    <w:rsid w:val="00D15FF6"/>
    <w:rsid w:val="00D17B74"/>
    <w:rsid w:val="00D25451"/>
    <w:rsid w:val="00D2616E"/>
    <w:rsid w:val="00D36F64"/>
    <w:rsid w:val="00D372B1"/>
    <w:rsid w:val="00D41AB4"/>
    <w:rsid w:val="00D5447C"/>
    <w:rsid w:val="00D604F5"/>
    <w:rsid w:val="00D65D2D"/>
    <w:rsid w:val="00D77670"/>
    <w:rsid w:val="00D84D34"/>
    <w:rsid w:val="00D96715"/>
    <w:rsid w:val="00DA56DE"/>
    <w:rsid w:val="00DB3193"/>
    <w:rsid w:val="00DB4015"/>
    <w:rsid w:val="00DC2D2C"/>
    <w:rsid w:val="00DC5B18"/>
    <w:rsid w:val="00DC7889"/>
    <w:rsid w:val="00DD336D"/>
    <w:rsid w:val="00DE13A8"/>
    <w:rsid w:val="00DF6EFB"/>
    <w:rsid w:val="00E11D1F"/>
    <w:rsid w:val="00E153F6"/>
    <w:rsid w:val="00E16B9E"/>
    <w:rsid w:val="00E26B47"/>
    <w:rsid w:val="00E414DF"/>
    <w:rsid w:val="00E57A4C"/>
    <w:rsid w:val="00E750C6"/>
    <w:rsid w:val="00E77D2A"/>
    <w:rsid w:val="00E96998"/>
    <w:rsid w:val="00EA2140"/>
    <w:rsid w:val="00EA6478"/>
    <w:rsid w:val="00EC37CD"/>
    <w:rsid w:val="00ED74CE"/>
    <w:rsid w:val="00EF2BA4"/>
    <w:rsid w:val="00EF5511"/>
    <w:rsid w:val="00EF6F8C"/>
    <w:rsid w:val="00F04040"/>
    <w:rsid w:val="00F05394"/>
    <w:rsid w:val="00F111A2"/>
    <w:rsid w:val="00F42E14"/>
    <w:rsid w:val="00F54C21"/>
    <w:rsid w:val="00F54E59"/>
    <w:rsid w:val="00F56A25"/>
    <w:rsid w:val="00F65339"/>
    <w:rsid w:val="00F7124C"/>
    <w:rsid w:val="00F85D5B"/>
    <w:rsid w:val="00F86DBD"/>
    <w:rsid w:val="00FA3B9D"/>
    <w:rsid w:val="00FA55C7"/>
    <w:rsid w:val="00FB0DA1"/>
    <w:rsid w:val="00FB0E94"/>
    <w:rsid w:val="00FB73A2"/>
    <w:rsid w:val="00FE05BC"/>
    <w:rsid w:val="00FF1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47B0A-D603-4A15-A6FB-0B3CF844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1D9"/>
    <w:pPr>
      <w:ind w:left="720"/>
      <w:contextualSpacing/>
    </w:pPr>
  </w:style>
  <w:style w:type="table" w:styleId="TableGrid">
    <w:name w:val="Table Grid"/>
    <w:basedOn w:val="TableNormal"/>
    <w:uiPriority w:val="39"/>
    <w:rsid w:val="004219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7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025666">
      <w:bodyDiv w:val="1"/>
      <w:marLeft w:val="0"/>
      <w:marRight w:val="0"/>
      <w:marTop w:val="0"/>
      <w:marBottom w:val="0"/>
      <w:divBdr>
        <w:top w:val="none" w:sz="0" w:space="0" w:color="auto"/>
        <w:left w:val="none" w:sz="0" w:space="0" w:color="auto"/>
        <w:bottom w:val="none" w:sz="0" w:space="0" w:color="auto"/>
        <w:right w:val="none" w:sz="0" w:space="0" w:color="auto"/>
      </w:divBdr>
    </w:div>
    <w:div w:id="424154698">
      <w:bodyDiv w:val="1"/>
      <w:marLeft w:val="0"/>
      <w:marRight w:val="0"/>
      <w:marTop w:val="0"/>
      <w:marBottom w:val="0"/>
      <w:divBdr>
        <w:top w:val="none" w:sz="0" w:space="0" w:color="auto"/>
        <w:left w:val="none" w:sz="0" w:space="0" w:color="auto"/>
        <w:bottom w:val="none" w:sz="0" w:space="0" w:color="auto"/>
        <w:right w:val="none" w:sz="0" w:space="0" w:color="auto"/>
      </w:divBdr>
    </w:div>
    <w:div w:id="1085496510">
      <w:bodyDiv w:val="1"/>
      <w:marLeft w:val="0"/>
      <w:marRight w:val="0"/>
      <w:marTop w:val="0"/>
      <w:marBottom w:val="0"/>
      <w:divBdr>
        <w:top w:val="none" w:sz="0" w:space="0" w:color="auto"/>
        <w:left w:val="none" w:sz="0" w:space="0" w:color="auto"/>
        <w:bottom w:val="none" w:sz="0" w:space="0" w:color="auto"/>
        <w:right w:val="none" w:sz="0" w:space="0" w:color="auto"/>
      </w:divBdr>
    </w:div>
    <w:div w:id="1227036096">
      <w:bodyDiv w:val="1"/>
      <w:marLeft w:val="0"/>
      <w:marRight w:val="0"/>
      <w:marTop w:val="0"/>
      <w:marBottom w:val="0"/>
      <w:divBdr>
        <w:top w:val="none" w:sz="0" w:space="0" w:color="auto"/>
        <w:left w:val="none" w:sz="0" w:space="0" w:color="auto"/>
        <w:bottom w:val="none" w:sz="0" w:space="0" w:color="auto"/>
        <w:right w:val="none" w:sz="0" w:space="0" w:color="auto"/>
      </w:divBdr>
    </w:div>
    <w:div w:id="1500073506">
      <w:bodyDiv w:val="1"/>
      <w:marLeft w:val="0"/>
      <w:marRight w:val="0"/>
      <w:marTop w:val="0"/>
      <w:marBottom w:val="0"/>
      <w:divBdr>
        <w:top w:val="none" w:sz="0" w:space="0" w:color="auto"/>
        <w:left w:val="none" w:sz="0" w:space="0" w:color="auto"/>
        <w:bottom w:val="none" w:sz="0" w:space="0" w:color="auto"/>
        <w:right w:val="none" w:sz="0" w:space="0" w:color="auto"/>
      </w:divBdr>
    </w:div>
    <w:div w:id="1698047490">
      <w:bodyDiv w:val="1"/>
      <w:marLeft w:val="0"/>
      <w:marRight w:val="0"/>
      <w:marTop w:val="0"/>
      <w:marBottom w:val="0"/>
      <w:divBdr>
        <w:top w:val="none" w:sz="0" w:space="0" w:color="auto"/>
        <w:left w:val="none" w:sz="0" w:space="0" w:color="auto"/>
        <w:bottom w:val="none" w:sz="0" w:space="0" w:color="auto"/>
        <w:right w:val="none" w:sz="0" w:space="0" w:color="auto"/>
      </w:divBdr>
    </w:div>
    <w:div w:id="1785886011">
      <w:bodyDiv w:val="1"/>
      <w:marLeft w:val="0"/>
      <w:marRight w:val="0"/>
      <w:marTop w:val="0"/>
      <w:marBottom w:val="0"/>
      <w:divBdr>
        <w:top w:val="none" w:sz="0" w:space="0" w:color="auto"/>
        <w:left w:val="none" w:sz="0" w:space="0" w:color="auto"/>
        <w:bottom w:val="none" w:sz="0" w:space="0" w:color="auto"/>
        <w:right w:val="none" w:sz="0" w:space="0" w:color="auto"/>
      </w:divBdr>
    </w:div>
    <w:div w:id="1909722953">
      <w:bodyDiv w:val="1"/>
      <w:marLeft w:val="0"/>
      <w:marRight w:val="0"/>
      <w:marTop w:val="0"/>
      <w:marBottom w:val="0"/>
      <w:divBdr>
        <w:top w:val="none" w:sz="0" w:space="0" w:color="auto"/>
        <w:left w:val="none" w:sz="0" w:space="0" w:color="auto"/>
        <w:bottom w:val="none" w:sz="0" w:space="0" w:color="auto"/>
        <w:right w:val="none" w:sz="0" w:space="0" w:color="auto"/>
      </w:divBdr>
    </w:div>
    <w:div w:id="19363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Saseendran, Arun</cp:lastModifiedBy>
  <cp:revision>2</cp:revision>
  <dcterms:created xsi:type="dcterms:W3CDTF">2017-05-15T12:08:00Z</dcterms:created>
  <dcterms:modified xsi:type="dcterms:W3CDTF">2017-05-15T12:08:00Z</dcterms:modified>
</cp:coreProperties>
</file>